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2A27CD" w:rsidRDefault="002A27CD">
      <w:pPr>
        <w:pStyle w:val="Body"/>
        <w:spacing w:line="360" w:lineRule="auto"/>
        <w:rPr>
          <w:rFonts w:ascii="Arial" w:eastAsia="Arial" w:hAnsi="Arial" w:cs="Arial"/>
          <w:rPrChange w:id="0" w:author="Simon Renny-Byfield" w:date="2014-10-22T14:51:00Z">
            <w:rPr>
              <w:rFonts w:ascii="Arial" w:eastAsia="Arial" w:hAnsi="Arial" w:cs="Arial"/>
            </w:rPr>
          </w:rPrChange>
        </w:rPr>
      </w:pPr>
      <w:bookmarkStart w:id="1" w:name="_ENREF_1"/>
      <w:r w:rsidRPr="002A27CD">
        <w:rPr>
          <w:rFonts w:ascii="Arial" w:hAnsi="Arial"/>
          <w:lang w:val="en-US"/>
          <w:rPrChange w:id="2" w:author="Simon Renny-Byfield" w:date="2014-10-22T14:51:00Z">
            <w:rPr>
              <w:rFonts w:ascii="Arial"/>
              <w:lang w:val="en-US"/>
            </w:rPr>
          </w:rPrChange>
        </w:rPr>
        <w:t>Biological Sciences</w:t>
      </w:r>
    </w:p>
    <w:p w:rsidR="00ED6418" w:rsidRPr="002A27CD" w:rsidRDefault="00ED6418">
      <w:pPr>
        <w:pStyle w:val="Body"/>
        <w:spacing w:line="360" w:lineRule="auto"/>
        <w:jc w:val="center"/>
        <w:rPr>
          <w:rFonts w:ascii="Arial" w:eastAsia="Arial Bold" w:hAnsi="Arial" w:cs="Arial Bold"/>
          <w:rPrChange w:id="3" w:author="Simon Renny-Byfield" w:date="2014-10-22T14:51:00Z">
            <w:rPr>
              <w:rFonts w:ascii="Arial Bold" w:eastAsia="Arial Bold" w:hAnsi="Arial Bold" w:cs="Arial Bold"/>
            </w:rPr>
          </w:rPrChange>
        </w:rPr>
      </w:pPr>
    </w:p>
    <w:p w:rsidR="00ED6418" w:rsidRPr="002A27CD" w:rsidRDefault="002A27CD">
      <w:pPr>
        <w:pStyle w:val="Body"/>
        <w:spacing w:line="360" w:lineRule="auto"/>
        <w:jc w:val="center"/>
        <w:rPr>
          <w:rFonts w:ascii="Arial" w:eastAsia="Arial Bold" w:hAnsi="Arial" w:cs="Arial Bold"/>
          <w:rPrChange w:id="4" w:author="Simon Renny-Byfield" w:date="2014-10-22T14:51:00Z">
            <w:rPr>
              <w:rFonts w:ascii="Arial Bold" w:eastAsia="Arial Bold" w:hAnsi="Arial Bold" w:cs="Arial Bold"/>
            </w:rPr>
          </w:rPrChange>
        </w:rPr>
      </w:pPr>
      <w:r w:rsidRPr="002A27CD">
        <w:rPr>
          <w:rFonts w:ascii="Arial" w:hAnsi="Arial"/>
          <w:lang w:val="en-US"/>
          <w:rPrChange w:id="5" w:author="Simon Renny-Byfield" w:date="2014-10-22T14:51:00Z">
            <w:rPr>
              <w:rFonts w:ascii="Arial Bold"/>
              <w:lang w:val="en-US"/>
            </w:rPr>
          </w:rPrChange>
        </w:rPr>
        <w:t>Persistence of sub-genomes in paleopolyploid cotton after 60 million years of evolution</w:t>
      </w:r>
    </w:p>
    <w:p w:rsidR="00ED6418" w:rsidRPr="002A27CD" w:rsidRDefault="00ED6418">
      <w:pPr>
        <w:pStyle w:val="Body"/>
        <w:spacing w:line="360" w:lineRule="auto"/>
        <w:jc w:val="center"/>
        <w:rPr>
          <w:rFonts w:ascii="Arial" w:eastAsia="Arial Bold" w:hAnsi="Arial" w:cs="Arial Bold"/>
          <w:rPrChange w:id="6" w:author="Simon Renny-Byfield" w:date="2014-10-22T14:51:00Z">
            <w:rPr>
              <w:rFonts w:ascii="Arial Bold" w:eastAsia="Arial Bold" w:hAnsi="Arial Bold" w:cs="Arial Bold"/>
            </w:rPr>
          </w:rPrChange>
        </w:rPr>
      </w:pPr>
    </w:p>
    <w:p w:rsidR="00ED6418" w:rsidRPr="002A27CD" w:rsidRDefault="002A27CD">
      <w:pPr>
        <w:pStyle w:val="Body"/>
        <w:spacing w:line="360" w:lineRule="auto"/>
        <w:jc w:val="center"/>
        <w:rPr>
          <w:rFonts w:ascii="Arial" w:eastAsia="Arial" w:hAnsi="Arial" w:cs="Arial"/>
          <w:vertAlign w:val="superscript"/>
          <w:rPrChange w:id="7" w:author="Simon Renny-Byfield" w:date="2014-10-22T14:51:00Z">
            <w:rPr>
              <w:rFonts w:ascii="Arial" w:eastAsia="Arial" w:hAnsi="Arial" w:cs="Arial"/>
              <w:vertAlign w:val="superscript"/>
            </w:rPr>
          </w:rPrChange>
        </w:rPr>
      </w:pPr>
      <w:r w:rsidRPr="002A27CD">
        <w:rPr>
          <w:rFonts w:ascii="Arial" w:hAnsi="Arial"/>
          <w:rPrChange w:id="8" w:author="Simon Renny-Byfield" w:date="2014-10-22T14:51:00Z">
            <w:rPr>
              <w:rFonts w:ascii="Arial"/>
            </w:rPr>
          </w:rPrChange>
        </w:rPr>
        <w:t>Simon Renny-Byfield, Lei Gong, Joseph P. Gallagh</w:t>
      </w:r>
      <w:bookmarkEnd w:id="1"/>
      <w:r w:rsidRPr="002A27CD">
        <w:rPr>
          <w:rFonts w:ascii="Arial" w:hAnsi="Arial"/>
          <w:rPrChange w:id="9" w:author="Simon Renny-Byfield" w:date="2014-10-22T14:51:00Z">
            <w:rPr>
              <w:rFonts w:ascii="Arial"/>
            </w:rPr>
          </w:rPrChange>
        </w:rPr>
        <w:t>e</w:t>
      </w:r>
      <w:bookmarkStart w:id="10" w:name="_ENREF_2"/>
      <w:r w:rsidRPr="002A27CD">
        <w:rPr>
          <w:rFonts w:ascii="Arial" w:hAnsi="Arial"/>
          <w:lang w:val="en-US"/>
          <w:rPrChange w:id="11" w:author="Simon Renny-Byfield" w:date="2014-10-22T14:51:00Z">
            <w:rPr>
              <w:rFonts w:ascii="Arial"/>
              <w:lang w:val="en-US"/>
            </w:rPr>
          </w:rPrChange>
        </w:rPr>
        <w:t>r, Jonathan F. Wendel</w:t>
      </w:r>
      <w:r w:rsidRPr="002A27CD">
        <w:rPr>
          <w:rFonts w:ascii="Arial" w:hAnsi="Arial"/>
          <w:vertAlign w:val="superscript"/>
          <w:rPrChange w:id="12" w:author="Simon Renny-Byfield" w:date="2014-10-22T14:51:00Z">
            <w:rPr>
              <w:rFonts w:ascii="Arial"/>
              <w:vertAlign w:val="superscript"/>
            </w:rPr>
          </w:rPrChange>
        </w:rPr>
        <w:t>*</w:t>
      </w:r>
    </w:p>
    <w:p w:rsidR="00ED6418" w:rsidRPr="002A27CD" w:rsidRDefault="00ED6418">
      <w:pPr>
        <w:pStyle w:val="Body"/>
        <w:spacing w:line="360" w:lineRule="auto"/>
        <w:jc w:val="center"/>
        <w:rPr>
          <w:rFonts w:ascii="Arial" w:eastAsia="Arial" w:hAnsi="Arial" w:cs="Arial"/>
          <w:rPrChange w:id="13" w:author="Simon Renny-Byfield" w:date="2014-10-22T14:51:00Z">
            <w:rPr>
              <w:rFonts w:ascii="Arial" w:eastAsia="Arial" w:hAnsi="Arial" w:cs="Arial"/>
            </w:rPr>
          </w:rPrChange>
        </w:rPr>
      </w:pPr>
    </w:p>
    <w:p w:rsidR="00ED6418" w:rsidRPr="002A27CD" w:rsidRDefault="002A27CD">
      <w:pPr>
        <w:pStyle w:val="Body"/>
        <w:spacing w:line="360" w:lineRule="auto"/>
        <w:jc w:val="center"/>
        <w:rPr>
          <w:rFonts w:ascii="Arial" w:eastAsia="Arial" w:hAnsi="Arial" w:cs="Arial"/>
          <w:rPrChange w:id="14" w:author="Simon Renny-Byfield" w:date="2014-10-22T14:51:00Z">
            <w:rPr>
              <w:rFonts w:ascii="Arial" w:eastAsia="Arial" w:hAnsi="Arial" w:cs="Arial"/>
            </w:rPr>
          </w:rPrChange>
        </w:rPr>
      </w:pPr>
      <w:r w:rsidRPr="002A27CD">
        <w:rPr>
          <w:rFonts w:ascii="Arial" w:hAnsi="Arial"/>
          <w:lang w:val="en-US"/>
          <w:rPrChange w:id="15" w:author="Simon Renny-Byfield" w:date="2014-10-22T14:51:00Z">
            <w:rPr>
              <w:rFonts w:ascii="Arial"/>
              <w:lang w:val="en-US"/>
            </w:rPr>
          </w:rPrChange>
        </w:rPr>
        <w:t xml:space="preserve">Department of Ecology, Evolution and Organismal Biology, Iowa State </w:t>
      </w:r>
      <w:r w:rsidRPr="002A27CD">
        <w:rPr>
          <w:rFonts w:ascii="Arial" w:hAnsi="Arial"/>
          <w:lang w:val="en-US"/>
          <w:rPrChange w:id="16" w:author="Simon Renny-Byfield" w:date="2014-10-22T14:51:00Z">
            <w:rPr>
              <w:rFonts w:ascii="Arial"/>
              <w:lang w:val="en-US"/>
            </w:rPr>
          </w:rPrChange>
        </w:rPr>
        <w:t>University, Ames, IA 50014, USA.</w:t>
      </w:r>
    </w:p>
    <w:p w:rsidR="00ED6418" w:rsidRPr="002A27CD" w:rsidRDefault="00ED6418">
      <w:pPr>
        <w:pStyle w:val="Body"/>
        <w:spacing w:line="360" w:lineRule="auto"/>
        <w:rPr>
          <w:rFonts w:ascii="Arial" w:eastAsia="Arial" w:hAnsi="Arial" w:cs="Arial"/>
          <w:vertAlign w:val="superscript"/>
          <w:rPrChange w:id="17" w:author="Simon Renny-Byfield" w:date="2014-10-22T14:51:00Z">
            <w:rPr>
              <w:rFonts w:ascii="Arial" w:eastAsia="Arial" w:hAnsi="Arial" w:cs="Arial"/>
              <w:vertAlign w:val="superscript"/>
            </w:rPr>
          </w:rPrChange>
        </w:rPr>
      </w:pPr>
    </w:p>
    <w:p w:rsidR="00ED6418" w:rsidRPr="002A27CD" w:rsidRDefault="002A27CD">
      <w:pPr>
        <w:pStyle w:val="Body"/>
        <w:spacing w:line="360" w:lineRule="auto"/>
        <w:rPr>
          <w:rFonts w:ascii="Arial" w:eastAsia="Arial" w:hAnsi="Arial" w:cs="Arial"/>
          <w:rPrChange w:id="18" w:author="Simon Renny-Byfield" w:date="2014-10-22T14:51:00Z">
            <w:rPr>
              <w:rFonts w:ascii="Arial" w:eastAsia="Arial" w:hAnsi="Arial" w:cs="Arial"/>
            </w:rPr>
          </w:rPrChange>
        </w:rPr>
      </w:pPr>
      <w:r w:rsidRPr="002A27CD">
        <w:rPr>
          <w:rFonts w:ascii="Arial" w:hAnsi="Arial"/>
          <w:vertAlign w:val="superscript"/>
          <w:rPrChange w:id="19" w:author="Simon Renny-Byfield" w:date="2014-10-22T14:51:00Z">
            <w:rPr>
              <w:rFonts w:ascii="Arial"/>
              <w:vertAlign w:val="superscript"/>
            </w:rPr>
          </w:rPrChange>
        </w:rPr>
        <w:t>*</w:t>
      </w:r>
      <w:r w:rsidRPr="002A27CD">
        <w:rPr>
          <w:rFonts w:ascii="Arial" w:hAnsi="Arial"/>
          <w:lang w:val="en-US"/>
          <w:rPrChange w:id="20" w:author="Simon Renny-Byfield" w:date="2014-10-22T14:51:00Z">
            <w:rPr>
              <w:rFonts w:ascii="Arial"/>
              <w:lang w:val="en-US"/>
            </w:rPr>
          </w:rPrChange>
        </w:rPr>
        <w:t xml:space="preserve">Corresponding author </w:t>
      </w:r>
    </w:p>
    <w:p w:rsidR="00ED6418" w:rsidRPr="002A27CD" w:rsidRDefault="002A27CD">
      <w:pPr>
        <w:pStyle w:val="Body"/>
        <w:spacing w:line="360" w:lineRule="auto"/>
        <w:rPr>
          <w:rFonts w:ascii="Arial" w:eastAsia="Arial" w:hAnsi="Arial" w:cs="Arial"/>
          <w:rPrChange w:id="21" w:author="Simon Renny-Byfield" w:date="2014-10-22T14:51:00Z">
            <w:rPr>
              <w:rFonts w:ascii="Arial" w:eastAsia="Arial" w:hAnsi="Arial" w:cs="Arial"/>
            </w:rPr>
          </w:rPrChange>
        </w:rPr>
      </w:pPr>
      <w:r w:rsidRPr="002A27CD">
        <w:rPr>
          <w:rFonts w:ascii="Arial" w:hAnsi="Arial"/>
          <w:lang w:val="nl-NL"/>
          <w:rPrChange w:id="22" w:author="Simon Renny-Byfield" w:date="2014-10-22T14:51:00Z">
            <w:rPr>
              <w:rFonts w:ascii="Arial"/>
              <w:lang w:val="nl-NL"/>
            </w:rPr>
          </w:rPrChange>
        </w:rPr>
        <w:t>email: jfw@iastate.edu</w:t>
      </w:r>
    </w:p>
    <w:p w:rsidR="00ED6418" w:rsidRPr="002A27CD" w:rsidRDefault="00ED6418">
      <w:pPr>
        <w:pStyle w:val="Body"/>
        <w:spacing w:line="360" w:lineRule="auto"/>
        <w:rPr>
          <w:rFonts w:ascii="Arial" w:eastAsia="Arial" w:hAnsi="Arial" w:cs="Arial"/>
          <w:rPrChange w:id="23" w:author="Simon Renny-Byfield" w:date="2014-10-22T14:51:00Z">
            <w:rPr>
              <w:rFonts w:ascii="Arial" w:eastAsia="Arial" w:hAnsi="Arial" w:cs="Arial"/>
            </w:rPr>
          </w:rPrChange>
        </w:rPr>
      </w:pPr>
    </w:p>
    <w:p w:rsidR="00ED6418" w:rsidRPr="002A27CD" w:rsidRDefault="00ED6418">
      <w:pPr>
        <w:pStyle w:val="Body"/>
        <w:spacing w:line="360" w:lineRule="auto"/>
        <w:rPr>
          <w:rFonts w:ascii="Arial" w:eastAsia="Arial" w:hAnsi="Arial" w:cs="Arial"/>
          <w:rPrChange w:id="24" w:author="Simon Renny-Byfield" w:date="2014-10-22T14:51:00Z">
            <w:rPr>
              <w:rFonts w:ascii="Arial" w:eastAsia="Arial" w:hAnsi="Arial" w:cs="Arial"/>
            </w:rPr>
          </w:rPrChange>
        </w:rPr>
      </w:pPr>
    </w:p>
    <w:p w:rsidR="00ED6418" w:rsidRPr="002A27CD" w:rsidRDefault="00ED6418">
      <w:pPr>
        <w:pStyle w:val="Body"/>
        <w:spacing w:line="360" w:lineRule="auto"/>
        <w:rPr>
          <w:rFonts w:ascii="Arial" w:eastAsia="Arial" w:hAnsi="Arial" w:cs="Arial"/>
          <w:rPrChange w:id="25" w:author="Simon Renny-Byfield" w:date="2014-10-22T14:51:00Z">
            <w:rPr>
              <w:rFonts w:ascii="Arial" w:eastAsia="Arial" w:hAnsi="Arial" w:cs="Arial"/>
            </w:rPr>
          </w:rPrChange>
        </w:rPr>
      </w:pPr>
    </w:p>
    <w:p w:rsidR="00ED6418" w:rsidRPr="002A27CD" w:rsidRDefault="002A27CD">
      <w:pPr>
        <w:pStyle w:val="Body"/>
        <w:spacing w:line="360" w:lineRule="auto"/>
        <w:rPr>
          <w:rFonts w:ascii="Arial" w:hAnsi="Arial"/>
          <w:rPrChange w:id="26" w:author="Simon Renny-Byfield" w:date="2014-10-22T14:51:00Z">
            <w:rPr/>
          </w:rPrChange>
        </w:rPr>
      </w:pPr>
      <w:r w:rsidRPr="002A27CD">
        <w:rPr>
          <w:rFonts w:ascii="Arial" w:hAnsi="Arial"/>
          <w:rPrChange w:id="27" w:author="Simon Renny-Byfield" w:date="2014-10-22T14:51:00Z">
            <w:rPr>
              <w:rFonts w:ascii="Arial"/>
            </w:rPr>
          </w:rPrChange>
        </w:rPr>
        <w:t>keywor</w:t>
      </w:r>
      <w:bookmarkEnd w:id="10"/>
      <w:r w:rsidRPr="002A27CD">
        <w:rPr>
          <w:rFonts w:ascii="Arial" w:hAnsi="Arial"/>
          <w:rPrChange w:id="28" w:author="Simon Renny-Byfield" w:date="2014-10-22T14:51:00Z">
            <w:rPr>
              <w:rFonts w:ascii="Arial"/>
            </w:rPr>
          </w:rPrChange>
        </w:rPr>
        <w:t>d</w:t>
      </w:r>
      <w:bookmarkStart w:id="29" w:name="_ENREF_3"/>
      <w:r w:rsidRPr="002A27CD">
        <w:rPr>
          <w:rFonts w:ascii="Arial" w:hAnsi="Arial"/>
          <w:lang w:val="en-US"/>
          <w:rPrChange w:id="30" w:author="Simon Renny-Byfield" w:date="2014-10-22T14:51:00Z">
            <w:rPr>
              <w:rFonts w:ascii="Arial"/>
              <w:lang w:val="en-US"/>
            </w:rPr>
          </w:rPrChange>
        </w:rPr>
        <w:t>s: whole genome duplication, gene fractionation, biased fractionation, transposable element, gene expression, GC content</w:t>
      </w:r>
      <w:r w:rsidRPr="002A27CD">
        <w:rPr>
          <w:rFonts w:ascii="Arial" w:hAnsi="Arial"/>
          <w:lang w:val="en-US"/>
          <w:rPrChange w:id="31" w:author="Simon Renny-Byfield" w:date="2014-10-22T14:51:00Z">
            <w:rPr>
              <w:rFonts w:ascii="Arial"/>
              <w:lang w:val="en-US"/>
            </w:rPr>
          </w:rPrChange>
        </w:rPr>
        <w:br w:type="page"/>
      </w:r>
    </w:p>
    <w:p w:rsidR="00ED6418" w:rsidRPr="002A27CD" w:rsidRDefault="00ED6418">
      <w:pPr>
        <w:pStyle w:val="Body"/>
        <w:spacing w:line="360" w:lineRule="auto"/>
        <w:rPr>
          <w:rFonts w:ascii="Arial" w:eastAsia="Arial" w:hAnsi="Arial" w:cs="Arial"/>
          <w:rPrChange w:id="32"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33" w:author="Simon Renny-Byfield" w:date="2014-10-22T14:51:00Z">
            <w:rPr>
              <w:rFonts w:ascii="Arial" w:eastAsia="Arial" w:hAnsi="Arial" w:cs="Arial"/>
            </w:rPr>
          </w:rPrChange>
        </w:rPr>
      </w:pPr>
      <w:r w:rsidRPr="002A27CD">
        <w:rPr>
          <w:rFonts w:ascii="Arial" w:hAnsi="Arial"/>
          <w:lang w:val="de-DE"/>
          <w:rPrChange w:id="34" w:author="Simon Renny-Byfield" w:date="2014-10-22T14:51:00Z">
            <w:rPr>
              <w:rFonts w:ascii="Arial Bold"/>
              <w:lang w:val="de-DE"/>
            </w:rPr>
          </w:rPrChange>
        </w:rPr>
        <w:t>Abstra</w:t>
      </w:r>
      <w:bookmarkEnd w:id="29"/>
      <w:r w:rsidRPr="002A27CD">
        <w:rPr>
          <w:rFonts w:ascii="Arial" w:hAnsi="Arial"/>
          <w:rPrChange w:id="35" w:author="Simon Renny-Byfield" w:date="2014-10-22T14:51:00Z">
            <w:rPr>
              <w:rFonts w:ascii="Arial Bold"/>
            </w:rPr>
          </w:rPrChange>
        </w:rPr>
        <w:t>c</w:t>
      </w:r>
      <w:bookmarkStart w:id="36" w:name="_ENREF_4"/>
      <w:r w:rsidRPr="002A27CD">
        <w:rPr>
          <w:rFonts w:ascii="Arial" w:hAnsi="Arial"/>
          <w:rPrChange w:id="37" w:author="Simon Renny-Byfield" w:date="2014-10-22T14:51:00Z">
            <w:rPr>
              <w:rFonts w:ascii="Arial Bold"/>
            </w:rPr>
          </w:rPrChange>
        </w:rPr>
        <w:t>t</w:t>
      </w:r>
    </w:p>
    <w:p w:rsidR="00ED6418" w:rsidRPr="002A27CD" w:rsidRDefault="00ED6418">
      <w:pPr>
        <w:pStyle w:val="Body"/>
        <w:spacing w:line="360" w:lineRule="auto"/>
        <w:rPr>
          <w:rFonts w:ascii="Arial" w:eastAsia="Arial" w:hAnsi="Arial" w:cs="Arial"/>
          <w:rPrChange w:id="38"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39" w:author="Simon Renny-Byfield" w:date="2014-10-22T14:51:00Z">
            <w:rPr>
              <w:rFonts w:ascii="Arial" w:eastAsia="Arial" w:hAnsi="Arial" w:cs="Arial"/>
            </w:rPr>
          </w:rPrChange>
        </w:rPr>
      </w:pPr>
      <w:ins w:id="40" w:author="Simon Renny-Byfield" w:date="2014-10-19T16:42:00Z">
        <w:r w:rsidRPr="002A27CD">
          <w:rPr>
            <w:rFonts w:ascii="Arial" w:hAnsi="Arial"/>
            <w:lang w:val="en-US"/>
            <w:rPrChange w:id="41" w:author="Simon Renny-Byfield" w:date="2014-10-22T14:51:00Z">
              <w:rPr>
                <w:rFonts w:ascii="Arial"/>
                <w:lang w:val="en-US"/>
              </w:rPr>
            </w:rPrChange>
          </w:rPr>
          <w:t xml:space="preserve">The role of gene duplication in </w:t>
        </w:r>
        <w:r w:rsidRPr="002A27CD">
          <w:rPr>
            <w:rFonts w:ascii="Arial" w:hAnsi="Arial"/>
            <w:lang w:val="en-US"/>
            <w:rPrChange w:id="42" w:author="Simon Renny-Byfield" w:date="2014-10-22T14:51:00Z">
              <w:rPr>
                <w:rFonts w:ascii="Arial"/>
                <w:lang w:val="en-US"/>
              </w:rPr>
            </w:rPrChange>
          </w:rPr>
          <w:t>evolution has long been recognized. Indeed, a</w:t>
        </w:r>
      </w:ins>
      <w:del w:id="43" w:author="Simon Renny-Byfield" w:date="2014-10-17T11:17:00Z">
        <w:r w:rsidRPr="002A27CD">
          <w:rPr>
            <w:rFonts w:ascii="Arial" w:hAnsi="Arial"/>
            <w:rPrChange w:id="44" w:author="Simon Renny-Byfield" w:date="2014-10-22T14:51:00Z">
              <w:rPr>
                <w:rFonts w:ascii="Arial"/>
              </w:rPr>
            </w:rPrChange>
          </w:rPr>
          <w:delText>A</w:delText>
        </w:r>
      </w:del>
      <w:r w:rsidRPr="002A27CD">
        <w:rPr>
          <w:rFonts w:ascii="Arial" w:hAnsi="Arial"/>
          <w:lang w:val="en-US"/>
          <w:rPrChange w:id="45" w:author="Simon Renny-Byfield" w:date="2014-10-22T14:51:00Z">
            <w:rPr>
              <w:rFonts w:ascii="Arial"/>
              <w:lang w:val="en-US"/>
            </w:rPr>
          </w:rPrChange>
        </w:rPr>
        <w:t>ncient whole genome multiplication</w:t>
      </w:r>
      <w:ins w:id="46" w:author="Simon Renny-Byfield" w:date="2014-10-19T16:48:00Z">
        <w:r w:rsidRPr="002A27CD">
          <w:rPr>
            <w:rFonts w:ascii="Arial" w:hAnsi="Arial"/>
            <w:lang w:val="en-US"/>
            <w:rPrChange w:id="47" w:author="Simon Renny-Byfield" w:date="2014-10-22T14:51:00Z">
              <w:rPr>
                <w:rFonts w:ascii="Arial"/>
                <w:lang w:val="en-US"/>
              </w:rPr>
            </w:rPrChange>
          </w:rPr>
          <w:t xml:space="preserve"> (WGM)</w:t>
        </w:r>
      </w:ins>
      <w:r w:rsidRPr="002A27CD">
        <w:rPr>
          <w:rFonts w:ascii="Arial" w:hAnsi="Arial"/>
          <w:rPrChange w:id="48" w:author="Simon Renny-Byfield" w:date="2014-10-22T14:51:00Z">
            <w:rPr>
              <w:rFonts w:ascii="Arial"/>
            </w:rPr>
          </w:rPrChange>
        </w:rPr>
        <w:t xml:space="preserve"> </w:t>
      </w:r>
      <w:del w:id="49" w:author="Simon Renny-Byfield" w:date="2014-10-19T16:47:00Z">
        <w:r w:rsidRPr="002A27CD">
          <w:rPr>
            <w:rFonts w:ascii="Arial" w:hAnsi="Arial"/>
            <w:rPrChange w:id="50" w:author="Simon Renny-Byfield" w:date="2014-10-22T14:51:00Z">
              <w:rPr>
                <w:rFonts w:ascii="Arial"/>
              </w:rPr>
            </w:rPrChange>
          </w:rPr>
          <w:delText xml:space="preserve">(WGM) </w:delText>
        </w:r>
      </w:del>
      <w:r w:rsidRPr="002A27CD">
        <w:rPr>
          <w:rFonts w:ascii="Arial" w:hAnsi="Arial"/>
          <w:lang w:val="en-US"/>
          <w:rPrChange w:id="51" w:author="Simon Renny-Byfield" w:date="2014-10-22T14:51:00Z">
            <w:rPr>
              <w:rFonts w:ascii="Arial"/>
              <w:lang w:val="en-US"/>
            </w:rPr>
          </w:rPrChange>
        </w:rPr>
        <w:t>is cyclical and ubiquitous in flowering plants</w:t>
      </w:r>
      <w:ins w:id="52" w:author="Simon Renny-Byfield" w:date="2014-10-19T16:38:00Z">
        <w:r w:rsidRPr="002A27CD">
          <w:rPr>
            <w:rFonts w:ascii="Arial" w:hAnsi="Arial"/>
            <w:lang w:val="en-US"/>
            <w:rPrChange w:id="53" w:author="Simon Renny-Byfield" w:date="2014-10-22T14:51:00Z">
              <w:rPr>
                <w:rFonts w:ascii="Arial"/>
                <w:lang w:val="en-US"/>
              </w:rPr>
            </w:rPrChange>
          </w:rPr>
          <w:t xml:space="preserve">, </w:t>
        </w:r>
      </w:ins>
      <w:del w:id="54" w:author="Simon Renny-Byfield" w:date="2014-10-19T16:37:00Z">
        <w:r w:rsidRPr="002A27CD">
          <w:rPr>
            <w:rFonts w:ascii="Arial" w:hAnsi="Arial"/>
            <w:lang w:val="en-US"/>
            <w:rPrChange w:id="55" w:author="Simon Renny-Byfield" w:date="2014-10-22T14:51:00Z">
              <w:rPr>
                <w:rFonts w:ascii="Arial"/>
                <w:lang w:val="en-US"/>
              </w:rPr>
            </w:rPrChange>
          </w:rPr>
          <w:delText>, with many</w:delText>
        </w:r>
        <w:bookmarkEnd w:id="36"/>
        <w:r w:rsidRPr="002A27CD">
          <w:rPr>
            <w:rFonts w:ascii="Arial" w:hAnsi="Arial"/>
            <w:rPrChange w:id="56" w:author="Simon Renny-Byfield" w:date="2014-10-22T14:51:00Z">
              <w:rPr>
                <w:rFonts w:ascii="Arial"/>
              </w:rPr>
            </w:rPrChange>
          </w:rPr>
          <w:delText xml:space="preserve"> </w:delText>
        </w:r>
        <w:bookmarkStart w:id="57" w:name="_ENREF_5"/>
        <w:r w:rsidRPr="002A27CD">
          <w:rPr>
            <w:rFonts w:ascii="Arial" w:hAnsi="Arial"/>
            <w:lang w:val="en-US"/>
            <w:rPrChange w:id="58" w:author="Simon Renny-Byfield" w:date="2014-10-22T14:51:00Z">
              <w:rPr>
                <w:rFonts w:ascii="Arial"/>
                <w:lang w:val="en-US"/>
              </w:rPr>
            </w:rPrChange>
          </w:rPr>
          <w:delText xml:space="preserve">lineages having experienced multiple rounds of duplication, </w:delText>
        </w:r>
      </w:del>
      <w:r w:rsidRPr="002A27CD">
        <w:rPr>
          <w:rFonts w:ascii="Arial" w:hAnsi="Arial"/>
          <w:lang w:val="en-US"/>
          <w:rPrChange w:id="59" w:author="Simon Renny-Byfield" w:date="2014-10-22T14:51:00Z">
            <w:rPr>
              <w:rFonts w:ascii="Arial"/>
              <w:lang w:val="en-US"/>
            </w:rPr>
          </w:rPrChange>
        </w:rPr>
        <w:t>each</w:t>
      </w:r>
      <w:ins w:id="60" w:author="Simon Renny-Byfield" w:date="2014-10-19T16:38:00Z">
        <w:r w:rsidRPr="002A27CD">
          <w:rPr>
            <w:rFonts w:ascii="Arial" w:hAnsi="Arial"/>
            <w:lang w:val="en-US"/>
            <w:rPrChange w:id="61" w:author="Simon Renny-Byfield" w:date="2014-10-22T14:51:00Z">
              <w:rPr>
                <w:rFonts w:ascii="Arial"/>
                <w:lang w:val="en-US"/>
              </w:rPr>
            </w:rPrChange>
          </w:rPr>
          <w:t xml:space="preserve"> round</w:t>
        </w:r>
      </w:ins>
      <w:r w:rsidRPr="002A27CD">
        <w:rPr>
          <w:rFonts w:ascii="Arial" w:hAnsi="Arial"/>
          <w:lang w:val="en-US"/>
          <w:rPrChange w:id="62" w:author="Simon Renny-Byfield" w:date="2014-10-22T14:51:00Z">
            <w:rPr>
              <w:rFonts w:ascii="Arial"/>
              <w:lang w:val="en-US"/>
            </w:rPr>
          </w:rPrChange>
        </w:rPr>
        <w:t xml:space="preserve"> followed by substantial</w:t>
      </w:r>
      <w:ins w:id="63" w:author="Simon Renny-Byfield" w:date="2014-10-17T11:18:00Z">
        <w:r w:rsidRPr="002A27CD">
          <w:rPr>
            <w:rFonts w:ascii="Arial" w:hAnsi="Arial"/>
            <w:lang w:val="en-US"/>
            <w:rPrChange w:id="64" w:author="Simon Renny-Byfield" w:date="2014-10-22T14:51:00Z">
              <w:rPr>
                <w:rFonts w:ascii="Arial"/>
                <w:lang w:val="en-US"/>
              </w:rPr>
            </w:rPrChange>
          </w:rPr>
          <w:t xml:space="preserve"> </w:t>
        </w:r>
      </w:ins>
      <w:del w:id="65" w:author="Simon Renny-Byfield" w:date="2014-10-19T16:38:00Z">
        <w:r w:rsidRPr="002A27CD">
          <w:rPr>
            <w:rFonts w:ascii="Arial" w:hAnsi="Arial"/>
            <w:rPrChange w:id="66" w:author="Simon Renny-Byfield" w:date="2014-10-22T14:51:00Z">
              <w:rPr>
                <w:rFonts w:ascii="Arial"/>
              </w:rPr>
            </w:rPrChange>
          </w:rPr>
          <w:delText xml:space="preserve"> </w:delText>
        </w:r>
      </w:del>
      <w:r w:rsidRPr="002A27CD">
        <w:rPr>
          <w:rFonts w:ascii="Arial" w:hAnsi="Arial"/>
          <w:lang w:val="es-ES_tradnl"/>
          <w:rPrChange w:id="67" w:author="Simon Renny-Byfield" w:date="2014-10-22T14:51:00Z">
            <w:rPr>
              <w:rFonts w:ascii="Arial"/>
              <w:lang w:val="es-ES_tradnl"/>
            </w:rPr>
          </w:rPrChange>
        </w:rPr>
        <w:t xml:space="preserve">gene </w:t>
      </w:r>
      <w:r w:rsidRPr="002A27CD">
        <w:rPr>
          <w:rFonts w:ascii="Arial" w:hAnsi="Arial"/>
          <w:lang w:val="es-ES_tradnl"/>
          <w:rPrChange w:id="68" w:author="Simon Renny-Byfield" w:date="2014-10-22T14:51:00Z">
            <w:rPr>
              <w:rFonts w:ascii="Arial"/>
              <w:lang w:val="es-ES_tradnl"/>
            </w:rPr>
          </w:rPrChange>
        </w:rPr>
        <w:t>loss</w:t>
      </w:r>
      <w:ins w:id="69" w:author="Simon Renny-Byfield" w:date="2014-10-17T11:17:00Z">
        <w:r w:rsidRPr="002A27CD">
          <w:rPr>
            <w:rFonts w:ascii="Arial" w:hAnsi="Arial"/>
            <w:lang w:val="en-US"/>
            <w:rPrChange w:id="70" w:author="Simon Renny-Byfield" w:date="2014-10-22T14:51:00Z">
              <w:rPr>
                <w:rFonts w:ascii="Arial"/>
                <w:lang w:val="en-US"/>
              </w:rPr>
            </w:rPrChange>
          </w:rPr>
          <w:t xml:space="preserve"> (fractionation)</w:t>
        </w:r>
      </w:ins>
      <w:r w:rsidRPr="002A27CD">
        <w:rPr>
          <w:rFonts w:ascii="Arial" w:hAnsi="Arial"/>
          <w:rPrChange w:id="71" w:author="Simon Renny-Byfield" w:date="2014-10-22T14:51:00Z">
            <w:rPr>
              <w:rFonts w:ascii="Arial"/>
            </w:rPr>
          </w:rPrChange>
        </w:rPr>
        <w:t xml:space="preserve">. </w:t>
      </w:r>
      <w:del w:id="72" w:author="Simon Renny-Byfield" w:date="2014-10-19T16:38:00Z">
        <w:r w:rsidRPr="002A27CD">
          <w:rPr>
            <w:rFonts w:ascii="Arial" w:hAnsi="Arial"/>
            <w:lang w:val="en-US"/>
            <w:rPrChange w:id="73" w:author="Simon Renny-Byfield" w:date="2014-10-22T14:51:00Z">
              <w:rPr>
                <w:rFonts w:ascii="Arial"/>
                <w:lang w:val="en-US"/>
              </w:rPr>
            </w:rPrChange>
          </w:rPr>
          <w:delText xml:space="preserve">The process of gene </w:delText>
        </w:r>
      </w:del>
      <w:ins w:id="74" w:author="Simon Renny-Byfield" w:date="2014-10-19T16:38:00Z">
        <w:r w:rsidRPr="002A27CD">
          <w:rPr>
            <w:rFonts w:ascii="Arial" w:hAnsi="Arial"/>
            <w:lang w:val="en-US"/>
            <w:rPrChange w:id="75" w:author="Simon Renny-Byfield" w:date="2014-10-22T14:51:00Z">
              <w:rPr>
                <w:rFonts w:ascii="Arial"/>
                <w:lang w:val="en-US"/>
              </w:rPr>
            </w:rPrChange>
          </w:rPr>
          <w:t>F</w:t>
        </w:r>
      </w:ins>
      <w:del w:id="76" w:author="Simon Renny-Byfield" w:date="2014-10-19T16:38:00Z">
        <w:r w:rsidRPr="002A27CD">
          <w:rPr>
            <w:rFonts w:ascii="Arial" w:hAnsi="Arial"/>
            <w:rPrChange w:id="77" w:author="Simon Renny-Byfield" w:date="2014-10-22T14:51:00Z">
              <w:rPr>
                <w:rFonts w:ascii="Arial"/>
              </w:rPr>
            </w:rPrChange>
          </w:rPr>
          <w:delText>f</w:delText>
        </w:r>
      </w:del>
      <w:r w:rsidRPr="002A27CD">
        <w:rPr>
          <w:rFonts w:ascii="Arial" w:hAnsi="Arial"/>
          <w:lang w:val="en-US"/>
          <w:rPrChange w:id="78" w:author="Simon Renny-Byfield" w:date="2014-10-22T14:51:00Z">
            <w:rPr>
              <w:rFonts w:ascii="Arial"/>
              <w:lang w:val="en-US"/>
            </w:rPr>
          </w:rPrChange>
        </w:rPr>
        <w:t>ractionat</w:t>
      </w:r>
      <w:bookmarkEnd w:id="57"/>
      <w:r w:rsidRPr="002A27CD">
        <w:rPr>
          <w:rFonts w:ascii="Arial" w:hAnsi="Arial"/>
          <w:rPrChange w:id="79" w:author="Simon Renny-Byfield" w:date="2014-10-22T14:51:00Z">
            <w:rPr>
              <w:rFonts w:ascii="Arial"/>
            </w:rPr>
          </w:rPrChange>
        </w:rPr>
        <w:t>i</w:t>
      </w:r>
      <w:bookmarkStart w:id="80" w:name="_ENREF_6"/>
      <w:r w:rsidRPr="002A27CD">
        <w:rPr>
          <w:rFonts w:ascii="Arial" w:hAnsi="Arial"/>
          <w:lang w:val="en-US"/>
          <w:rPrChange w:id="81" w:author="Simon Renny-Byfield" w:date="2014-10-22T14:51:00Z">
            <w:rPr>
              <w:rFonts w:ascii="Arial"/>
              <w:lang w:val="en-US"/>
            </w:rPr>
          </w:rPrChange>
        </w:rPr>
        <w:t xml:space="preserve">on may be biased with respect to homoeologs, often with over-expression of genes in </w:t>
      </w:r>
      <w:del w:id="82" w:author="Simon Renny-Byfield" w:date="2014-10-19T16:48:00Z">
        <w:r w:rsidRPr="002A27CD">
          <w:rPr>
            <w:rFonts w:ascii="Arial" w:hAnsi="Arial"/>
            <w:lang w:val="en-US"/>
            <w:rPrChange w:id="83" w:author="Simon Renny-Byfield" w:date="2014-10-22T14:51:00Z">
              <w:rPr>
                <w:rFonts w:ascii="Arial"/>
                <w:lang w:val="en-US"/>
              </w:rPr>
            </w:rPrChange>
          </w:rPr>
          <w:delText xml:space="preserve">the </w:delText>
        </w:r>
      </w:del>
      <w:r w:rsidRPr="002A27CD">
        <w:rPr>
          <w:rFonts w:ascii="Arial" w:hAnsi="Arial"/>
          <w:lang w:val="en-US"/>
          <w:rPrChange w:id="84" w:author="Simon Renny-Byfield" w:date="2014-10-22T14:51:00Z">
            <w:rPr>
              <w:rFonts w:ascii="Arial"/>
              <w:lang w:val="en-US"/>
            </w:rPr>
          </w:rPrChange>
        </w:rPr>
        <w:t>less fractionated (</w:t>
      </w:r>
      <w:bookmarkEnd w:id="80"/>
      <w:r w:rsidRPr="002A27CD">
        <w:rPr>
          <w:rFonts w:ascii="Arial" w:hAnsi="Arial"/>
          <w:rPrChange w:id="85" w:author="Simon Renny-Byfield" w:date="2014-10-22T14:51:00Z">
            <w:rPr>
              <w:rFonts w:ascii="Arial"/>
            </w:rPr>
          </w:rPrChange>
        </w:rPr>
        <w:t>L</w:t>
      </w:r>
      <w:bookmarkStart w:id="86" w:name="_ENREF_7"/>
      <w:r w:rsidRPr="002A27CD">
        <w:rPr>
          <w:rFonts w:ascii="Arial" w:hAnsi="Arial"/>
          <w:lang w:val="en-US"/>
          <w:rPrChange w:id="87" w:author="Simon Renny-Byfield" w:date="2014-10-22T14:51:00Z">
            <w:rPr>
              <w:rFonts w:ascii="Arial"/>
              <w:lang w:val="en-US"/>
            </w:rPr>
          </w:rPrChange>
        </w:rPr>
        <w:t>F) relative to more fractionated (MF) regions</w:t>
      </w:r>
      <w:del w:id="88" w:author="Simon Renny-Byfield" w:date="2014-10-19T16:38:00Z">
        <w:r w:rsidRPr="002A27CD">
          <w:rPr>
            <w:rFonts w:ascii="Arial" w:hAnsi="Arial"/>
            <w:lang w:val="en-US"/>
            <w:rPrChange w:id="89" w:author="Simon Renny-Byfield" w:date="2014-10-22T14:51:00Z">
              <w:rPr>
                <w:rFonts w:ascii="Arial"/>
                <w:lang w:val="en-US"/>
              </w:rPr>
            </w:rPrChange>
          </w:rPr>
          <w:delText>. The correlation between fractionation and expre</w:delText>
        </w:r>
        <w:r w:rsidRPr="002A27CD">
          <w:rPr>
            <w:rFonts w:ascii="Arial" w:hAnsi="Arial"/>
            <w:lang w:val="en-US"/>
            <w:rPrChange w:id="90" w:author="Simon Renny-Byfield" w:date="2014-10-22T14:51:00Z">
              <w:rPr>
                <w:rFonts w:ascii="Arial"/>
                <w:lang w:val="en-US"/>
              </w:rPr>
            </w:rPrChange>
          </w:rPr>
          <w:delText xml:space="preserve">ssion </w:delText>
        </w:r>
        <w:bookmarkEnd w:id="86"/>
        <w:r w:rsidRPr="002A27CD">
          <w:rPr>
            <w:rFonts w:ascii="Arial" w:hAnsi="Arial"/>
            <w:rPrChange w:id="91" w:author="Simon Renny-Byfield" w:date="2014-10-22T14:51:00Z">
              <w:rPr>
                <w:rFonts w:ascii="Arial"/>
              </w:rPr>
            </w:rPrChange>
          </w:rPr>
          <w:delText>h</w:delText>
        </w:r>
        <w:bookmarkStart w:id="92" w:name="_ENREF_8"/>
        <w:r w:rsidRPr="002A27CD">
          <w:rPr>
            <w:rFonts w:ascii="Arial" w:hAnsi="Arial"/>
            <w:lang w:val="en-US"/>
            <w:rPrChange w:id="93" w:author="Simon Renny-Byfield" w:date="2014-10-22T14:51:00Z">
              <w:rPr>
                <w:rFonts w:ascii="Arial"/>
                <w:lang w:val="en-US"/>
              </w:rPr>
            </w:rPrChange>
          </w:rPr>
          <w:delText xml:space="preserve">as been </w:delText>
        </w:r>
      </w:del>
      <w:ins w:id="94" w:author="Simon Renny-Byfield" w:date="2014-10-19T16:38:00Z">
        <w:r w:rsidRPr="002A27CD">
          <w:rPr>
            <w:rFonts w:ascii="Arial" w:hAnsi="Arial"/>
            <w:lang w:val="en-US"/>
            <w:rPrChange w:id="95" w:author="Simon Renny-Byfield" w:date="2014-10-22T14:51:00Z">
              <w:rPr>
                <w:rFonts w:ascii="Arial"/>
                <w:lang w:val="en-US"/>
              </w:rPr>
            </w:rPrChange>
          </w:rPr>
          <w:t xml:space="preserve">, </w:t>
        </w:r>
      </w:ins>
      <w:r w:rsidRPr="002A27CD">
        <w:rPr>
          <w:rFonts w:ascii="Arial" w:hAnsi="Arial"/>
          <w:lang w:val="en-US"/>
          <w:rPrChange w:id="96" w:author="Simon Renny-Byfield" w:date="2014-10-22T14:51:00Z">
            <w:rPr>
              <w:rFonts w:ascii="Arial"/>
              <w:lang w:val="en-US"/>
            </w:rPr>
          </w:rPrChange>
        </w:rPr>
        <w:t xml:space="preserve">hypothesized to arise </w:t>
      </w:r>
      <w:del w:id="97" w:author="Simon Renny-Byfield" w:date="2014-10-19T16:43:00Z">
        <w:r w:rsidRPr="002A27CD">
          <w:rPr>
            <w:rFonts w:ascii="Arial" w:hAnsi="Arial"/>
            <w:rPrChange w:id="98" w:author="Simon Renny-Byfield" w:date="2014-10-22T14:51:00Z">
              <w:rPr>
                <w:rFonts w:ascii="Arial"/>
              </w:rPr>
            </w:rPrChange>
          </w:rPr>
          <w:delText>via</w:delText>
        </w:r>
      </w:del>
      <w:ins w:id="99" w:author="Simon Renny-Byfield" w:date="2014-10-19T16:43:00Z">
        <w:r w:rsidRPr="002A27CD">
          <w:rPr>
            <w:rFonts w:ascii="Arial" w:hAnsi="Arial"/>
            <w:lang w:val="en-US"/>
            <w:rPrChange w:id="100" w:author="Simon Renny-Byfield" w:date="2014-10-22T14:51:00Z">
              <w:rPr>
                <w:rFonts w:ascii="Arial"/>
                <w:lang w:val="en-US"/>
              </w:rPr>
            </w:rPrChange>
          </w:rPr>
          <w:t>through</w:t>
        </w:r>
      </w:ins>
      <w:r w:rsidRPr="002A27CD">
        <w:rPr>
          <w:rFonts w:ascii="Arial" w:hAnsi="Arial"/>
          <w:rPrChange w:id="101" w:author="Simon Renny-Byfield" w:date="2014-10-22T14:51:00Z">
            <w:rPr>
              <w:rFonts w:ascii="Arial"/>
            </w:rPr>
          </w:rPrChange>
        </w:rPr>
        <w:t xml:space="preserve"> </w:t>
      </w:r>
      <w:del w:id="102" w:author="Simon Renny-Byfield" w:date="2014-10-19T16:43:00Z">
        <w:r w:rsidRPr="002A27CD">
          <w:rPr>
            <w:rFonts w:ascii="Arial" w:hAnsi="Arial"/>
            <w:lang w:val="en-US"/>
            <w:rPrChange w:id="103" w:author="Simon Renny-Byfield" w:date="2014-10-22T14:51:00Z">
              <w:rPr>
                <w:rFonts w:ascii="Arial"/>
                <w:lang w:val="en-US"/>
              </w:rPr>
            </w:rPrChange>
          </w:rPr>
          <w:delText xml:space="preserve">positional-effect </w:delText>
        </w:r>
      </w:del>
      <w:r w:rsidRPr="002A27CD">
        <w:rPr>
          <w:rFonts w:ascii="Arial" w:hAnsi="Arial"/>
          <w:lang w:val="en-US"/>
          <w:rPrChange w:id="104" w:author="Simon Renny-Byfield" w:date="2014-10-22T14:51:00Z">
            <w:rPr>
              <w:rFonts w:ascii="Arial"/>
              <w:lang w:val="en-US"/>
            </w:rPr>
          </w:rPrChange>
        </w:rPr>
        <w:t xml:space="preserve">down-regulation of genes via silencing of local transposable elements (TEs). </w:t>
      </w:r>
      <w:del w:id="105" w:author="Simon Renny-Byfield" w:date="2014-10-19T16:51:00Z">
        <w:r w:rsidRPr="002A27CD">
          <w:rPr>
            <w:rFonts w:ascii="Arial" w:hAnsi="Arial"/>
            <w:lang w:val="en-US"/>
            <w:rPrChange w:id="106" w:author="Simon Renny-Byfield" w:date="2014-10-22T14:51:00Z">
              <w:rPr>
                <w:rFonts w:ascii="Arial"/>
                <w:lang w:val="en-US"/>
              </w:rPr>
            </w:rPrChange>
          </w:rPr>
          <w:delText xml:space="preserve">Using comparative genomics and analysis of synteny, </w:delText>
        </w:r>
      </w:del>
      <w:ins w:id="107" w:author="Simon Renny-Byfield" w:date="2014-10-19T16:51:00Z">
        <w:r w:rsidRPr="002A27CD">
          <w:rPr>
            <w:rFonts w:ascii="Arial" w:hAnsi="Arial"/>
            <w:lang w:val="en-US"/>
            <w:rPrChange w:id="108" w:author="Simon Renny-Byfield" w:date="2014-10-22T14:51:00Z">
              <w:rPr>
                <w:rFonts w:ascii="Arial"/>
                <w:lang w:val="en-US"/>
              </w:rPr>
            </w:rPrChange>
          </w:rPr>
          <w:t>W</w:t>
        </w:r>
      </w:ins>
      <w:del w:id="109" w:author="Simon Renny-Byfield" w:date="2014-10-19T16:51:00Z">
        <w:r w:rsidRPr="002A27CD">
          <w:rPr>
            <w:rFonts w:ascii="Arial" w:hAnsi="Arial"/>
            <w:rPrChange w:id="110" w:author="Simon Renny-Byfield" w:date="2014-10-22T14:51:00Z">
              <w:rPr>
                <w:rFonts w:ascii="Arial"/>
              </w:rPr>
            </w:rPrChange>
          </w:rPr>
          <w:delText>w</w:delText>
        </w:r>
      </w:del>
      <w:r w:rsidRPr="002A27CD">
        <w:rPr>
          <w:rFonts w:ascii="Arial" w:hAnsi="Arial"/>
          <w:rPrChange w:id="111" w:author="Simon Renny-Byfield" w:date="2014-10-22T14:51:00Z">
            <w:rPr>
              <w:rFonts w:ascii="Arial"/>
            </w:rPr>
          </w:rPrChange>
        </w:rPr>
        <w:t xml:space="preserve">e report </w:t>
      </w:r>
      <w:del w:id="112" w:author="Simon Renny-Byfield" w:date="2014-10-19T16:47:00Z">
        <w:r w:rsidRPr="002A27CD">
          <w:rPr>
            <w:rFonts w:ascii="Arial" w:hAnsi="Arial"/>
            <w:lang w:val="en-US"/>
            <w:rPrChange w:id="113" w:author="Simon Renny-Byfield" w:date="2014-10-22T14:51:00Z">
              <w:rPr>
                <w:rFonts w:ascii="Arial"/>
                <w:lang w:val="en-US"/>
              </w:rPr>
            </w:rPrChange>
          </w:rPr>
          <w:delText xml:space="preserve">that </w:delText>
        </w:r>
      </w:del>
      <w:r w:rsidRPr="002A27CD">
        <w:rPr>
          <w:rFonts w:ascii="Arial" w:hAnsi="Arial"/>
          <w:lang w:val="en-US"/>
          <w:rPrChange w:id="114" w:author="Simon Renny-Byfield" w:date="2014-10-22T14:51:00Z">
            <w:rPr>
              <w:rFonts w:ascii="Arial"/>
              <w:lang w:val="en-US"/>
            </w:rPr>
          </w:rPrChange>
        </w:rPr>
        <w:t>the genomic signatures of biased fractionat</w:t>
      </w:r>
      <w:r w:rsidRPr="002A27CD">
        <w:rPr>
          <w:rFonts w:ascii="Arial" w:hAnsi="Arial"/>
          <w:lang w:val="en-US"/>
          <w:rPrChange w:id="115" w:author="Simon Renny-Byfield" w:date="2014-10-22T14:51:00Z">
            <w:rPr>
              <w:rFonts w:ascii="Arial"/>
              <w:lang w:val="en-US"/>
            </w:rPr>
          </w:rPrChange>
        </w:rPr>
        <w:t xml:space="preserve">ion </w:t>
      </w:r>
      <w:del w:id="116" w:author="Simon Renny-Byfield" w:date="2014-10-19T16:39:00Z">
        <w:r w:rsidRPr="002A27CD">
          <w:rPr>
            <w:rFonts w:ascii="Arial" w:hAnsi="Arial"/>
            <w:lang w:val="nl-NL"/>
            <w:rPrChange w:id="117" w:author="Simon Renny-Byfield" w:date="2014-10-22T14:51:00Z">
              <w:rPr>
                <w:rFonts w:ascii="Arial"/>
                <w:lang w:val="nl-NL"/>
              </w:rPr>
            </w:rPrChange>
          </w:rPr>
          <w:delText>of homoeolo</w:delText>
        </w:r>
        <w:bookmarkEnd w:id="92"/>
        <w:r w:rsidRPr="002A27CD">
          <w:rPr>
            <w:rFonts w:ascii="Arial" w:hAnsi="Arial"/>
            <w:rPrChange w:id="118" w:author="Simon Renny-Byfield" w:date="2014-10-22T14:51:00Z">
              <w:rPr>
                <w:rFonts w:ascii="Arial"/>
              </w:rPr>
            </w:rPrChange>
          </w:rPr>
          <w:delText>g</w:delText>
        </w:r>
        <w:bookmarkStart w:id="119" w:name="_ENREF_9"/>
        <w:r w:rsidRPr="002A27CD">
          <w:rPr>
            <w:rFonts w:ascii="Arial" w:hAnsi="Arial"/>
            <w:lang w:val="en-US"/>
            <w:rPrChange w:id="120" w:author="Simon Renny-Byfield" w:date="2014-10-22T14:51:00Z">
              <w:rPr>
                <w:rFonts w:ascii="Arial"/>
                <w:lang w:val="en-US"/>
              </w:rPr>
            </w:rPrChange>
          </w:rPr>
          <w:delText xml:space="preserve">ous segments </w:delText>
        </w:r>
      </w:del>
      <w:r w:rsidRPr="002A27CD">
        <w:rPr>
          <w:rFonts w:ascii="Arial" w:hAnsi="Arial"/>
          <w:lang w:val="en-US"/>
          <w:rPrChange w:id="121" w:author="Simon Renny-Byfield" w:date="2014-10-22T14:51:00Z">
            <w:rPr>
              <w:rFonts w:ascii="Arial"/>
              <w:lang w:val="en-US"/>
            </w:rPr>
          </w:rPrChange>
        </w:rPr>
        <w:t xml:space="preserve">remain evident in the paleopolyploid genome of </w:t>
      </w:r>
      <w:del w:id="122" w:author="Simon Renny-Byfield" w:date="2014-10-19T16:39:00Z">
        <w:r w:rsidRPr="002A27CD">
          <w:rPr>
            <w:rFonts w:ascii="Arial" w:hAnsi="Arial"/>
            <w:lang w:val="de-DE"/>
            <w:rPrChange w:id="123" w:author="Simon Renny-Byfield" w:date="2014-10-22T14:51:00Z">
              <w:rPr>
                <w:rFonts w:ascii="Arial"/>
                <w:lang w:val="de-DE"/>
              </w:rPr>
            </w:rPrChange>
          </w:rPr>
          <w:delText xml:space="preserve">modern </w:delText>
        </w:r>
      </w:del>
      <w:r w:rsidRPr="002A27CD">
        <w:rPr>
          <w:rFonts w:ascii="Arial" w:hAnsi="Arial"/>
          <w:lang w:val="en-US"/>
          <w:rPrChange w:id="124" w:author="Simon Renny-Byfield" w:date="2014-10-22T14:51:00Z">
            <w:rPr>
              <w:rFonts w:ascii="Arial"/>
              <w:lang w:val="en-US"/>
            </w:rPr>
          </w:rPrChange>
        </w:rPr>
        <w:t>diploid cotton</w:t>
      </w:r>
      <w:del w:id="125" w:author="Simon Renny-Byfield" w:date="2014-10-19T16:43:00Z">
        <w:r w:rsidRPr="002A27CD">
          <w:rPr>
            <w:rFonts w:ascii="Arial" w:hAnsi="Arial"/>
            <w:rPrChange w:id="126" w:author="Simon Renny-Byfield" w:date="2014-10-22T14:51:00Z">
              <w:rPr>
                <w:rFonts w:ascii="Arial"/>
              </w:rPr>
            </w:rPrChange>
          </w:rPr>
          <w:delText xml:space="preserve"> (</w:delText>
        </w:r>
        <w:r w:rsidRPr="002A27CD">
          <w:rPr>
            <w:rFonts w:ascii="Arial" w:hAnsi="Arial"/>
            <w:i/>
            <w:iCs/>
            <w:rPrChange w:id="127" w:author="Simon Renny-Byfield" w:date="2014-10-22T14:51:00Z">
              <w:rPr>
                <w:rFonts w:ascii="Arial"/>
                <w:i/>
                <w:iCs/>
              </w:rPr>
            </w:rPrChange>
          </w:rPr>
          <w:delText>Gossypium</w:delText>
        </w:r>
        <w:r w:rsidRPr="002A27CD">
          <w:rPr>
            <w:rFonts w:ascii="Arial" w:hAnsi="Arial"/>
            <w:rPrChange w:id="128" w:author="Simon Renny-Byfield" w:date="2014-10-22T14:51:00Z">
              <w:rPr>
                <w:rFonts w:ascii="Arial"/>
              </w:rPr>
            </w:rPrChange>
          </w:rPr>
          <w:delText>)</w:delText>
        </w:r>
      </w:del>
      <w:r w:rsidRPr="002A27CD">
        <w:rPr>
          <w:rFonts w:ascii="Arial" w:hAnsi="Arial"/>
          <w:rPrChange w:id="129" w:author="Simon Renny-Byfield" w:date="2014-10-22T14:51:00Z">
            <w:rPr>
              <w:rFonts w:ascii="Arial"/>
            </w:rPr>
          </w:rPrChange>
        </w:rPr>
        <w:t xml:space="preserve">, </w:t>
      </w:r>
      <w:del w:id="130" w:author="Simon Renny-Byfield" w:date="2014-10-19T16:41:00Z">
        <w:r w:rsidRPr="002A27CD">
          <w:rPr>
            <w:rFonts w:ascii="Arial" w:hAnsi="Arial"/>
            <w:lang w:val="en-US"/>
            <w:rPrChange w:id="131" w:author="Simon Renny-Byfield" w:date="2014-10-22T14:51:00Z">
              <w:rPr>
                <w:rFonts w:ascii="Arial"/>
                <w:lang w:val="en-US"/>
              </w:rPr>
            </w:rPrChange>
          </w:rPr>
          <w:delText>which underwent a 5- to 6-fold ploidy</w:delText>
        </w:r>
        <w:bookmarkEnd w:id="119"/>
        <w:r w:rsidRPr="002A27CD">
          <w:rPr>
            <w:rFonts w:ascii="Arial" w:hAnsi="Arial"/>
            <w:rPrChange w:id="132" w:author="Simon Renny-Byfield" w:date="2014-10-22T14:51:00Z">
              <w:rPr>
                <w:rFonts w:ascii="Arial"/>
              </w:rPr>
            </w:rPrChange>
          </w:rPr>
          <w:delText xml:space="preserve"> </w:delText>
        </w:r>
        <w:bookmarkStart w:id="133" w:name="_ENREF_10"/>
        <w:r w:rsidRPr="002A27CD">
          <w:rPr>
            <w:rFonts w:ascii="Arial" w:hAnsi="Arial"/>
            <w:lang w:val="en-US"/>
            <w:rPrChange w:id="134" w:author="Simon Renny-Byfield" w:date="2014-10-22T14:51:00Z">
              <w:rPr>
                <w:rFonts w:ascii="Arial"/>
                <w:lang w:val="en-US"/>
              </w:rPr>
            </w:rPrChange>
          </w:rPr>
          <w:delText xml:space="preserve">increase around </w:delText>
        </w:r>
      </w:del>
      <w:ins w:id="135" w:author="Simon Renny-Byfield" w:date="2014-10-19T16:44:00Z">
        <w:r w:rsidRPr="002A27CD">
          <w:rPr>
            <w:rFonts w:ascii="Arial" w:hAnsi="Arial"/>
            <w:lang w:val="en-US"/>
            <w:rPrChange w:id="136" w:author="Simon Renny-Byfield" w:date="2014-10-22T14:51:00Z">
              <w:rPr>
                <w:rFonts w:ascii="Arial"/>
                <w:lang w:val="en-US"/>
              </w:rPr>
            </w:rPrChange>
          </w:rPr>
          <w:t xml:space="preserve">despite </w:t>
        </w:r>
      </w:ins>
      <w:r w:rsidRPr="002A27CD">
        <w:rPr>
          <w:rFonts w:ascii="Arial" w:hAnsi="Arial"/>
          <w:lang w:val="en-US"/>
          <w:rPrChange w:id="137" w:author="Simon Renny-Byfield" w:date="2014-10-22T14:51:00Z">
            <w:rPr>
              <w:rFonts w:ascii="Arial"/>
              <w:lang w:val="en-US"/>
            </w:rPr>
          </w:rPrChange>
        </w:rPr>
        <w:t xml:space="preserve">60 million years </w:t>
      </w:r>
      <w:ins w:id="138" w:author="Simon Renny-Byfield" w:date="2014-10-19T16:41:00Z">
        <w:r w:rsidRPr="002A27CD">
          <w:rPr>
            <w:rFonts w:ascii="Arial" w:hAnsi="Arial"/>
            <w:lang w:val="en-US"/>
            <w:rPrChange w:id="139" w:author="Simon Renny-Byfield" w:date="2014-10-22T14:51:00Z">
              <w:rPr>
                <w:rFonts w:ascii="Arial"/>
                <w:lang w:val="en-US"/>
              </w:rPr>
            </w:rPrChange>
          </w:rPr>
          <w:t>of evolution</w:t>
        </w:r>
      </w:ins>
      <w:del w:id="140" w:author="Simon Renny-Byfield" w:date="2014-10-19T16:41:00Z">
        <w:r w:rsidRPr="002A27CD">
          <w:rPr>
            <w:rFonts w:ascii="Arial" w:hAnsi="Arial"/>
            <w:rPrChange w:id="141" w:author="Simon Renny-Byfield" w:date="2014-10-22T14:51:00Z">
              <w:rPr>
                <w:rFonts w:ascii="Arial"/>
              </w:rPr>
            </w:rPrChange>
          </w:rPr>
          <w:delText>ago</w:delText>
        </w:r>
      </w:del>
      <w:r w:rsidRPr="002A27CD">
        <w:rPr>
          <w:rFonts w:ascii="Arial" w:hAnsi="Arial"/>
          <w:rPrChange w:id="142" w:author="Simon Renny-Byfield" w:date="2014-10-22T14:51:00Z">
            <w:rPr>
              <w:rFonts w:ascii="Arial"/>
            </w:rPr>
          </w:rPrChange>
        </w:rPr>
        <w:t>.</w:t>
      </w:r>
      <w:ins w:id="143" w:author="Simon Renny-Byfield" w:date="2014-10-17T11:12:00Z">
        <w:r w:rsidRPr="002A27CD">
          <w:rPr>
            <w:rFonts w:ascii="Arial" w:hAnsi="Arial"/>
            <w:lang w:val="en-US"/>
            <w:rPrChange w:id="144" w:author="Simon Renny-Byfield" w:date="2014-10-22T14:51:00Z">
              <w:rPr>
                <w:rFonts w:ascii="Arial"/>
                <w:lang w:val="en-US"/>
              </w:rPr>
            </w:rPrChange>
          </w:rPr>
          <w:t xml:space="preserve"> </w:t>
        </w:r>
      </w:ins>
      <w:del w:id="145" w:author="Simon Renny-Byfield" w:date="2014-10-17T11:13:00Z">
        <w:r w:rsidRPr="002A27CD">
          <w:rPr>
            <w:rFonts w:ascii="Arial" w:hAnsi="Arial"/>
            <w:rPrChange w:id="146" w:author="Simon Renny-Byfield" w:date="2014-10-22T14:51:00Z">
              <w:rPr>
                <w:rFonts w:ascii="Arial"/>
              </w:rPr>
            </w:rPrChange>
          </w:rPr>
          <w:delText xml:space="preserve"> </w:delText>
        </w:r>
      </w:del>
      <w:ins w:id="147" w:author="Simon Renny-Byfield" w:date="2014-10-19T16:49:00Z">
        <w:r w:rsidRPr="002A27CD">
          <w:rPr>
            <w:rFonts w:ascii="Arial" w:hAnsi="Arial"/>
            <w:lang w:val="en-US"/>
            <w:rPrChange w:id="148" w:author="Simon Renny-Byfield" w:date="2014-10-22T14:51:00Z">
              <w:rPr>
                <w:rFonts w:ascii="Times New Roman"/>
                <w:lang w:val="en-US"/>
              </w:rPr>
            </w:rPrChange>
          </w:rPr>
          <w:t xml:space="preserve">Our data extend the evolutionary depth over which these signatures can be detected, suggesting  that, hitherto, the long term impact of bias fractionation has not been fully realized. </w:t>
        </w:r>
      </w:ins>
      <w:del w:id="149" w:author="Simon Renny-Byfield" w:date="2014-10-19T16:45:00Z">
        <w:r w:rsidRPr="002A27CD">
          <w:rPr>
            <w:rFonts w:ascii="Arial" w:hAnsi="Arial"/>
            <w:lang w:val="en-US"/>
            <w:rPrChange w:id="150" w:author="Simon Renny-Byfield" w:date="2014-10-22T14:51:00Z">
              <w:rPr>
                <w:rFonts w:ascii="Arial"/>
                <w:lang w:val="en-US"/>
              </w:rPr>
            </w:rPrChange>
          </w:rPr>
          <w:delText>As in other species,</w:delText>
        </w:r>
      </w:del>
      <w:ins w:id="151" w:author="Simon Renny-Byfield" w:date="2014-10-19T16:45:00Z">
        <w:r w:rsidRPr="002A27CD">
          <w:rPr>
            <w:rFonts w:ascii="Arial" w:hAnsi="Arial"/>
            <w:lang w:val="en-US"/>
            <w:rPrChange w:id="152" w:author="Simon Renny-Byfield" w:date="2014-10-22T14:51:00Z">
              <w:rPr>
                <w:rFonts w:ascii="Arial"/>
                <w:lang w:val="en-US"/>
              </w:rPr>
            </w:rPrChange>
          </w:rPr>
          <w:t>In cotton</w:t>
        </w:r>
      </w:ins>
      <w:r w:rsidRPr="002A27CD">
        <w:rPr>
          <w:rFonts w:ascii="Arial" w:hAnsi="Arial"/>
          <w:lang w:val="en-US"/>
          <w:rPrChange w:id="153" w:author="Simon Renny-Byfield" w:date="2014-10-22T14:51:00Z">
            <w:rPr>
              <w:rFonts w:ascii="Arial"/>
              <w:lang w:val="en-US"/>
            </w:rPr>
          </w:rPrChange>
        </w:rPr>
        <w:t xml:space="preserve"> biased </w:t>
      </w:r>
      <w:del w:id="154" w:author="Simon Renny-Byfield" w:date="2014-10-19T16:40:00Z">
        <w:r w:rsidRPr="002A27CD">
          <w:rPr>
            <w:rFonts w:ascii="Arial" w:hAnsi="Arial"/>
            <w:lang w:val="es-ES_tradnl"/>
            <w:rPrChange w:id="155" w:author="Simon Renny-Byfield" w:date="2014-10-22T14:51:00Z">
              <w:rPr>
                <w:rFonts w:ascii="Arial"/>
                <w:lang w:val="es-ES_tradnl"/>
              </w:rPr>
            </w:rPrChange>
          </w:rPr>
          <w:delText>gene loss</w:delText>
        </w:r>
      </w:del>
      <w:ins w:id="156" w:author="Simon Renny-Byfield" w:date="2014-10-19T16:40:00Z">
        <w:r w:rsidRPr="002A27CD">
          <w:rPr>
            <w:rFonts w:ascii="Arial" w:hAnsi="Arial"/>
            <w:lang w:val="en-US"/>
            <w:rPrChange w:id="157" w:author="Simon Renny-Byfield" w:date="2014-10-22T14:51:00Z">
              <w:rPr>
                <w:rFonts w:ascii="Arial"/>
                <w:lang w:val="en-US"/>
              </w:rPr>
            </w:rPrChange>
          </w:rPr>
          <w:t>fractionation</w:t>
        </w:r>
      </w:ins>
      <w:r w:rsidRPr="002A27CD">
        <w:rPr>
          <w:rFonts w:ascii="Arial" w:hAnsi="Arial"/>
          <w:lang w:val="en-US"/>
          <w:rPrChange w:id="158" w:author="Simon Renny-Byfield" w:date="2014-10-22T14:51:00Z">
            <w:rPr>
              <w:rFonts w:ascii="Arial"/>
              <w:lang w:val="en-US"/>
            </w:rPr>
          </w:rPrChange>
        </w:rPr>
        <w:t xml:space="preserve"> is associated with over-expression of</w:t>
      </w:r>
      <w:bookmarkEnd w:id="133"/>
      <w:r w:rsidRPr="002A27CD">
        <w:rPr>
          <w:rFonts w:ascii="Arial" w:hAnsi="Arial"/>
          <w:rPrChange w:id="159" w:author="Simon Renny-Byfield" w:date="2014-10-22T14:51:00Z">
            <w:rPr>
              <w:rFonts w:ascii="Arial"/>
            </w:rPr>
          </w:rPrChange>
        </w:rPr>
        <w:t xml:space="preserve"> </w:t>
      </w:r>
      <w:bookmarkStart w:id="160" w:name="_ENREF_11"/>
      <w:r w:rsidRPr="002A27CD">
        <w:rPr>
          <w:rFonts w:ascii="Arial" w:hAnsi="Arial"/>
          <w:lang w:val="en-US"/>
          <w:rPrChange w:id="161" w:author="Simon Renny-Byfield" w:date="2014-10-22T14:51:00Z">
            <w:rPr>
              <w:rFonts w:ascii="Arial"/>
              <w:lang w:val="en-US"/>
            </w:rPr>
          </w:rPrChange>
        </w:rPr>
        <w:t>genes in LF regions</w:t>
      </w:r>
      <w:ins w:id="162" w:author="Simon Renny-Byfield" w:date="2014-10-19T16:52:00Z">
        <w:r w:rsidRPr="002A27CD">
          <w:rPr>
            <w:rFonts w:ascii="Arial" w:hAnsi="Arial"/>
            <w:lang w:val="en-US"/>
            <w:rPrChange w:id="163" w:author="Simon Renny-Byfield" w:date="2014-10-22T14:51:00Z">
              <w:rPr>
                <w:rFonts w:ascii="Arial"/>
                <w:lang w:val="en-US"/>
              </w:rPr>
            </w:rPrChange>
          </w:rPr>
          <w:t xml:space="preserve"> whereas MF regions exhibit </w:t>
        </w:r>
      </w:ins>
      <w:del w:id="164" w:author="Simon Renny-Byfield" w:date="2014-10-19T16:45:00Z">
        <w:r w:rsidRPr="002A27CD">
          <w:rPr>
            <w:rFonts w:ascii="Arial" w:hAnsi="Arial"/>
            <w:lang w:val="en-US"/>
            <w:rPrChange w:id="165" w:author="Simon Renny-Byfield" w:date="2014-10-22T14:51:00Z">
              <w:rPr>
                <w:rFonts w:ascii="Arial"/>
                <w:lang w:val="en-US"/>
              </w:rPr>
            </w:rPrChange>
          </w:rPr>
          <w:delText xml:space="preserve">. Furthermore we report that LF and MF regions can be clearly differentiated via several genomic signatures despite the antiquity of </w:delText>
        </w:r>
        <w:bookmarkEnd w:id="160"/>
        <w:r w:rsidRPr="002A27CD">
          <w:rPr>
            <w:rFonts w:ascii="Arial" w:hAnsi="Arial"/>
            <w:rPrChange w:id="166" w:author="Simon Renny-Byfield" w:date="2014-10-22T14:51:00Z">
              <w:rPr>
                <w:rFonts w:ascii="Arial"/>
              </w:rPr>
            </w:rPrChange>
          </w:rPr>
          <w:delText>t</w:delText>
        </w:r>
        <w:bookmarkStart w:id="167" w:name="_ENREF_12"/>
        <w:r w:rsidRPr="002A27CD">
          <w:rPr>
            <w:rFonts w:ascii="Arial" w:hAnsi="Arial"/>
            <w:lang w:val="en-US"/>
            <w:rPrChange w:id="168" w:author="Simon Renny-Byfield" w:date="2014-10-22T14:51:00Z">
              <w:rPr>
                <w:rFonts w:ascii="Arial"/>
                <w:lang w:val="en-US"/>
              </w:rPr>
            </w:rPrChange>
          </w:rPr>
          <w:delText>he WGM event. For example, MF region</w:delText>
        </w:r>
        <w:r w:rsidRPr="002A27CD">
          <w:rPr>
            <w:rFonts w:ascii="Arial" w:hAnsi="Arial"/>
            <w:lang w:val="en-US"/>
            <w:rPrChange w:id="169" w:author="Simon Renny-Byfield" w:date="2014-10-22T14:51:00Z">
              <w:rPr>
                <w:rFonts w:ascii="Arial"/>
                <w:lang w:val="en-US"/>
              </w:rPr>
            </w:rPrChange>
          </w:rPr>
          <w:delText xml:space="preserve">s have </w:delText>
        </w:r>
      </w:del>
      <w:r w:rsidRPr="002A27CD">
        <w:rPr>
          <w:rFonts w:ascii="Arial" w:hAnsi="Arial"/>
          <w:lang w:val="en-US"/>
          <w:rPrChange w:id="170" w:author="Simon Renny-Byfield" w:date="2014-10-22T14:51:00Z">
            <w:rPr>
              <w:rFonts w:ascii="Arial"/>
              <w:lang w:val="en-US"/>
            </w:rPr>
          </w:rPrChange>
        </w:rPr>
        <w:t xml:space="preserve">elevated GC content, higher </w:t>
      </w:r>
      <w:del w:id="171" w:author="Simon Renny-Byfield" w:date="2014-10-19T16:49:00Z">
        <w:r w:rsidRPr="002A27CD">
          <w:rPr>
            <w:rFonts w:ascii="Arial" w:hAnsi="Arial"/>
            <w:rPrChange w:id="172" w:author="Simon Renny-Byfield" w:date="2014-10-22T14:51:00Z">
              <w:rPr>
                <w:rFonts w:ascii="Arial"/>
              </w:rPr>
            </w:rPrChange>
          </w:rPr>
          <w:delText>transposon (</w:delText>
        </w:r>
      </w:del>
      <w:r w:rsidRPr="002A27CD">
        <w:rPr>
          <w:rFonts w:ascii="Arial" w:hAnsi="Arial"/>
          <w:rPrChange w:id="173" w:author="Simon Renny-Byfield" w:date="2014-10-22T14:51:00Z">
            <w:rPr>
              <w:rFonts w:ascii="Arial"/>
            </w:rPr>
          </w:rPrChange>
        </w:rPr>
        <w:t>TE</w:t>
      </w:r>
      <w:del w:id="174" w:author="Simon Renny-Byfield" w:date="2014-10-19T16:49:00Z">
        <w:r w:rsidRPr="002A27CD">
          <w:rPr>
            <w:rFonts w:ascii="Arial" w:hAnsi="Arial"/>
            <w:rPrChange w:id="175" w:author="Simon Renny-Byfield" w:date="2014-10-22T14:51:00Z">
              <w:rPr>
                <w:rFonts w:ascii="Arial"/>
              </w:rPr>
            </w:rPrChange>
          </w:rPr>
          <w:delText>)</w:delText>
        </w:r>
      </w:del>
      <w:r w:rsidRPr="002A27CD">
        <w:rPr>
          <w:rFonts w:ascii="Arial" w:hAnsi="Arial"/>
          <w:lang w:val="en-US"/>
          <w:rPrChange w:id="176" w:author="Simon Renny-Byfield" w:date="2014-10-22T14:51:00Z">
            <w:rPr>
              <w:rFonts w:ascii="Arial"/>
              <w:lang w:val="en-US"/>
            </w:rPr>
          </w:rPrChange>
        </w:rPr>
        <w:t xml:space="preserve"> density and </w:t>
      </w:r>
      <w:del w:id="177" w:author="Simon Renny-Byfield" w:date="2014-10-19T16:45:00Z">
        <w:r w:rsidRPr="002A27CD">
          <w:rPr>
            <w:rFonts w:ascii="Arial" w:hAnsi="Arial"/>
            <w:rPrChange w:id="178" w:author="Simon Renny-Byfield" w:date="2014-10-22T14:51:00Z">
              <w:rPr>
                <w:rFonts w:ascii="Arial"/>
              </w:rPr>
            </w:rPrChange>
          </w:rPr>
          <w:delText xml:space="preserve">elicit </w:delText>
        </w:r>
      </w:del>
      <w:r w:rsidRPr="002A27CD">
        <w:rPr>
          <w:rFonts w:ascii="Arial" w:hAnsi="Arial"/>
          <w:lang w:val="en-US"/>
          <w:rPrChange w:id="179" w:author="Simon Renny-Byfield" w:date="2014-10-22T14:51:00Z">
            <w:rPr>
              <w:rFonts w:ascii="Arial"/>
              <w:lang w:val="en-US"/>
            </w:rPr>
          </w:rPrChange>
        </w:rPr>
        <w:t>preferential mapping of siRNAs</w:t>
      </w:r>
      <w:del w:id="180" w:author="Simon Renny-Byfield" w:date="2014-10-17T11:21:00Z">
        <w:r w:rsidRPr="002A27CD">
          <w:rPr>
            <w:rFonts w:ascii="Arial" w:hAnsi="Arial"/>
            <w:lang w:val="en-US"/>
            <w:rPrChange w:id="181" w:author="Simon Renny-Byfield" w:date="2014-10-22T14:51:00Z">
              <w:rPr>
                <w:rFonts w:ascii="Arial"/>
                <w:lang w:val="en-US"/>
              </w:rPr>
            </w:rPrChange>
          </w:rPr>
          <w:delText>, when compared with LF regions</w:delText>
        </w:r>
      </w:del>
      <w:bookmarkEnd w:id="167"/>
      <w:r w:rsidRPr="002A27CD">
        <w:rPr>
          <w:rFonts w:ascii="Arial" w:hAnsi="Arial"/>
          <w:rPrChange w:id="182" w:author="Simon Renny-Byfield" w:date="2014-10-22T14:51:00Z">
            <w:rPr>
              <w:rFonts w:ascii="Arial"/>
            </w:rPr>
          </w:rPrChange>
        </w:rPr>
        <w:t>.</w:t>
      </w:r>
      <w:bookmarkStart w:id="183" w:name="_ENREF_13"/>
      <w:r w:rsidRPr="002A27CD">
        <w:rPr>
          <w:rFonts w:ascii="Arial" w:hAnsi="Arial"/>
          <w:lang w:val="en-US"/>
          <w:rPrChange w:id="184" w:author="Simon Renny-Byfield" w:date="2014-10-22T14:51:00Z">
            <w:rPr>
              <w:rFonts w:ascii="Arial"/>
              <w:lang w:val="en-US"/>
            </w:rPr>
          </w:rPrChange>
        </w:rPr>
        <w:t xml:space="preserve"> Contrary to </w:t>
      </w:r>
      <w:del w:id="185" w:author="Simon Renny-Byfield" w:date="2014-10-17T11:19:00Z">
        <w:r w:rsidRPr="002A27CD">
          <w:rPr>
            <w:rFonts w:ascii="Arial" w:hAnsi="Arial"/>
            <w:lang w:val="fr-FR"/>
            <w:rPrChange w:id="186" w:author="Simon Renny-Byfield" w:date="2014-10-22T14:51:00Z">
              <w:rPr>
                <w:rFonts w:ascii="Arial"/>
                <w:lang w:val="fr-FR"/>
              </w:rPr>
            </w:rPrChange>
          </w:rPr>
          <w:delText>expectations</w:delText>
        </w:r>
      </w:del>
      <w:ins w:id="187" w:author="Simon Renny-Byfield" w:date="2014-10-17T11:19:00Z">
        <w:r w:rsidRPr="002A27CD">
          <w:rPr>
            <w:rFonts w:ascii="Arial" w:hAnsi="Arial"/>
            <w:lang w:val="en-US"/>
            <w:rPrChange w:id="188" w:author="Simon Renny-Byfield" w:date="2014-10-22T14:51:00Z">
              <w:rPr>
                <w:rFonts w:ascii="Arial"/>
                <w:lang w:val="en-US"/>
              </w:rPr>
            </w:rPrChange>
          </w:rPr>
          <w:t>previous observations</w:t>
        </w:r>
      </w:ins>
      <w:r w:rsidRPr="002A27CD">
        <w:rPr>
          <w:rFonts w:ascii="Arial" w:hAnsi="Arial"/>
          <w:lang w:val="en-US"/>
          <w:rPrChange w:id="189" w:author="Simon Renny-Byfield" w:date="2014-10-22T14:51:00Z">
            <w:rPr>
              <w:rFonts w:ascii="Arial"/>
              <w:lang w:val="en-US"/>
            </w:rPr>
          </w:rPrChange>
        </w:rPr>
        <w:t xml:space="preserve">, we show that </w:t>
      </w:r>
      <w:del w:id="190" w:author="Simon Renny-Byfield" w:date="2014-10-19T16:46:00Z">
        <w:r w:rsidRPr="002A27CD">
          <w:rPr>
            <w:rFonts w:ascii="Arial" w:hAnsi="Arial"/>
            <w:rPrChange w:id="191" w:author="Simon Renny-Byfield" w:date="2014-10-22T14:51:00Z">
              <w:rPr>
                <w:rFonts w:ascii="Arial"/>
              </w:rPr>
            </w:rPrChange>
          </w:rPr>
          <w:delText xml:space="preserve">global </w:delText>
        </w:r>
      </w:del>
      <w:r w:rsidRPr="002A27CD">
        <w:rPr>
          <w:rFonts w:ascii="Arial" w:hAnsi="Arial"/>
          <w:rPrChange w:id="192" w:author="Simon Renny-Byfield" w:date="2014-10-22T14:51:00Z">
            <w:rPr>
              <w:rFonts w:ascii="Arial"/>
            </w:rPr>
          </w:rPrChange>
        </w:rPr>
        <w:t xml:space="preserve">gene expression </w:t>
      </w:r>
      <w:del w:id="193" w:author="Simon Renny-Byfield" w:date="2014-10-19T16:46:00Z">
        <w:r w:rsidRPr="002A27CD">
          <w:rPr>
            <w:rFonts w:ascii="Arial" w:hAnsi="Arial"/>
            <w:lang w:val="en-US"/>
            <w:rPrChange w:id="194" w:author="Simon Renny-Byfield" w:date="2014-10-22T14:51:00Z">
              <w:rPr>
                <w:rFonts w:ascii="Arial"/>
                <w:lang w:val="en-US"/>
              </w:rPr>
            </w:rPrChange>
          </w:rPr>
          <w:delText>levels are</w:delText>
        </w:r>
      </w:del>
      <w:ins w:id="195" w:author="Simon Renny-Byfield" w:date="2014-10-19T16:46:00Z">
        <w:r w:rsidRPr="002A27CD">
          <w:rPr>
            <w:rFonts w:ascii="Arial" w:hAnsi="Arial"/>
            <w:lang w:val="en-US"/>
            <w:rPrChange w:id="196" w:author="Simon Renny-Byfield" w:date="2014-10-22T14:51:00Z">
              <w:rPr>
                <w:rFonts w:ascii="Arial"/>
                <w:lang w:val="en-US"/>
              </w:rPr>
            </w:rPrChange>
          </w:rPr>
          <w:t>is</w:t>
        </w:r>
      </w:ins>
      <w:r w:rsidRPr="002A27CD">
        <w:rPr>
          <w:rFonts w:ascii="Arial" w:hAnsi="Arial"/>
          <w:lang w:val="en-US"/>
          <w:rPrChange w:id="197" w:author="Simon Renny-Byfield" w:date="2014-10-22T14:51:00Z">
            <w:rPr>
              <w:rFonts w:ascii="Arial"/>
              <w:lang w:val="en-US"/>
            </w:rPr>
          </w:rPrChange>
        </w:rPr>
        <w:t xml:space="preserve"> not influenced by TE</w:t>
      </w:r>
      <w:r w:rsidRPr="002A27CD">
        <w:rPr>
          <w:rFonts w:ascii="Arial" w:hAnsi="Arial"/>
          <w:lang w:val="en-US"/>
          <w:rPrChange w:id="198" w:author="Simon Renny-Byfield" w:date="2014-10-22T14:51:00Z">
            <w:rPr>
              <w:rFonts w:hAnsi="Arial"/>
              <w:lang w:val="en-US"/>
            </w:rPr>
          </w:rPrChange>
        </w:rPr>
        <w:t> </w:t>
      </w:r>
      <w:r w:rsidRPr="002A27CD">
        <w:rPr>
          <w:rFonts w:ascii="Arial" w:hAnsi="Arial"/>
          <w:rPrChange w:id="199" w:author="Simon Renny-Byfield" w:date="2014-10-22T14:51:00Z">
            <w:rPr>
              <w:rFonts w:ascii="Arial"/>
            </w:rPr>
          </w:rPrChange>
        </w:rPr>
        <w:t xml:space="preserve">proximity, nor </w:t>
      </w:r>
      <w:del w:id="200" w:author="Simon Renny-Byfield" w:date="2014-10-19T16:50:00Z">
        <w:r w:rsidRPr="002A27CD">
          <w:rPr>
            <w:rFonts w:ascii="Arial" w:hAnsi="Arial"/>
            <w:lang w:val="en-US"/>
            <w:rPrChange w:id="201" w:author="Simon Renny-Byfield" w:date="2014-10-22T14:51:00Z">
              <w:rPr>
                <w:rFonts w:ascii="Arial"/>
                <w:lang w:val="en-US"/>
              </w:rPr>
            </w:rPrChange>
          </w:rPr>
          <w:delText xml:space="preserve">local </w:delText>
        </w:r>
      </w:del>
      <w:r w:rsidRPr="002A27CD">
        <w:rPr>
          <w:rFonts w:ascii="Arial" w:hAnsi="Arial"/>
          <w:lang w:val="en-US"/>
          <w:rPrChange w:id="202" w:author="Simon Renny-Byfield" w:date="2014-10-22T14:51:00Z">
            <w:rPr>
              <w:rFonts w:ascii="Arial"/>
              <w:lang w:val="en-US"/>
            </w:rPr>
          </w:rPrChange>
        </w:rPr>
        <w:t xml:space="preserve">siRNA targeting, both of which are therefore unlikely to be </w:t>
      </w:r>
      <w:del w:id="203" w:author="Simon Renny-Byfield" w:date="2014-10-19T16:46:00Z">
        <w:r w:rsidRPr="002A27CD">
          <w:rPr>
            <w:rFonts w:ascii="Arial" w:hAnsi="Arial"/>
            <w:lang w:val="en-US"/>
            <w:rPrChange w:id="204" w:author="Simon Renny-Byfield" w:date="2014-10-22T14:51:00Z">
              <w:rPr>
                <w:rFonts w:ascii="Arial"/>
                <w:lang w:val="en-US"/>
              </w:rPr>
            </w:rPrChange>
          </w:rPr>
          <w:delText xml:space="preserve">the </w:delText>
        </w:r>
      </w:del>
      <w:r w:rsidRPr="002A27CD">
        <w:rPr>
          <w:rFonts w:ascii="Arial" w:hAnsi="Arial"/>
          <w:lang w:val="en-US"/>
          <w:rPrChange w:id="205" w:author="Simon Renny-Byfield" w:date="2014-10-22T14:51:00Z">
            <w:rPr>
              <w:rFonts w:ascii="Arial"/>
              <w:lang w:val="en-US"/>
            </w:rPr>
          </w:rPrChange>
        </w:rPr>
        <w:t>primary drivers o</w:t>
      </w:r>
      <w:bookmarkEnd w:id="183"/>
      <w:r w:rsidRPr="002A27CD">
        <w:rPr>
          <w:rFonts w:ascii="Arial" w:hAnsi="Arial"/>
          <w:rPrChange w:id="206" w:author="Simon Renny-Byfield" w:date="2014-10-22T14:51:00Z">
            <w:rPr>
              <w:rFonts w:ascii="Arial"/>
            </w:rPr>
          </w:rPrChange>
        </w:rPr>
        <w:t>f</w:t>
      </w:r>
      <w:bookmarkStart w:id="207" w:name="_ENREF_14"/>
      <w:r w:rsidRPr="002A27CD">
        <w:rPr>
          <w:rFonts w:ascii="Arial" w:hAnsi="Arial"/>
          <w:lang w:val="en-US"/>
          <w:rPrChange w:id="208" w:author="Simon Renny-Byfield" w:date="2014-10-22T14:51:00Z">
            <w:rPr>
              <w:rFonts w:ascii="Arial"/>
              <w:lang w:val="en-US"/>
            </w:rPr>
          </w:rPrChange>
        </w:rPr>
        <w:t xml:space="preserve"> biased fractionation. We propose </w:t>
      </w:r>
      <w:del w:id="209" w:author="Simon Renny-Byfield" w:date="2014-10-19T16:46:00Z">
        <w:r w:rsidRPr="002A27CD">
          <w:rPr>
            <w:rFonts w:ascii="Arial" w:hAnsi="Arial"/>
            <w:lang w:val="en-US"/>
            <w:rPrChange w:id="210" w:author="Simon Renny-Byfield" w:date="2014-10-22T14:51:00Z">
              <w:rPr>
                <w:rFonts w:ascii="Arial"/>
                <w:lang w:val="en-US"/>
              </w:rPr>
            </w:rPrChange>
          </w:rPr>
          <w:delText xml:space="preserve">an alternative scenario in which </w:delText>
        </w:r>
      </w:del>
      <w:r w:rsidRPr="002A27CD">
        <w:rPr>
          <w:rFonts w:ascii="Arial" w:hAnsi="Arial"/>
          <w:lang w:val="en-US"/>
          <w:rPrChange w:id="211" w:author="Simon Renny-Byfield" w:date="2014-10-22T14:51:00Z">
            <w:rPr>
              <w:rFonts w:ascii="Arial"/>
              <w:lang w:val="en-US"/>
            </w:rPr>
          </w:rPrChange>
        </w:rPr>
        <w:t xml:space="preserve">repeat content </w:t>
      </w:r>
      <w:r w:rsidRPr="002A27CD">
        <w:rPr>
          <w:rFonts w:ascii="Arial" w:hAnsi="Arial"/>
          <w:i/>
          <w:iCs/>
          <w:lang w:val="it-IT"/>
          <w:rPrChange w:id="212" w:author="Simon Renny-Byfield" w:date="2014-10-22T14:51:00Z">
            <w:rPr>
              <w:rFonts w:ascii="Arial"/>
              <w:i/>
              <w:iCs/>
              <w:lang w:val="it-IT"/>
            </w:rPr>
          </w:rPrChange>
        </w:rPr>
        <w:t>per se</w:t>
      </w:r>
      <w:r w:rsidRPr="002A27CD">
        <w:rPr>
          <w:rFonts w:ascii="Arial" w:hAnsi="Arial"/>
          <w:lang w:val="en-US"/>
          <w:rPrChange w:id="213" w:author="Simon Renny-Byfield" w:date="2014-10-22T14:51:00Z">
            <w:rPr>
              <w:rFonts w:ascii="Arial"/>
              <w:lang w:val="en-US"/>
            </w:rPr>
          </w:rPrChange>
        </w:rPr>
        <w:t xml:space="preserve"> and differential recombina</w:t>
      </w:r>
      <w:bookmarkEnd w:id="207"/>
      <w:r w:rsidRPr="002A27CD">
        <w:rPr>
          <w:rFonts w:ascii="Arial" w:hAnsi="Arial"/>
          <w:rPrChange w:id="214" w:author="Simon Renny-Byfield" w:date="2014-10-22T14:51:00Z">
            <w:rPr>
              <w:rFonts w:ascii="Arial"/>
            </w:rPr>
          </w:rPrChange>
        </w:rPr>
        <w:t>t</w:t>
      </w:r>
      <w:bookmarkStart w:id="215" w:name="_ENREF_15"/>
      <w:r w:rsidRPr="002A27CD">
        <w:rPr>
          <w:rFonts w:ascii="Arial" w:hAnsi="Arial"/>
          <w:lang w:val="en-US"/>
          <w:rPrChange w:id="216" w:author="Simon Renny-Byfield" w:date="2014-10-22T14:51:00Z">
            <w:rPr>
              <w:rFonts w:ascii="Arial"/>
              <w:lang w:val="en-US"/>
            </w:rPr>
          </w:rPrChange>
        </w:rPr>
        <w:t xml:space="preserve">ion rates may </w:t>
      </w:r>
      <w:del w:id="217" w:author="Simon Renny-Byfield" w:date="2014-10-19T16:52:00Z">
        <w:r w:rsidRPr="002A27CD">
          <w:rPr>
            <w:rFonts w:ascii="Arial" w:hAnsi="Arial"/>
            <w:lang w:val="en-US"/>
            <w:rPrChange w:id="218" w:author="Simon Renny-Byfield" w:date="2014-10-22T14:51:00Z">
              <w:rPr>
                <w:rFonts w:ascii="Arial"/>
                <w:lang w:val="en-US"/>
              </w:rPr>
            </w:rPrChange>
          </w:rPr>
          <w:delText>be responsible for</w:delText>
        </w:r>
      </w:del>
      <w:ins w:id="219" w:author="Simon Renny-Byfield" w:date="2014-10-19T16:52:00Z">
        <w:r w:rsidRPr="002A27CD">
          <w:rPr>
            <w:rFonts w:ascii="Arial" w:hAnsi="Arial"/>
            <w:lang w:val="en-US"/>
            <w:rPrChange w:id="220" w:author="Simon Renny-Byfield" w:date="2014-10-22T14:51:00Z">
              <w:rPr>
                <w:rFonts w:ascii="Arial"/>
                <w:lang w:val="en-US"/>
              </w:rPr>
            </w:rPrChange>
          </w:rPr>
          <w:t>drive</w:t>
        </w:r>
      </w:ins>
      <w:r w:rsidRPr="002A27CD">
        <w:rPr>
          <w:rFonts w:ascii="Arial" w:hAnsi="Arial"/>
          <w:lang w:val="en-US"/>
          <w:rPrChange w:id="221" w:author="Simon Renny-Byfield" w:date="2014-10-22T14:51:00Z">
            <w:rPr>
              <w:rFonts w:ascii="Arial"/>
              <w:lang w:val="en-US"/>
            </w:rPr>
          </w:rPrChange>
        </w:rPr>
        <w:t xml:space="preserve"> biased fractionation </w:t>
      </w:r>
      <w:del w:id="222" w:author="Simon Renny-Byfield" w:date="2014-10-19T16:53:00Z">
        <w:r w:rsidRPr="002A27CD">
          <w:rPr>
            <w:rFonts w:ascii="Arial" w:hAnsi="Arial"/>
            <w:lang w:val="nl-NL"/>
            <w:rPrChange w:id="223" w:author="Simon Renny-Byfield" w:date="2014-10-22T14:51:00Z">
              <w:rPr>
                <w:rFonts w:ascii="Arial"/>
                <w:lang w:val="nl-NL"/>
              </w:rPr>
            </w:rPrChange>
          </w:rPr>
          <w:delText xml:space="preserve">of sub-genomes </w:delText>
        </w:r>
      </w:del>
      <w:r w:rsidRPr="002A27CD">
        <w:rPr>
          <w:rFonts w:ascii="Arial" w:hAnsi="Arial"/>
          <w:lang w:val="en-US"/>
          <w:rPrChange w:id="224" w:author="Simon Renny-Byfield" w:date="2014-10-22T14:51:00Z">
            <w:rPr>
              <w:rFonts w:ascii="Arial"/>
              <w:lang w:val="en-US"/>
            </w:rPr>
          </w:rPrChange>
        </w:rPr>
        <w:t>following WGM.</w:t>
      </w:r>
    </w:p>
    <w:p w:rsidR="00ED6418" w:rsidRPr="002A27CD" w:rsidRDefault="00ED6418">
      <w:pPr>
        <w:pStyle w:val="Body"/>
        <w:spacing w:line="360" w:lineRule="auto"/>
        <w:rPr>
          <w:rFonts w:ascii="Arial" w:eastAsia="Arial Bold" w:hAnsi="Arial" w:cs="Arial Bold"/>
          <w:rPrChange w:id="225"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226"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hAnsi="Arial"/>
          <w:rPrChange w:id="227" w:author="Simon Renny-Byfield" w:date="2014-10-22T14:51:00Z">
            <w:rPr/>
          </w:rPrChange>
        </w:rPr>
      </w:pPr>
      <w:r w:rsidRPr="002A27CD">
        <w:rPr>
          <w:rFonts w:ascii="Arial" w:eastAsia="Arial Bold" w:hAnsi="Arial" w:cs="Arial Bold"/>
          <w:rPrChange w:id="228" w:author="Simon Renny-Byfield" w:date="2014-10-22T14:51:00Z">
            <w:rPr>
              <w:rFonts w:ascii="Arial Bold" w:eastAsia="Arial Bold" w:hAnsi="Arial Bold" w:cs="Arial Bold"/>
            </w:rPr>
          </w:rPrChange>
        </w:rPr>
        <w:br w:type="page"/>
      </w:r>
    </w:p>
    <w:p w:rsidR="00ED6418" w:rsidRPr="002A27CD" w:rsidRDefault="00ED6418">
      <w:pPr>
        <w:pStyle w:val="Body"/>
        <w:spacing w:line="360" w:lineRule="auto"/>
        <w:rPr>
          <w:rFonts w:ascii="Arial" w:eastAsia="Arial Bold" w:hAnsi="Arial" w:cs="Arial Bold"/>
          <w:rPrChange w:id="229"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rPrChange w:id="230" w:author="Simon Renny-Byfield" w:date="2014-10-22T14:51:00Z">
            <w:rPr>
              <w:rFonts w:ascii="Arial" w:eastAsia="Arial" w:hAnsi="Arial" w:cs="Arial"/>
            </w:rPr>
          </w:rPrChange>
        </w:rPr>
      </w:pPr>
      <w:r w:rsidRPr="002A27CD">
        <w:rPr>
          <w:rFonts w:ascii="Arial" w:hAnsi="Arial"/>
          <w:lang w:val="fr-FR"/>
          <w:rPrChange w:id="231" w:author="Simon Renny-Byfield" w:date="2014-10-22T14:51:00Z">
            <w:rPr>
              <w:rFonts w:ascii="Arial Bold"/>
              <w:lang w:val="fr-FR"/>
            </w:rPr>
          </w:rPrChange>
        </w:rPr>
        <w:t>Significance Statement</w:t>
      </w:r>
    </w:p>
    <w:p w:rsidR="00ED6418" w:rsidRPr="002A27CD" w:rsidRDefault="00ED6418">
      <w:pPr>
        <w:pStyle w:val="Body"/>
        <w:spacing w:line="360" w:lineRule="auto"/>
        <w:rPr>
          <w:rFonts w:ascii="Arial" w:eastAsia="Arial" w:hAnsi="Arial" w:cs="Arial"/>
          <w:rPrChange w:id="232"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233" w:author="Simon Renny-Byfield" w:date="2014-10-22T14:51:00Z">
            <w:rPr>
              <w:rFonts w:ascii="Arial" w:eastAsia="Arial" w:hAnsi="Arial" w:cs="Arial"/>
            </w:rPr>
          </w:rPrChange>
        </w:rPr>
      </w:pPr>
      <w:r w:rsidRPr="002A27CD">
        <w:rPr>
          <w:rFonts w:ascii="Arial" w:hAnsi="Arial"/>
          <w:lang w:val="en-US"/>
          <w:rPrChange w:id="234" w:author="Simon Renny-Byfield" w:date="2014-10-22T14:51:00Z">
            <w:rPr>
              <w:rFonts w:ascii="Arial"/>
              <w:lang w:val="en-US"/>
            </w:rPr>
          </w:rPrChange>
        </w:rPr>
        <w:t>Ancient whole gen</w:t>
      </w:r>
      <w:bookmarkEnd w:id="215"/>
      <w:r w:rsidRPr="002A27CD">
        <w:rPr>
          <w:rFonts w:ascii="Arial" w:hAnsi="Arial"/>
          <w:rPrChange w:id="235" w:author="Simon Renny-Byfield" w:date="2014-10-22T14:51:00Z">
            <w:rPr>
              <w:rFonts w:ascii="Arial"/>
            </w:rPr>
          </w:rPrChange>
        </w:rPr>
        <w:t>o</w:t>
      </w:r>
      <w:bookmarkStart w:id="236" w:name="_ENREF_16"/>
      <w:r w:rsidRPr="002A27CD">
        <w:rPr>
          <w:rFonts w:ascii="Arial" w:hAnsi="Arial"/>
          <w:lang w:val="en-US"/>
          <w:rPrChange w:id="237" w:author="Simon Renny-Byfield" w:date="2014-10-22T14:51:00Z">
            <w:rPr>
              <w:rFonts w:ascii="Arial"/>
              <w:lang w:val="en-US"/>
            </w:rPr>
          </w:rPrChange>
        </w:rPr>
        <w:t xml:space="preserve">me multiplication (WGM) is universal in angiosperms and is followed by substantial gene loss (fractionation). Fractionation can be biased </w:t>
      </w:r>
      <w:bookmarkEnd w:id="236"/>
      <w:r w:rsidRPr="002A27CD">
        <w:rPr>
          <w:rFonts w:ascii="Arial" w:hAnsi="Arial"/>
          <w:rPrChange w:id="238" w:author="Simon Renny-Byfield" w:date="2014-10-22T14:51:00Z">
            <w:rPr>
              <w:rFonts w:ascii="Arial"/>
            </w:rPr>
          </w:rPrChange>
        </w:rPr>
        <w:t>a</w:t>
      </w:r>
      <w:bookmarkStart w:id="239" w:name="_ENREF_17"/>
      <w:r w:rsidRPr="002A27CD">
        <w:rPr>
          <w:rFonts w:ascii="Arial" w:hAnsi="Arial"/>
          <w:lang w:val="en-US"/>
          <w:rPrChange w:id="240" w:author="Simon Renny-Byfield" w:date="2014-10-22T14:51:00Z">
            <w:rPr>
              <w:rFonts w:ascii="Arial"/>
              <w:lang w:val="en-US"/>
            </w:rPr>
          </w:rPrChange>
        </w:rPr>
        <w:t>nd correlated with</w:t>
      </w:r>
      <w:r w:rsidRPr="002A27CD">
        <w:rPr>
          <w:rFonts w:ascii="Arial" w:hAnsi="Arial"/>
          <w:lang w:val="en-US"/>
          <w:rPrChange w:id="241" w:author="Simon Renny-Byfield" w:date="2014-10-22T14:51:00Z">
            <w:rPr>
              <w:rFonts w:ascii="Arial"/>
              <w:lang w:val="en-US"/>
            </w:rPr>
          </w:rPrChange>
        </w:rPr>
        <w:t xml:space="preserve"> over-expression of genes residing in the less fractionated regions, hypothesized to arise via silencing-effects of local transposable elements (TEs) and</w:t>
      </w:r>
      <w:bookmarkEnd w:id="239"/>
      <w:r w:rsidRPr="002A27CD">
        <w:rPr>
          <w:rFonts w:ascii="Arial" w:hAnsi="Arial"/>
          <w:rPrChange w:id="242" w:author="Simon Renny-Byfield" w:date="2014-10-22T14:51:00Z">
            <w:rPr>
              <w:rFonts w:ascii="Arial"/>
            </w:rPr>
          </w:rPrChange>
        </w:rPr>
        <w:t xml:space="preserve"> </w:t>
      </w:r>
      <w:bookmarkStart w:id="243" w:name="_ENREF_18"/>
      <w:r w:rsidRPr="002A27CD">
        <w:rPr>
          <w:rFonts w:ascii="Arial" w:hAnsi="Arial"/>
          <w:lang w:val="en-US"/>
          <w:rPrChange w:id="244" w:author="Simon Renny-Byfield" w:date="2014-10-22T14:51:00Z">
            <w:rPr>
              <w:rFonts w:ascii="Arial"/>
              <w:lang w:val="en-US"/>
            </w:rPr>
          </w:rPrChange>
        </w:rPr>
        <w:t xml:space="preserve">siRNAs. We report that genomic signatures of biased fractionation remain evident in cotton 60 million </w:t>
      </w:r>
      <w:r w:rsidRPr="002A27CD">
        <w:rPr>
          <w:rFonts w:ascii="Arial" w:hAnsi="Arial"/>
          <w:lang w:val="en-US"/>
          <w:rPrChange w:id="245" w:author="Simon Renny-Byfield" w:date="2014-10-22T14:51:00Z">
            <w:rPr>
              <w:rFonts w:ascii="Arial"/>
              <w:lang w:val="en-US"/>
            </w:rPr>
          </w:rPrChange>
        </w:rPr>
        <w:t xml:space="preserve">years after ancient WGM. </w:t>
      </w:r>
      <w:bookmarkEnd w:id="243"/>
      <w:r w:rsidRPr="002A27CD">
        <w:rPr>
          <w:rFonts w:ascii="Arial" w:hAnsi="Arial"/>
          <w:rPrChange w:id="246" w:author="Simon Renny-Byfield" w:date="2014-10-22T14:51:00Z">
            <w:rPr>
              <w:rFonts w:ascii="Arial"/>
            </w:rPr>
          </w:rPrChange>
        </w:rPr>
        <w:t>T</w:t>
      </w:r>
      <w:bookmarkStart w:id="247" w:name="_ENREF_19"/>
      <w:r w:rsidRPr="002A27CD">
        <w:rPr>
          <w:rFonts w:ascii="Arial" w:hAnsi="Arial"/>
          <w:lang w:val="en-US"/>
          <w:rPrChange w:id="248" w:author="Simon Renny-Byfield" w:date="2014-10-22T14:51:00Z">
            <w:rPr>
              <w:rFonts w:ascii="Arial"/>
              <w:lang w:val="en-US"/>
            </w:rPr>
          </w:rPrChange>
        </w:rPr>
        <w:t>he more fractionated regions have reduced GC content, higher TE density and preferentially map siRNAs. Importantly, we show that global gene expression is uncoupled from TE</w:t>
      </w:r>
      <w:r w:rsidRPr="002A27CD">
        <w:rPr>
          <w:rFonts w:ascii="Arial" w:hAnsi="Arial"/>
          <w:lang w:val="en-US"/>
          <w:rPrChange w:id="249" w:author="Simon Renny-Byfield" w:date="2014-10-22T14:51:00Z">
            <w:rPr>
              <w:rFonts w:hAnsi="Arial"/>
              <w:lang w:val="en-US"/>
            </w:rPr>
          </w:rPrChange>
        </w:rPr>
        <w:t> </w:t>
      </w:r>
      <w:r w:rsidRPr="002A27CD">
        <w:rPr>
          <w:rFonts w:ascii="Arial" w:hAnsi="Arial"/>
          <w:lang w:val="en-US"/>
          <w:rPrChange w:id="250" w:author="Simon Renny-Byfield" w:date="2014-10-22T14:51:00Z">
            <w:rPr>
              <w:rFonts w:ascii="Arial"/>
              <w:lang w:val="en-US"/>
            </w:rPr>
          </w:rPrChange>
        </w:rPr>
        <w:t>proximity and mapping of siRNAs, which are therefore unli</w:t>
      </w:r>
      <w:r w:rsidRPr="002A27CD">
        <w:rPr>
          <w:rFonts w:ascii="Arial" w:hAnsi="Arial"/>
          <w:lang w:val="en-US"/>
          <w:rPrChange w:id="251" w:author="Simon Renny-Byfield" w:date="2014-10-22T14:51:00Z">
            <w:rPr>
              <w:rFonts w:ascii="Arial"/>
              <w:lang w:val="en-US"/>
            </w:rPr>
          </w:rPrChange>
        </w:rPr>
        <w:t>kely to drive bias</w:t>
      </w:r>
      <w:bookmarkEnd w:id="247"/>
      <w:r w:rsidRPr="002A27CD">
        <w:rPr>
          <w:rFonts w:ascii="Arial" w:hAnsi="Arial"/>
          <w:rPrChange w:id="252" w:author="Simon Renny-Byfield" w:date="2014-10-22T14:51:00Z">
            <w:rPr>
              <w:rFonts w:ascii="Arial"/>
            </w:rPr>
          </w:rPrChange>
        </w:rPr>
        <w:t>e</w:t>
      </w:r>
      <w:bookmarkStart w:id="253" w:name="_ENREF_20"/>
      <w:r w:rsidRPr="002A27CD">
        <w:rPr>
          <w:rFonts w:ascii="Arial" w:hAnsi="Arial"/>
          <w:lang w:val="en-US"/>
          <w:rPrChange w:id="254" w:author="Simon Renny-Byfield" w:date="2014-10-22T14:51:00Z">
            <w:rPr>
              <w:rFonts w:ascii="Arial"/>
              <w:lang w:val="en-US"/>
            </w:rPr>
          </w:rPrChange>
        </w:rPr>
        <w:t>d fractionation.</w:t>
      </w:r>
      <w:r w:rsidRPr="002A27CD">
        <w:rPr>
          <w:rFonts w:ascii="Arial" w:hAnsi="Arial"/>
          <w:lang w:val="en-US"/>
          <w:rPrChange w:id="255" w:author="Simon Renny-Byfield" w:date="2014-10-22T14:51:00Z">
            <w:rPr>
              <w:rFonts w:hAnsi="Arial"/>
              <w:lang w:val="en-US"/>
            </w:rPr>
          </w:rPrChange>
        </w:rPr>
        <w:t> </w:t>
      </w:r>
      <w:r w:rsidRPr="002A27CD">
        <w:rPr>
          <w:rFonts w:ascii="Arial" w:hAnsi="Arial"/>
          <w:lang w:val="en-US"/>
          <w:rPrChange w:id="256" w:author="Simon Renny-Byfield" w:date="2014-10-22T14:51:00Z">
            <w:rPr>
              <w:rFonts w:ascii="Arial"/>
              <w:lang w:val="en-US"/>
            </w:rPr>
          </w:rPrChange>
        </w:rPr>
        <w:t xml:space="preserve">Instead, we propose repeat content </w:t>
      </w:r>
      <w:r w:rsidRPr="002A27CD">
        <w:rPr>
          <w:rFonts w:ascii="Arial" w:hAnsi="Arial"/>
          <w:i/>
          <w:iCs/>
          <w:lang w:val="it-IT"/>
          <w:rPrChange w:id="257" w:author="Simon Renny-Byfield" w:date="2014-10-22T14:51:00Z">
            <w:rPr>
              <w:rFonts w:ascii="Arial"/>
              <w:i/>
              <w:iCs/>
              <w:lang w:val="it-IT"/>
            </w:rPr>
          </w:rPrChange>
        </w:rPr>
        <w:t>per se</w:t>
      </w:r>
      <w:r w:rsidRPr="002A27CD">
        <w:rPr>
          <w:rFonts w:ascii="Arial" w:hAnsi="Arial"/>
          <w:lang w:val="en-US"/>
          <w:rPrChange w:id="258" w:author="Simon Renny-Byfield" w:date="2014-10-22T14:51:00Z">
            <w:rPr>
              <w:rFonts w:ascii="Arial"/>
              <w:lang w:val="en-US"/>
            </w:rPr>
          </w:rPrChange>
        </w:rPr>
        <w:t xml:space="preserve"> and differential recombination may be responsible for biased fractionation following WGM.</w:t>
      </w:r>
    </w:p>
    <w:p w:rsidR="00ED6418" w:rsidRPr="002A27CD" w:rsidRDefault="002A27CD">
      <w:pPr>
        <w:pStyle w:val="Body"/>
        <w:spacing w:line="360" w:lineRule="auto"/>
        <w:rPr>
          <w:rFonts w:ascii="Arial" w:hAnsi="Arial"/>
          <w:rPrChange w:id="259" w:author="Simon Renny-Byfield" w:date="2014-10-22T14:51:00Z">
            <w:rPr/>
          </w:rPrChange>
        </w:rPr>
      </w:pPr>
      <w:r w:rsidRPr="002A27CD">
        <w:rPr>
          <w:rFonts w:ascii="Arial" w:eastAsia="Arial Bold" w:hAnsi="Arial" w:cs="Arial Bold"/>
          <w:rPrChange w:id="260" w:author="Simon Renny-Byfield" w:date="2014-10-22T14:51:00Z">
            <w:rPr>
              <w:rFonts w:ascii="Arial Bold" w:eastAsia="Arial Bold" w:hAnsi="Arial Bold" w:cs="Arial Bold"/>
            </w:rPr>
          </w:rPrChange>
        </w:rPr>
        <w:br w:type="page"/>
      </w:r>
    </w:p>
    <w:p w:rsidR="00ED6418" w:rsidRPr="002A27CD" w:rsidRDefault="00ED6418">
      <w:pPr>
        <w:pStyle w:val="Body"/>
        <w:spacing w:line="360" w:lineRule="auto"/>
        <w:rPr>
          <w:rFonts w:ascii="Arial" w:eastAsia="Arial Bold" w:hAnsi="Arial" w:cs="Arial Bold"/>
          <w:rPrChange w:id="261"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rPrChange w:id="262" w:author="Simon Renny-Byfield" w:date="2014-10-22T14:51:00Z">
            <w:rPr>
              <w:rFonts w:ascii="Arial" w:eastAsia="Arial" w:hAnsi="Arial" w:cs="Arial"/>
            </w:rPr>
          </w:rPrChange>
        </w:rPr>
      </w:pPr>
      <w:r w:rsidRPr="002A27CD">
        <w:rPr>
          <w:rFonts w:ascii="Arial" w:hAnsi="Arial"/>
          <w:rPrChange w:id="263" w:author="Simon Renny-Byfield" w:date="2014-10-22T14:51:00Z">
            <w:rPr>
              <w:rFonts w:ascii="Arial"/>
            </w:rPr>
          </w:rPrChange>
        </w:rPr>
        <w:t>\body</w:t>
      </w:r>
    </w:p>
    <w:p w:rsidR="00ED6418" w:rsidRPr="002A27CD" w:rsidRDefault="00ED6418">
      <w:pPr>
        <w:pStyle w:val="Body"/>
        <w:spacing w:line="360" w:lineRule="auto"/>
        <w:rPr>
          <w:rFonts w:ascii="Arial" w:eastAsia="Arial Bold" w:hAnsi="Arial" w:cs="Arial Bold"/>
          <w:rPrChange w:id="264"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rPrChange w:id="265" w:author="Simon Renny-Byfield" w:date="2014-10-22T14:51:00Z">
            <w:rPr>
              <w:rFonts w:ascii="Arial" w:eastAsia="Arial" w:hAnsi="Arial" w:cs="Arial"/>
            </w:rPr>
          </w:rPrChange>
        </w:rPr>
      </w:pPr>
      <w:r w:rsidRPr="002A27CD">
        <w:rPr>
          <w:rFonts w:ascii="Arial" w:hAnsi="Arial"/>
          <w:rPrChange w:id="266" w:author="Simon Renny-Byfield" w:date="2014-10-22T14:51:00Z">
            <w:rPr>
              <w:rFonts w:ascii="Arial Bold"/>
            </w:rPr>
          </w:rPrChange>
        </w:rPr>
        <w:t>Introduct</w:t>
      </w:r>
      <w:bookmarkEnd w:id="253"/>
      <w:r w:rsidRPr="002A27CD">
        <w:rPr>
          <w:rFonts w:ascii="Arial" w:hAnsi="Arial"/>
          <w:rPrChange w:id="267" w:author="Simon Renny-Byfield" w:date="2014-10-22T14:51:00Z">
            <w:rPr>
              <w:rFonts w:ascii="Arial Bold"/>
            </w:rPr>
          </w:rPrChange>
        </w:rPr>
        <w:t>i</w:t>
      </w:r>
      <w:bookmarkStart w:id="268" w:name="_ENREF_21"/>
      <w:r w:rsidRPr="002A27CD">
        <w:rPr>
          <w:rFonts w:ascii="Arial" w:hAnsi="Arial"/>
          <w:rPrChange w:id="269" w:author="Simon Renny-Byfield" w:date="2014-10-22T14:51:00Z">
            <w:rPr>
              <w:rFonts w:ascii="Arial Bold"/>
            </w:rPr>
          </w:rPrChange>
        </w:rPr>
        <w:t>on</w:t>
      </w:r>
    </w:p>
    <w:p w:rsidR="00ED6418" w:rsidRPr="002A27CD" w:rsidRDefault="00ED6418">
      <w:pPr>
        <w:pStyle w:val="Body"/>
        <w:spacing w:line="360" w:lineRule="auto"/>
        <w:rPr>
          <w:rFonts w:ascii="Arial" w:eastAsia="Arial" w:hAnsi="Arial" w:cs="Arial"/>
          <w:rPrChange w:id="270"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271" w:author="Simon Renny-Byfield" w:date="2014-10-22T14:51:00Z">
            <w:rPr>
              <w:rFonts w:ascii="Arial" w:eastAsia="Arial" w:hAnsi="Arial" w:cs="Arial"/>
            </w:rPr>
          </w:rPrChange>
        </w:rPr>
      </w:pPr>
      <w:r w:rsidRPr="002A27CD">
        <w:rPr>
          <w:rFonts w:ascii="Arial" w:hAnsi="Arial"/>
          <w:lang w:val="en-US"/>
          <w:rPrChange w:id="272" w:author="Simon Renny-Byfield" w:date="2014-10-22T14:51:00Z">
            <w:rPr>
              <w:rFonts w:ascii="Arial"/>
              <w:lang w:val="en-US"/>
            </w:rPr>
          </w:rPrChange>
        </w:rPr>
        <w:t xml:space="preserve">Whole genome multiplication (WGM or polyploidy) is ubiquitous and cyclical in flowering plants and is thought to have played important roles in angiosperm diversification and the success of crop plants </w:t>
      </w:r>
      <w:r w:rsidR="00ED6418" w:rsidRPr="002A27CD">
        <w:rPr>
          <w:rFonts w:ascii="Arial" w:eastAsia="Arial" w:hAnsi="Arial" w:cs="Arial"/>
          <w:rPrChange w:id="273" w:author="Simon Renny-Byfield" w:date="2014-10-22T14:51:00Z">
            <w:rPr>
              <w:rFonts w:ascii="Arial" w:eastAsia="Arial" w:hAnsi="Arial" w:cs="Arial"/>
            </w:rPr>
          </w:rPrChange>
        </w:rPr>
        <w:fldChar w:fldCharType="begin"/>
      </w:r>
      <w:r w:rsidRPr="002A27CD">
        <w:rPr>
          <w:rFonts w:ascii="Arial" w:eastAsia="Arial" w:hAnsi="Arial" w:cs="Arial"/>
          <w:rPrChange w:id="274" w:author="Simon Renny-Byfield" w:date="2014-10-22T14:51:00Z">
            <w:rPr>
              <w:rFonts w:ascii="Arial" w:eastAsia="Arial" w:hAnsi="Arial" w:cs="Arial"/>
            </w:rPr>
          </w:rPrChange>
        </w:rPr>
        <w:instrText xml:space="preserve"> ADDIN EN.CITE &lt;EndNote&gt;&lt;Cite&gt;&lt;DisplayText&gt;(1-10)&lt;/Dis</w:instrText>
      </w:r>
      <w:r w:rsidRPr="002A27CD">
        <w:rPr>
          <w:rFonts w:ascii="Arial" w:eastAsia="Arial" w:hAnsi="Arial" w:cs="Arial"/>
          <w:rPrChange w:id="275" w:author="Simon Renny-Byfield" w:date="2014-10-22T14:51:00Z">
            <w:rPr>
              <w:rFonts w:ascii="Arial" w:eastAsia="Arial" w:hAnsi="Arial" w:cs="Arial"/>
            </w:rPr>
          </w:rPrChange>
        </w:rPr>
        <w:instrText>playText&gt;&lt;record&gt;&lt;/record&gt;&lt;/Cite&gt;&lt;/EndNote&gt;</w:instrText>
      </w:r>
      <w:r w:rsidR="00ED6418" w:rsidRPr="002A27CD">
        <w:rPr>
          <w:rFonts w:ascii="Arial" w:eastAsia="Arial" w:hAnsi="Arial" w:cs="Arial"/>
          <w:rPrChange w:id="276" w:author="Simon Renny-Byfield" w:date="2014-10-22T14:51:00Z">
            <w:rPr>
              <w:rFonts w:ascii="Arial" w:eastAsia="Arial" w:hAnsi="Arial" w:cs="Arial"/>
            </w:rPr>
          </w:rPrChange>
        </w:rPr>
        <w:fldChar w:fldCharType="separate"/>
      </w:r>
      <w:r w:rsidRPr="002A27CD">
        <w:rPr>
          <w:rFonts w:ascii="Arial" w:hAnsi="Arial"/>
          <w:rPrChange w:id="277" w:author="Simon Renny-Byfield" w:date="2014-10-22T14:51:00Z">
            <w:rPr>
              <w:rFonts w:ascii="Arial"/>
            </w:rPr>
          </w:rPrChange>
        </w:rPr>
        <w:t>(1-10)</w:t>
      </w:r>
      <w:r w:rsidR="00ED6418" w:rsidRPr="002A27CD">
        <w:rPr>
          <w:rFonts w:ascii="Arial" w:eastAsia="Arial" w:hAnsi="Arial" w:cs="Arial"/>
          <w:rPrChange w:id="278" w:author="Simon Renny-Byfield" w:date="2014-10-22T14:51:00Z">
            <w:rPr>
              <w:rFonts w:ascii="Arial" w:eastAsia="Arial" w:hAnsi="Arial" w:cs="Arial"/>
            </w:rPr>
          </w:rPrChange>
        </w:rPr>
        <w:fldChar w:fldCharType="end"/>
      </w:r>
      <w:r w:rsidRPr="002A27CD">
        <w:rPr>
          <w:rFonts w:ascii="Arial" w:hAnsi="Arial"/>
          <w:lang w:val="en-US"/>
          <w:rPrChange w:id="279" w:author="Simon Renny-Byfield" w:date="2014-10-22T14:51:00Z">
            <w:rPr>
              <w:rFonts w:ascii="Arial"/>
              <w:lang w:val="en-US"/>
            </w:rPr>
          </w:rPrChange>
        </w:rPr>
        <w:t>. The realization that all flowe</w:t>
      </w:r>
      <w:bookmarkEnd w:id="268"/>
      <w:r w:rsidRPr="002A27CD">
        <w:rPr>
          <w:rFonts w:ascii="Arial" w:hAnsi="Arial"/>
          <w:rPrChange w:id="280" w:author="Simon Renny-Byfield" w:date="2014-10-22T14:51:00Z">
            <w:rPr>
              <w:rFonts w:ascii="Arial"/>
            </w:rPr>
          </w:rPrChange>
        </w:rPr>
        <w:t>r</w:t>
      </w:r>
      <w:bookmarkStart w:id="281" w:name="_ENREF_22"/>
      <w:r w:rsidRPr="002A27CD">
        <w:rPr>
          <w:rFonts w:ascii="Arial" w:hAnsi="Arial"/>
          <w:lang w:val="en-US"/>
          <w:rPrChange w:id="282" w:author="Simon Renny-Byfield" w:date="2014-10-22T14:51:00Z">
            <w:rPr>
              <w:rFonts w:ascii="Arial"/>
              <w:lang w:val="en-US"/>
            </w:rPr>
          </w:rPrChange>
        </w:rPr>
        <w:t xml:space="preserve">ing plants are multiply paleopolyploid indicates that, over time, a process of diploidization operates to return polyploids to a diploid-like condition </w:t>
      </w:r>
      <w:r w:rsidR="00ED6418" w:rsidRPr="002A27CD">
        <w:rPr>
          <w:rFonts w:ascii="Arial" w:eastAsia="Arial" w:hAnsi="Arial" w:cs="Arial"/>
          <w:rPrChange w:id="283" w:author="Simon Renny-Byfield" w:date="2014-10-22T14:51:00Z">
            <w:rPr>
              <w:rFonts w:ascii="Arial" w:eastAsia="Arial" w:hAnsi="Arial" w:cs="Arial"/>
            </w:rPr>
          </w:rPrChange>
        </w:rPr>
        <w:fldChar w:fldCharType="begin"/>
      </w:r>
      <w:r w:rsidRPr="002A27CD">
        <w:rPr>
          <w:rFonts w:ascii="Arial" w:eastAsia="Arial" w:hAnsi="Arial" w:cs="Arial"/>
          <w:rPrChange w:id="284" w:author="Simon Renny-Byfield" w:date="2014-10-22T14:51:00Z">
            <w:rPr>
              <w:rFonts w:ascii="Arial" w:eastAsia="Arial" w:hAnsi="Arial" w:cs="Arial"/>
            </w:rPr>
          </w:rPrChange>
        </w:rPr>
        <w:instrText xml:space="preserve"> ADDIN EN.CITE &lt;End</w:instrText>
      </w:r>
      <w:r w:rsidRPr="002A27CD">
        <w:rPr>
          <w:rFonts w:ascii="Arial" w:eastAsia="Arial" w:hAnsi="Arial" w:cs="Arial"/>
          <w:rPrChange w:id="285" w:author="Simon Renny-Byfield" w:date="2014-10-22T14:51:00Z">
            <w:rPr>
              <w:rFonts w:ascii="Arial" w:eastAsia="Arial" w:hAnsi="Arial" w:cs="Arial"/>
            </w:rPr>
          </w:rPrChange>
        </w:rPr>
        <w:instrText>Note&gt;&lt;Cite&gt;&lt;DisplayText&gt;(11-14)&lt;/DisplayText&gt;&lt;record&gt;&lt;/record&gt;&lt;/Cite&gt;&lt;/EndNote&gt;</w:instrText>
      </w:r>
      <w:r w:rsidR="00ED6418" w:rsidRPr="002A27CD">
        <w:rPr>
          <w:rFonts w:ascii="Arial" w:eastAsia="Arial" w:hAnsi="Arial" w:cs="Arial"/>
          <w:rPrChange w:id="286" w:author="Simon Renny-Byfield" w:date="2014-10-22T14:51:00Z">
            <w:rPr>
              <w:rFonts w:ascii="Arial" w:eastAsia="Arial" w:hAnsi="Arial" w:cs="Arial"/>
            </w:rPr>
          </w:rPrChange>
        </w:rPr>
        <w:fldChar w:fldCharType="separate"/>
      </w:r>
      <w:r w:rsidRPr="002A27CD">
        <w:rPr>
          <w:rFonts w:ascii="Arial" w:hAnsi="Arial"/>
          <w:rPrChange w:id="287" w:author="Simon Renny-Byfield" w:date="2014-10-22T14:51:00Z">
            <w:rPr>
              <w:rFonts w:ascii="Arial"/>
            </w:rPr>
          </w:rPrChange>
        </w:rPr>
        <w:t>(11-14)</w:t>
      </w:r>
      <w:r w:rsidR="00ED6418" w:rsidRPr="002A27CD">
        <w:rPr>
          <w:rFonts w:ascii="Arial" w:eastAsia="Arial" w:hAnsi="Arial" w:cs="Arial"/>
          <w:rPrChange w:id="288" w:author="Simon Renny-Byfield" w:date="2014-10-22T14:51:00Z">
            <w:rPr>
              <w:rFonts w:ascii="Arial" w:eastAsia="Arial" w:hAnsi="Arial" w:cs="Arial"/>
            </w:rPr>
          </w:rPrChange>
        </w:rPr>
        <w:fldChar w:fldCharType="end"/>
      </w:r>
      <w:r w:rsidRPr="002A27CD">
        <w:rPr>
          <w:rFonts w:ascii="Arial" w:hAnsi="Arial"/>
          <w:lang w:val="en-US"/>
          <w:rPrChange w:id="289" w:author="Simon Renny-Byfield" w:date="2014-10-22T14:51:00Z">
            <w:rPr>
              <w:rFonts w:ascii="Arial"/>
              <w:lang w:val="en-US"/>
            </w:rPr>
          </w:rPrChange>
        </w:rPr>
        <w:t>. This transition i</w:t>
      </w:r>
      <w:bookmarkEnd w:id="281"/>
      <w:r w:rsidRPr="002A27CD">
        <w:rPr>
          <w:rFonts w:ascii="Arial" w:hAnsi="Arial"/>
          <w:rPrChange w:id="290" w:author="Simon Renny-Byfield" w:date="2014-10-22T14:51:00Z">
            <w:rPr>
              <w:rFonts w:ascii="Arial"/>
            </w:rPr>
          </w:rPrChange>
        </w:rPr>
        <w:t>n</w:t>
      </w:r>
      <w:bookmarkStart w:id="291" w:name="_ENREF_23"/>
      <w:r w:rsidRPr="002A27CD">
        <w:rPr>
          <w:rFonts w:ascii="Arial" w:hAnsi="Arial"/>
          <w:lang w:val="en-US"/>
          <w:rPrChange w:id="292" w:author="Simon Renny-Byfield" w:date="2014-10-22T14:51:00Z">
            <w:rPr>
              <w:rFonts w:ascii="Arial"/>
              <w:lang w:val="en-US"/>
            </w:rPr>
          </w:rPrChange>
        </w:rPr>
        <w:t xml:space="preserve">volves reductions in genome size </w:t>
      </w:r>
      <w:r w:rsidR="00ED6418" w:rsidRPr="002A27CD">
        <w:rPr>
          <w:rFonts w:ascii="Arial" w:eastAsia="Arial" w:hAnsi="Arial" w:cs="Arial"/>
          <w:rPrChange w:id="293" w:author="Simon Renny-Byfield" w:date="2014-10-22T14:51:00Z">
            <w:rPr>
              <w:rFonts w:ascii="Arial" w:eastAsia="Arial" w:hAnsi="Arial" w:cs="Arial"/>
            </w:rPr>
          </w:rPrChange>
        </w:rPr>
        <w:fldChar w:fldCharType="begin"/>
      </w:r>
      <w:r w:rsidRPr="002A27CD">
        <w:rPr>
          <w:rFonts w:ascii="Arial" w:eastAsia="Arial" w:hAnsi="Arial" w:cs="Arial"/>
          <w:rPrChange w:id="294" w:author="Simon Renny-Byfield" w:date="2014-10-22T14:51:00Z">
            <w:rPr>
              <w:rFonts w:ascii="Arial" w:eastAsia="Arial" w:hAnsi="Arial" w:cs="Arial"/>
            </w:rPr>
          </w:rPrChange>
        </w:rPr>
        <w:instrText xml:space="preserve"> ADDIN EN.CITE &lt;EndNote&gt;&lt;Cite&gt;&lt;Author&gt;Leitch&lt;/Author&gt;&lt;Year&gt;2004&lt;/Year&gt;&lt;RecNum&gt;24&lt;/RecNum&gt;&lt;DisplayText&gt;(15)&lt;/Displa</w:instrText>
      </w:r>
      <w:r w:rsidRPr="002A27CD">
        <w:rPr>
          <w:rFonts w:ascii="Arial" w:eastAsia="Arial" w:hAnsi="Arial" w:cs="Arial"/>
          <w:rPrChange w:id="295" w:author="Simon Renny-Byfield" w:date="2014-10-22T14:51:00Z">
            <w:rPr>
              <w:rFonts w:ascii="Arial" w:eastAsia="Arial" w:hAnsi="Arial" w:cs="Arial"/>
            </w:rPr>
          </w:rPrChange>
        </w:rPr>
        <w:instrText xml:space="preserve">yText&gt;&lt;record&gt;&lt;rec-number&gt;24&lt;/rec-number&gt;&lt;foreign-keys&gt;&lt;key app="EN" db-id="95vtxzxa2td2s4e5stuv5swdtwv2595a5s9z"&gt;24&lt;/key&gt;&lt;/foreign-keys&gt;&lt;ref-type name="Journal Article"&gt;17&lt;/ref-type&gt;&lt;contributors&gt;&lt;authors&gt;&lt;author&gt;Leitch, I. J.&lt;/author&gt;&lt;author&gt;Bennett, M. </w:instrText>
      </w:r>
      <w:r w:rsidRPr="002A27CD">
        <w:rPr>
          <w:rFonts w:ascii="Arial" w:eastAsia="Arial" w:hAnsi="Arial" w:cs="Arial"/>
          <w:rPrChange w:id="296" w:author="Simon Renny-Byfield" w:date="2014-10-22T14:51:00Z">
            <w:rPr>
              <w:rFonts w:ascii="Arial" w:eastAsia="Arial" w:hAnsi="Arial" w:cs="Arial"/>
            </w:rPr>
          </w:rPrChange>
        </w:rPr>
        <w:instrText>D.&lt;/author&gt;&lt;/authors&gt;&lt;/contributors&gt;&lt;titles&gt;&lt;title&gt;Genome downsizing in polyploid plants&lt;/title&gt;&lt;secondary-title&gt;Biological Journal of the Linnean Society&lt;/secondary-title&gt;&lt;/titles&gt;&lt;periodical&gt;&lt;full-title&gt;Biological Journal of the Linnean Society&lt;/full-tit</w:instrText>
      </w:r>
      <w:r w:rsidRPr="002A27CD">
        <w:rPr>
          <w:rFonts w:ascii="Arial" w:eastAsia="Arial" w:hAnsi="Arial" w:cs="Arial"/>
          <w:rPrChange w:id="297" w:author="Simon Renny-Byfield" w:date="2014-10-22T14:51:00Z">
            <w:rPr>
              <w:rFonts w:ascii="Arial" w:eastAsia="Arial" w:hAnsi="Arial" w:cs="Arial"/>
            </w:rPr>
          </w:rPrChange>
        </w:rPr>
        <w:instrText>le&gt;&lt;/periodical&gt;&lt;pages&gt;651-663&lt;/pages&gt;&lt;volume&gt;82&lt;/volume&gt;&lt;number&gt;4&lt;/number&gt;&lt;dates&gt;&lt;year&gt;2004&lt;/year&gt;&lt;/dates&gt;&lt;isbn&gt;0024-4066&lt;/isbn&gt;&lt;accession-num&gt;WOS:000223808600023&lt;/accession-num&gt;&lt;urls&gt;&lt;related-urls&gt;&lt;url&gt;&amp;lt;Go to ISI&amp;gt;://WOS:000223808600023&lt;/url&gt;&lt;/relat</w:instrText>
      </w:r>
      <w:r w:rsidRPr="002A27CD">
        <w:rPr>
          <w:rFonts w:ascii="Arial" w:eastAsia="Arial" w:hAnsi="Arial" w:cs="Arial"/>
          <w:rPrChange w:id="298" w:author="Simon Renny-Byfield" w:date="2014-10-22T14:51:00Z">
            <w:rPr>
              <w:rFonts w:ascii="Arial" w:eastAsia="Arial" w:hAnsi="Arial" w:cs="Arial"/>
            </w:rPr>
          </w:rPrChange>
        </w:rPr>
        <w:instrText>ed-urls&gt;&lt;/urls&gt;&lt;/record&gt;&lt;/Cite&gt;&lt;/EndNote&gt;</w:instrText>
      </w:r>
      <w:r w:rsidR="00ED6418" w:rsidRPr="002A27CD">
        <w:rPr>
          <w:rFonts w:ascii="Arial" w:eastAsia="Arial" w:hAnsi="Arial" w:cs="Arial"/>
          <w:rPrChange w:id="299" w:author="Simon Renny-Byfield" w:date="2014-10-22T14:51:00Z">
            <w:rPr>
              <w:rFonts w:ascii="Arial" w:eastAsia="Arial" w:hAnsi="Arial" w:cs="Arial"/>
            </w:rPr>
          </w:rPrChange>
        </w:rPr>
        <w:fldChar w:fldCharType="separate"/>
      </w:r>
      <w:r w:rsidRPr="002A27CD">
        <w:rPr>
          <w:rFonts w:ascii="Arial" w:hAnsi="Arial"/>
          <w:rPrChange w:id="300" w:author="Simon Renny-Byfield" w:date="2014-10-22T14:51:00Z">
            <w:rPr>
              <w:rFonts w:ascii="Arial"/>
            </w:rPr>
          </w:rPrChange>
        </w:rPr>
        <w:t>(15)</w:t>
      </w:r>
      <w:r w:rsidR="00ED6418" w:rsidRPr="002A27CD">
        <w:rPr>
          <w:rFonts w:ascii="Arial" w:eastAsia="Arial" w:hAnsi="Arial" w:cs="Arial"/>
          <w:rPrChange w:id="301" w:author="Simon Renny-Byfield" w:date="2014-10-22T14:51:00Z">
            <w:rPr>
              <w:rFonts w:ascii="Arial" w:eastAsia="Arial" w:hAnsi="Arial" w:cs="Arial"/>
            </w:rPr>
          </w:rPrChange>
        </w:rPr>
        <w:fldChar w:fldCharType="end"/>
      </w:r>
      <w:r w:rsidRPr="002A27CD">
        <w:rPr>
          <w:rFonts w:ascii="Arial" w:hAnsi="Arial"/>
          <w:lang w:val="en-US"/>
          <w:rPrChange w:id="302" w:author="Simon Renny-Byfield" w:date="2014-10-22T14:51:00Z">
            <w:rPr>
              <w:rFonts w:ascii="Arial"/>
              <w:lang w:val="en-US"/>
            </w:rPr>
          </w:rPrChange>
        </w:rPr>
        <w:t xml:space="preserve"> and chromosome number </w:t>
      </w:r>
      <w:r w:rsidR="00ED6418" w:rsidRPr="002A27CD">
        <w:rPr>
          <w:rFonts w:ascii="Arial" w:eastAsia="Arial" w:hAnsi="Arial" w:cs="Arial"/>
          <w:rPrChange w:id="303" w:author="Simon Renny-Byfield" w:date="2014-10-22T14:51:00Z">
            <w:rPr>
              <w:rFonts w:ascii="Arial" w:eastAsia="Arial" w:hAnsi="Arial" w:cs="Arial"/>
            </w:rPr>
          </w:rPrChange>
        </w:rPr>
        <w:fldChar w:fldCharType="begin"/>
      </w:r>
      <w:r w:rsidRPr="002A27CD">
        <w:rPr>
          <w:rFonts w:ascii="Arial" w:eastAsia="Arial" w:hAnsi="Arial" w:cs="Arial"/>
          <w:rPrChange w:id="304" w:author="Simon Renny-Byfield" w:date="2014-10-22T14:51:00Z">
            <w:rPr>
              <w:rFonts w:ascii="Arial" w:eastAsia="Arial" w:hAnsi="Arial" w:cs="Arial"/>
            </w:rPr>
          </w:rPrChange>
        </w:rPr>
        <w:instrText xml:space="preserve"> ADDIN EN.CITE &lt;EndNote&gt;&lt;Cite&gt;&lt;DisplayText&gt;(16, 17)&lt;/DisplayText&gt;&lt;record&gt;&lt;/record&gt;&lt;/Cite&gt;&lt;/EndNote&gt;</w:instrText>
      </w:r>
      <w:r w:rsidR="00ED6418" w:rsidRPr="002A27CD">
        <w:rPr>
          <w:rFonts w:ascii="Arial" w:eastAsia="Arial" w:hAnsi="Arial" w:cs="Arial"/>
          <w:rPrChange w:id="305" w:author="Simon Renny-Byfield" w:date="2014-10-22T14:51:00Z">
            <w:rPr>
              <w:rFonts w:ascii="Arial" w:eastAsia="Arial" w:hAnsi="Arial" w:cs="Arial"/>
            </w:rPr>
          </w:rPrChange>
        </w:rPr>
        <w:fldChar w:fldCharType="separate"/>
      </w:r>
      <w:r w:rsidRPr="002A27CD">
        <w:rPr>
          <w:rFonts w:ascii="Arial" w:hAnsi="Arial"/>
          <w:rPrChange w:id="306" w:author="Simon Renny-Byfield" w:date="2014-10-22T14:51:00Z">
            <w:rPr>
              <w:rFonts w:ascii="Arial"/>
            </w:rPr>
          </w:rPrChange>
        </w:rPr>
        <w:t>(16, 17)</w:t>
      </w:r>
      <w:r w:rsidR="00ED6418" w:rsidRPr="002A27CD">
        <w:rPr>
          <w:rFonts w:ascii="Arial" w:eastAsia="Arial" w:hAnsi="Arial" w:cs="Arial"/>
          <w:rPrChange w:id="307" w:author="Simon Renny-Byfield" w:date="2014-10-22T14:51:00Z">
            <w:rPr>
              <w:rFonts w:ascii="Arial" w:eastAsia="Arial" w:hAnsi="Arial" w:cs="Arial"/>
            </w:rPr>
          </w:rPrChange>
        </w:rPr>
        <w:fldChar w:fldCharType="end"/>
      </w:r>
      <w:r w:rsidRPr="002A27CD">
        <w:rPr>
          <w:rFonts w:ascii="Arial" w:hAnsi="Arial"/>
          <w:lang w:val="en-US"/>
          <w:rPrChange w:id="308" w:author="Simon Renny-Byfield" w:date="2014-10-22T14:51:00Z">
            <w:rPr>
              <w:rFonts w:ascii="Arial"/>
              <w:lang w:val="en-US"/>
            </w:rPr>
          </w:rPrChange>
        </w:rPr>
        <w:t xml:space="preserve">, as well as large-scale loss of duplicate genes </w:t>
      </w:r>
      <w:r w:rsidR="00ED6418" w:rsidRPr="002A27CD">
        <w:rPr>
          <w:rFonts w:ascii="Arial" w:eastAsia="Arial" w:hAnsi="Arial" w:cs="Arial"/>
          <w:rPrChange w:id="309" w:author="Simon Renny-Byfield" w:date="2014-10-22T14:51:00Z">
            <w:rPr>
              <w:rFonts w:ascii="Arial" w:eastAsia="Arial" w:hAnsi="Arial" w:cs="Arial"/>
            </w:rPr>
          </w:rPrChange>
        </w:rPr>
        <w:fldChar w:fldCharType="begin"/>
      </w:r>
      <w:r w:rsidRPr="002A27CD">
        <w:rPr>
          <w:rFonts w:ascii="Arial" w:eastAsia="Arial" w:hAnsi="Arial" w:cs="Arial"/>
          <w:rPrChange w:id="310" w:author="Simon Renny-Byfield" w:date="2014-10-22T14:51:00Z">
            <w:rPr>
              <w:rFonts w:ascii="Arial" w:eastAsia="Arial" w:hAnsi="Arial" w:cs="Arial"/>
            </w:rPr>
          </w:rPrChange>
        </w:rPr>
        <w:instrText xml:space="preserve"> ADDIN EN.CITE &lt;EndNote&gt;&lt;C</w:instrText>
      </w:r>
      <w:r w:rsidRPr="002A27CD">
        <w:rPr>
          <w:rFonts w:ascii="Arial" w:eastAsia="Arial" w:hAnsi="Arial" w:cs="Arial"/>
          <w:rPrChange w:id="311" w:author="Simon Renny-Byfield" w:date="2014-10-22T14:51:00Z">
            <w:rPr>
              <w:rFonts w:ascii="Arial" w:eastAsia="Arial" w:hAnsi="Arial" w:cs="Arial"/>
            </w:rPr>
          </w:rPrChange>
        </w:rPr>
        <w:instrText>ite&gt;&lt;DisplayText&gt;(18-23)&lt;/DisplayText&gt;&lt;record&gt;&lt;/record&gt;&lt;/Cite&gt;&lt;/EndNote&gt;</w:instrText>
      </w:r>
      <w:r w:rsidR="00ED6418" w:rsidRPr="002A27CD">
        <w:rPr>
          <w:rFonts w:ascii="Arial" w:eastAsia="Arial" w:hAnsi="Arial" w:cs="Arial"/>
          <w:rPrChange w:id="312" w:author="Simon Renny-Byfield" w:date="2014-10-22T14:51:00Z">
            <w:rPr>
              <w:rFonts w:ascii="Arial" w:eastAsia="Arial" w:hAnsi="Arial" w:cs="Arial"/>
            </w:rPr>
          </w:rPrChange>
        </w:rPr>
        <w:fldChar w:fldCharType="separate"/>
      </w:r>
      <w:r w:rsidRPr="002A27CD">
        <w:rPr>
          <w:rFonts w:ascii="Arial" w:hAnsi="Arial"/>
          <w:rPrChange w:id="313" w:author="Simon Renny-Byfield" w:date="2014-10-22T14:51:00Z">
            <w:rPr>
              <w:rFonts w:ascii="Arial"/>
            </w:rPr>
          </w:rPrChange>
        </w:rPr>
        <w:t>(18-23)</w:t>
      </w:r>
      <w:r w:rsidR="00ED6418" w:rsidRPr="002A27CD">
        <w:rPr>
          <w:rFonts w:ascii="Arial" w:eastAsia="Arial" w:hAnsi="Arial" w:cs="Arial"/>
          <w:rPrChange w:id="314" w:author="Simon Renny-Byfield" w:date="2014-10-22T14:51:00Z">
            <w:rPr>
              <w:rFonts w:ascii="Arial" w:eastAsia="Arial" w:hAnsi="Arial" w:cs="Arial"/>
            </w:rPr>
          </w:rPrChange>
        </w:rPr>
        <w:fldChar w:fldCharType="end"/>
      </w:r>
      <w:r w:rsidRPr="002A27CD">
        <w:rPr>
          <w:rFonts w:ascii="Arial" w:hAnsi="Arial"/>
          <w:lang w:val="en-US"/>
          <w:rPrChange w:id="315" w:author="Simon Renny-Byfield" w:date="2014-10-22T14:51:00Z">
            <w:rPr>
              <w:rFonts w:ascii="Arial"/>
              <w:lang w:val="en-US"/>
            </w:rPr>
          </w:rPrChange>
        </w:rPr>
        <w:t>. The la</w:t>
      </w:r>
      <w:bookmarkEnd w:id="291"/>
      <w:r w:rsidRPr="002A27CD">
        <w:rPr>
          <w:rFonts w:ascii="Arial" w:hAnsi="Arial"/>
          <w:rPrChange w:id="316" w:author="Simon Renny-Byfield" w:date="2014-10-22T14:51:00Z">
            <w:rPr>
              <w:rFonts w:ascii="Arial"/>
            </w:rPr>
          </w:rPrChange>
        </w:rPr>
        <w:t>t</w:t>
      </w:r>
      <w:bookmarkStart w:id="317" w:name="_ENREF_24"/>
      <w:r w:rsidRPr="002A27CD">
        <w:rPr>
          <w:rFonts w:ascii="Arial" w:hAnsi="Arial"/>
          <w:lang w:val="en-US"/>
          <w:rPrChange w:id="318" w:author="Simon Renny-Byfield" w:date="2014-10-22T14:51:00Z">
            <w:rPr>
              <w:rFonts w:ascii="Arial"/>
              <w:lang w:val="en-US"/>
            </w:rPr>
          </w:rPrChange>
        </w:rPr>
        <w:t>ter process may lead to differential loss and retention of duplicated genes from homoeologous genomic regions and chro</w:t>
      </w:r>
      <w:bookmarkEnd w:id="317"/>
      <w:r w:rsidRPr="002A27CD">
        <w:rPr>
          <w:rFonts w:ascii="Arial" w:hAnsi="Arial"/>
          <w:rPrChange w:id="319" w:author="Simon Renny-Byfield" w:date="2014-10-22T14:51:00Z">
            <w:rPr>
              <w:rFonts w:ascii="Arial"/>
            </w:rPr>
          </w:rPrChange>
        </w:rPr>
        <w:t>m</w:t>
      </w:r>
      <w:bookmarkStart w:id="320" w:name="_ENREF_25"/>
      <w:r w:rsidRPr="002A27CD">
        <w:rPr>
          <w:rFonts w:ascii="Arial" w:hAnsi="Arial"/>
          <w:lang w:val="en-US"/>
          <w:rPrChange w:id="321" w:author="Simon Renny-Byfield" w:date="2014-10-22T14:51:00Z">
            <w:rPr>
              <w:rFonts w:ascii="Arial"/>
              <w:lang w:val="en-US"/>
            </w:rPr>
          </w:rPrChange>
        </w:rPr>
        <w:t>osomes, a phenomenon termed biased fractionati</w:t>
      </w:r>
      <w:r w:rsidRPr="002A27CD">
        <w:rPr>
          <w:rFonts w:ascii="Arial" w:hAnsi="Arial"/>
          <w:lang w:val="en-US"/>
          <w:rPrChange w:id="322" w:author="Simon Renny-Byfield" w:date="2014-10-22T14:51:00Z">
            <w:rPr>
              <w:rFonts w:ascii="Arial"/>
              <w:lang w:val="en-US"/>
            </w:rPr>
          </w:rPrChange>
        </w:rPr>
        <w:t xml:space="preserve">on </w:t>
      </w:r>
      <w:r w:rsidR="00ED6418" w:rsidRPr="002A27CD">
        <w:rPr>
          <w:rFonts w:ascii="Arial" w:eastAsia="Arial" w:hAnsi="Arial" w:cs="Arial"/>
          <w:rPrChange w:id="323" w:author="Simon Renny-Byfield" w:date="2014-10-22T14:51:00Z">
            <w:rPr>
              <w:rFonts w:ascii="Arial" w:eastAsia="Arial" w:hAnsi="Arial" w:cs="Arial"/>
            </w:rPr>
          </w:rPrChange>
        </w:rPr>
        <w:fldChar w:fldCharType="begin"/>
      </w:r>
      <w:r w:rsidRPr="002A27CD">
        <w:rPr>
          <w:rFonts w:ascii="Arial" w:eastAsia="Arial" w:hAnsi="Arial" w:cs="Arial"/>
          <w:rPrChange w:id="324" w:author="Simon Renny-Byfield" w:date="2014-10-22T14:51:00Z">
            <w:rPr>
              <w:rFonts w:ascii="Arial" w:eastAsia="Arial" w:hAnsi="Arial" w:cs="Arial"/>
            </w:rPr>
          </w:rPrChange>
        </w:rPr>
        <w:instrText xml:space="preserve"> ADDIN EN.CITE &lt;EndNote&gt;&lt;Cite&gt;&lt;DisplayText&gt;(19, 20, 23-25)&lt;/DisplayText&gt;&lt;record&gt;&lt;/record&gt;&lt;/Cite&gt;&lt;/EndNote&gt;</w:instrText>
      </w:r>
      <w:r w:rsidR="00ED6418" w:rsidRPr="002A27CD">
        <w:rPr>
          <w:rFonts w:ascii="Arial" w:eastAsia="Arial" w:hAnsi="Arial" w:cs="Arial"/>
          <w:rPrChange w:id="325" w:author="Simon Renny-Byfield" w:date="2014-10-22T14:51:00Z">
            <w:rPr>
              <w:rFonts w:ascii="Arial" w:eastAsia="Arial" w:hAnsi="Arial" w:cs="Arial"/>
            </w:rPr>
          </w:rPrChange>
        </w:rPr>
        <w:fldChar w:fldCharType="separate"/>
      </w:r>
      <w:r w:rsidRPr="002A27CD">
        <w:rPr>
          <w:rFonts w:ascii="Arial" w:hAnsi="Arial"/>
          <w:rPrChange w:id="326" w:author="Simon Renny-Byfield" w:date="2014-10-22T14:51:00Z">
            <w:rPr>
              <w:rFonts w:ascii="Arial"/>
            </w:rPr>
          </w:rPrChange>
        </w:rPr>
        <w:t>(19, 20, 23-25)</w:t>
      </w:r>
      <w:r w:rsidR="00ED6418" w:rsidRPr="002A27CD">
        <w:rPr>
          <w:rFonts w:ascii="Arial" w:eastAsia="Arial" w:hAnsi="Arial" w:cs="Arial"/>
          <w:rPrChange w:id="327" w:author="Simon Renny-Byfield" w:date="2014-10-22T14:51:00Z">
            <w:rPr>
              <w:rFonts w:ascii="Arial" w:eastAsia="Arial" w:hAnsi="Arial" w:cs="Arial"/>
            </w:rPr>
          </w:rPrChange>
        </w:rPr>
        <w:fldChar w:fldCharType="end"/>
      </w:r>
      <w:r w:rsidRPr="002A27CD">
        <w:rPr>
          <w:rFonts w:ascii="Arial" w:hAnsi="Arial"/>
          <w:lang w:val="en-US"/>
          <w:rPrChange w:id="328" w:author="Simon Renny-Byfield" w:date="2014-10-22T14:51:00Z">
            <w:rPr>
              <w:rFonts w:ascii="Arial"/>
              <w:lang w:val="en-US"/>
            </w:rPr>
          </w:rPrChange>
        </w:rPr>
        <w:t xml:space="preserve">, although unbiased fractionation following WGM also is reported </w:t>
      </w:r>
      <w:r w:rsidR="00ED6418" w:rsidRPr="002A27CD">
        <w:rPr>
          <w:rFonts w:ascii="Arial" w:eastAsia="Arial" w:hAnsi="Arial" w:cs="Arial"/>
          <w:rPrChange w:id="329" w:author="Simon Renny-Byfield" w:date="2014-10-22T14:51:00Z">
            <w:rPr>
              <w:rFonts w:ascii="Arial" w:eastAsia="Arial" w:hAnsi="Arial" w:cs="Arial"/>
            </w:rPr>
          </w:rPrChange>
        </w:rPr>
        <w:fldChar w:fldCharType="begin"/>
      </w:r>
      <w:r w:rsidRPr="002A27CD">
        <w:rPr>
          <w:rFonts w:ascii="Arial" w:eastAsia="Arial" w:hAnsi="Arial" w:cs="Arial"/>
          <w:rPrChange w:id="330" w:author="Simon Renny-Byfield" w:date="2014-10-22T14:51:00Z">
            <w:rPr>
              <w:rFonts w:ascii="Arial" w:eastAsia="Arial" w:hAnsi="Arial" w:cs="Arial"/>
            </w:rPr>
          </w:rPrChange>
        </w:rPr>
        <w:instrText xml:space="preserve"> ADDIN EN.CITE &lt;EndNote&gt;&lt;Cite&gt;&lt;Author&gt;Garsmeur&lt;/Author&gt;&lt;Year&gt;201</w:instrText>
      </w:r>
      <w:r w:rsidRPr="002A27CD">
        <w:rPr>
          <w:rFonts w:ascii="Arial" w:eastAsia="Arial" w:hAnsi="Arial" w:cs="Arial"/>
          <w:rPrChange w:id="331" w:author="Simon Renny-Byfield" w:date="2014-10-22T14:51:00Z">
            <w:rPr>
              <w:rFonts w:ascii="Arial" w:eastAsia="Arial" w:hAnsi="Arial" w:cs="Arial"/>
            </w:rPr>
          </w:rPrChange>
        </w:rPr>
        <w:instrText>3&lt;/Year&gt;&lt;DisplayText&gt;(23)&lt;/DisplayText&gt;&lt;record&gt;&lt;rec-number&gt;556&lt;/rec-number&gt;&lt;foreign-keys&gt;&lt;key app="EN" db-id="95vtxzxa2td2s4e5stuv5swdtwv2595a5s9z"&gt;556&lt;/key&gt;&lt;/foreign-keys&gt;&lt;ref-type name="Journal Article"&gt;17&lt;/ref-type&gt;&lt;contributors&gt;&lt;authors&gt;&lt;author&gt;Garsmeu</w:instrText>
      </w:r>
      <w:r w:rsidRPr="002A27CD">
        <w:rPr>
          <w:rFonts w:ascii="Arial" w:eastAsia="Arial" w:hAnsi="Arial" w:cs="Arial"/>
          <w:rPrChange w:id="332" w:author="Simon Renny-Byfield" w:date="2014-10-22T14:51:00Z">
            <w:rPr>
              <w:rFonts w:ascii="Arial" w:eastAsia="Arial" w:hAnsi="Arial" w:cs="Arial"/>
            </w:rPr>
          </w:rPrChange>
        </w:rPr>
        <w:instrText>r, Olivier&lt;/author&gt;&lt;author&gt;Schnable, James C.&lt;/author&gt;&lt;author&gt;Almeida, Ana&lt;/author&gt;&lt;author&gt;Jourda, Cyril&lt;/author&gt;&lt;author&gt;D’Hont, Angélique&lt;/author&gt;&lt;author&gt;Freeling, Michael&lt;/author&gt;&lt;/authors&gt;&lt;/contributors&gt;&lt;titles&gt;&lt;title&gt;Two evolutionarily distinct classes</w:instrText>
      </w:r>
      <w:r w:rsidRPr="002A27CD">
        <w:rPr>
          <w:rFonts w:ascii="Arial" w:eastAsia="Arial" w:hAnsi="Arial" w:cs="Arial"/>
          <w:rPrChange w:id="333" w:author="Simon Renny-Byfield" w:date="2014-10-22T14:51:00Z">
            <w:rPr>
              <w:rFonts w:ascii="Arial" w:eastAsia="Arial" w:hAnsi="Arial" w:cs="Arial"/>
            </w:rPr>
          </w:rPrChange>
        </w:rPr>
        <w:instrText xml:space="preserve"> of paleopolyploidy&lt;/title&gt;&lt;secondary-title&gt;Molecular Biology and Evolution&lt;/secondary-title&gt;&lt;/titles&gt;&lt;periodical&gt;&lt;full-title&gt;Molecular Biology and Evolution&lt;/full-title&gt;&lt;/periodical&gt;&lt;pages&gt;448-454&lt;/pages&gt;&lt;volume&gt;31&lt;/volume&gt;&lt;number&gt;2&lt;/number&gt;&lt;dates&gt;&lt;year&gt;2</w:instrText>
      </w:r>
      <w:r w:rsidRPr="002A27CD">
        <w:rPr>
          <w:rFonts w:ascii="Arial" w:eastAsia="Arial" w:hAnsi="Arial" w:cs="Arial"/>
          <w:rPrChange w:id="334" w:author="Simon Renny-Byfield" w:date="2014-10-22T14:51:00Z">
            <w:rPr>
              <w:rFonts w:ascii="Arial" w:eastAsia="Arial" w:hAnsi="Arial" w:cs="Arial"/>
            </w:rPr>
          </w:rPrChange>
        </w:rPr>
        <w:instrText>013&lt;/year&gt;&lt;pub-dates&gt;&lt;date&gt;February 1, 2014&lt;/date&gt;&lt;/pub-dates&gt;&lt;/dates&gt;&lt;urls&gt;&lt;related-urls&gt;&lt;url&gt;http://mbe.oxfordjournals.org/content/31/2/448.abstract&lt;/url&gt;&lt;/related-urls&gt;&lt;/urls&gt;&lt;electronic-resource-num&gt;10.1093/molbev/mst230&lt;/electronic-resource-num&gt;&lt;/reco</w:instrText>
      </w:r>
      <w:r w:rsidRPr="002A27CD">
        <w:rPr>
          <w:rFonts w:ascii="Arial" w:eastAsia="Arial" w:hAnsi="Arial" w:cs="Arial"/>
          <w:rPrChange w:id="335" w:author="Simon Renny-Byfield" w:date="2014-10-22T14:51:00Z">
            <w:rPr>
              <w:rFonts w:ascii="Arial" w:eastAsia="Arial" w:hAnsi="Arial" w:cs="Arial"/>
            </w:rPr>
          </w:rPrChange>
        </w:rPr>
        <w:instrText>rd&gt;&lt;/Cite&gt;&lt;/EndNote&gt;</w:instrText>
      </w:r>
      <w:r w:rsidR="00ED6418" w:rsidRPr="002A27CD">
        <w:rPr>
          <w:rFonts w:ascii="Arial" w:eastAsia="Arial" w:hAnsi="Arial" w:cs="Arial"/>
          <w:rPrChange w:id="336" w:author="Simon Renny-Byfield" w:date="2014-10-22T14:51:00Z">
            <w:rPr>
              <w:rFonts w:ascii="Arial" w:eastAsia="Arial" w:hAnsi="Arial" w:cs="Arial"/>
            </w:rPr>
          </w:rPrChange>
        </w:rPr>
        <w:fldChar w:fldCharType="separate"/>
      </w:r>
      <w:r w:rsidRPr="002A27CD">
        <w:rPr>
          <w:rFonts w:ascii="Arial" w:hAnsi="Arial"/>
          <w:rPrChange w:id="337" w:author="Simon Renny-Byfield" w:date="2014-10-22T14:51:00Z">
            <w:rPr>
              <w:rFonts w:ascii="Arial"/>
            </w:rPr>
          </w:rPrChange>
        </w:rPr>
        <w:t>(23)</w:t>
      </w:r>
      <w:r w:rsidR="00ED6418" w:rsidRPr="002A27CD">
        <w:rPr>
          <w:rFonts w:ascii="Arial" w:eastAsia="Arial" w:hAnsi="Arial" w:cs="Arial"/>
          <w:rPrChange w:id="338" w:author="Simon Renny-Byfield" w:date="2014-10-22T14:51:00Z">
            <w:rPr>
              <w:rFonts w:ascii="Arial" w:eastAsia="Arial" w:hAnsi="Arial" w:cs="Arial"/>
            </w:rPr>
          </w:rPrChange>
        </w:rPr>
        <w:fldChar w:fldCharType="end"/>
      </w:r>
      <w:r w:rsidRPr="002A27CD">
        <w:rPr>
          <w:rFonts w:ascii="Arial" w:hAnsi="Arial"/>
          <w:lang w:val="en-US"/>
          <w:rPrChange w:id="339" w:author="Simon Renny-Byfield" w:date="2014-10-22T14:51:00Z">
            <w:rPr>
              <w:rFonts w:ascii="Arial"/>
              <w:lang w:val="en-US"/>
            </w:rPr>
          </w:rPrChange>
        </w:rPr>
        <w:t>. The genomic signature of biased fractionation is that one set of homoeologous (duplicated) regi</w:t>
      </w:r>
      <w:bookmarkEnd w:id="320"/>
      <w:r w:rsidRPr="002A27CD">
        <w:rPr>
          <w:rFonts w:ascii="Arial" w:hAnsi="Arial"/>
          <w:rPrChange w:id="340" w:author="Simon Renny-Byfield" w:date="2014-10-22T14:51:00Z">
            <w:rPr>
              <w:rFonts w:ascii="Arial"/>
            </w:rPr>
          </w:rPrChange>
        </w:rPr>
        <w:t>o</w:t>
      </w:r>
      <w:bookmarkStart w:id="341" w:name="_ENREF_26"/>
      <w:r w:rsidRPr="002A27CD">
        <w:rPr>
          <w:rFonts w:ascii="Arial" w:hAnsi="Arial"/>
          <w:lang w:val="en-US"/>
          <w:rPrChange w:id="342" w:author="Simon Renny-Byfield" w:date="2014-10-22T14:51:00Z">
            <w:rPr>
              <w:rFonts w:ascii="Arial"/>
              <w:lang w:val="en-US"/>
            </w:rPr>
          </w:rPrChange>
        </w:rPr>
        <w:t xml:space="preserve">ns retains more genes than its counterparts. </w:t>
      </w:r>
    </w:p>
    <w:p w:rsidR="00ED6418" w:rsidRPr="002A27CD" w:rsidRDefault="00ED6418">
      <w:pPr>
        <w:pStyle w:val="Body"/>
        <w:spacing w:line="360" w:lineRule="auto"/>
        <w:rPr>
          <w:rFonts w:ascii="Arial" w:eastAsia="Arial" w:hAnsi="Arial" w:cs="Arial"/>
          <w:rPrChange w:id="343"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344" w:author="Simon Renny-Byfield" w:date="2014-10-22T14:51:00Z">
            <w:rPr>
              <w:rFonts w:ascii="Arial" w:eastAsia="Arial" w:hAnsi="Arial" w:cs="Arial"/>
            </w:rPr>
          </w:rPrChange>
        </w:rPr>
      </w:pPr>
      <w:r w:rsidRPr="002A27CD">
        <w:rPr>
          <w:rFonts w:ascii="Arial" w:hAnsi="Arial"/>
          <w:lang w:val="en-US"/>
          <w:rPrChange w:id="345" w:author="Simon Renny-Byfield" w:date="2014-10-22T14:51:00Z">
            <w:rPr>
              <w:rFonts w:ascii="Arial"/>
              <w:lang w:val="en-US"/>
            </w:rPr>
          </w:rPrChange>
        </w:rPr>
        <w:t xml:space="preserve">Recent analyses in maize and </w:t>
      </w:r>
      <w:r w:rsidRPr="002A27CD">
        <w:rPr>
          <w:rFonts w:ascii="Arial" w:hAnsi="Arial"/>
          <w:i/>
          <w:iCs/>
          <w:lang w:val="it-IT"/>
          <w:rPrChange w:id="346" w:author="Simon Renny-Byfield" w:date="2014-10-22T14:51:00Z">
            <w:rPr>
              <w:rFonts w:ascii="Arial"/>
              <w:i/>
              <w:iCs/>
              <w:lang w:val="it-IT"/>
            </w:rPr>
          </w:rPrChange>
        </w:rPr>
        <w:t>Brassica</w:t>
      </w:r>
      <w:r w:rsidRPr="002A27CD">
        <w:rPr>
          <w:rFonts w:ascii="Arial" w:hAnsi="Arial"/>
          <w:rPrChange w:id="347" w:author="Simon Renny-Byfield" w:date="2014-10-22T14:51:00Z">
            <w:rPr>
              <w:rFonts w:ascii="Arial"/>
            </w:rPr>
          </w:rPrChange>
        </w:rPr>
        <w:t xml:space="preserve"> </w:t>
      </w:r>
      <w:r w:rsidR="00ED6418" w:rsidRPr="002A27CD">
        <w:rPr>
          <w:rFonts w:ascii="Arial" w:eastAsia="Arial" w:hAnsi="Arial" w:cs="Arial"/>
          <w:rPrChange w:id="348" w:author="Simon Renny-Byfield" w:date="2014-10-22T14:51:00Z">
            <w:rPr>
              <w:rFonts w:ascii="Arial" w:eastAsia="Arial" w:hAnsi="Arial" w:cs="Arial"/>
            </w:rPr>
          </w:rPrChange>
        </w:rPr>
        <w:fldChar w:fldCharType="begin"/>
      </w:r>
      <w:r w:rsidRPr="002A27CD">
        <w:rPr>
          <w:rFonts w:ascii="Arial" w:eastAsia="Arial" w:hAnsi="Arial" w:cs="Arial"/>
          <w:rPrChange w:id="349" w:author="Simon Renny-Byfield" w:date="2014-10-22T14:51:00Z">
            <w:rPr>
              <w:rFonts w:ascii="Arial" w:eastAsia="Arial" w:hAnsi="Arial" w:cs="Arial"/>
            </w:rPr>
          </w:rPrChange>
        </w:rPr>
        <w:instrText xml:space="preserve"> ADDIN EN.CITE &lt;EndNote&gt;&lt;Cite&gt;&lt;DisplayText&gt;(19</w:instrText>
      </w:r>
      <w:r w:rsidRPr="002A27CD">
        <w:rPr>
          <w:rFonts w:ascii="Arial" w:eastAsia="Arial" w:hAnsi="Arial" w:cs="Arial"/>
          <w:rPrChange w:id="350" w:author="Simon Renny-Byfield" w:date="2014-10-22T14:51:00Z">
            <w:rPr>
              <w:rFonts w:ascii="Arial" w:eastAsia="Arial" w:hAnsi="Arial" w:cs="Arial"/>
            </w:rPr>
          </w:rPrChange>
        </w:rPr>
        <w:instrText>, 26)&lt;/DisplayText&gt;&lt;record&gt;&lt;/record&gt;&lt;/Cite&gt;&lt;/EndNote&gt;</w:instrText>
      </w:r>
      <w:r w:rsidR="00ED6418" w:rsidRPr="002A27CD">
        <w:rPr>
          <w:rFonts w:ascii="Arial" w:eastAsia="Arial" w:hAnsi="Arial" w:cs="Arial"/>
          <w:rPrChange w:id="351" w:author="Simon Renny-Byfield" w:date="2014-10-22T14:51:00Z">
            <w:rPr>
              <w:rFonts w:ascii="Arial" w:eastAsia="Arial" w:hAnsi="Arial" w:cs="Arial"/>
            </w:rPr>
          </w:rPrChange>
        </w:rPr>
        <w:fldChar w:fldCharType="separate"/>
      </w:r>
      <w:r w:rsidRPr="002A27CD">
        <w:rPr>
          <w:rFonts w:ascii="Arial" w:hAnsi="Arial"/>
          <w:rPrChange w:id="352" w:author="Simon Renny-Byfield" w:date="2014-10-22T14:51:00Z">
            <w:rPr>
              <w:rFonts w:ascii="Arial"/>
            </w:rPr>
          </w:rPrChange>
        </w:rPr>
        <w:t>(19, 26)</w:t>
      </w:r>
      <w:r w:rsidR="00ED6418" w:rsidRPr="002A27CD">
        <w:rPr>
          <w:rFonts w:ascii="Arial" w:eastAsia="Arial" w:hAnsi="Arial" w:cs="Arial"/>
          <w:rPrChange w:id="353" w:author="Simon Renny-Byfield" w:date="2014-10-22T14:51:00Z">
            <w:rPr>
              <w:rFonts w:ascii="Arial" w:eastAsia="Arial" w:hAnsi="Arial" w:cs="Arial"/>
            </w:rPr>
          </w:rPrChange>
        </w:rPr>
        <w:fldChar w:fldCharType="end"/>
      </w:r>
      <w:r w:rsidRPr="002A27CD">
        <w:rPr>
          <w:rFonts w:ascii="Arial" w:hAnsi="Arial"/>
          <w:lang w:val="en-US"/>
          <w:rPrChange w:id="354" w:author="Simon Renny-Byfield" w:date="2014-10-22T14:51:00Z">
            <w:rPr>
              <w:rFonts w:ascii="Arial"/>
              <w:lang w:val="en-US"/>
            </w:rPr>
          </w:rPrChange>
        </w:rPr>
        <w:t xml:space="preserve"> indicate that regions experiencing greate</w:t>
      </w:r>
      <w:bookmarkEnd w:id="341"/>
      <w:r w:rsidRPr="002A27CD">
        <w:rPr>
          <w:rFonts w:ascii="Arial" w:hAnsi="Arial"/>
          <w:rPrChange w:id="355" w:author="Simon Renny-Byfield" w:date="2014-10-22T14:51:00Z">
            <w:rPr>
              <w:rFonts w:ascii="Arial"/>
            </w:rPr>
          </w:rPrChange>
        </w:rPr>
        <w:t>r</w:t>
      </w:r>
      <w:bookmarkStart w:id="356" w:name="_ENREF_27"/>
      <w:r w:rsidRPr="002A27CD">
        <w:rPr>
          <w:rFonts w:ascii="Arial" w:hAnsi="Arial"/>
          <w:lang w:val="en-US"/>
          <w:rPrChange w:id="357" w:author="Simon Renny-Byfield" w:date="2014-10-22T14:51:00Z">
            <w:rPr>
              <w:rFonts w:ascii="Arial"/>
              <w:lang w:val="en-US"/>
            </w:rPr>
          </w:rPrChange>
        </w:rPr>
        <w:t xml:space="preserve"> rates of gene loss tend to have lower levels of gene expression, such that for any given syntenic paralog pair, the gene with the highe</w:t>
      </w:r>
      <w:bookmarkEnd w:id="356"/>
      <w:r w:rsidRPr="002A27CD">
        <w:rPr>
          <w:rFonts w:ascii="Arial" w:hAnsi="Arial"/>
          <w:rPrChange w:id="358" w:author="Simon Renny-Byfield" w:date="2014-10-22T14:51:00Z">
            <w:rPr>
              <w:rFonts w:ascii="Arial"/>
            </w:rPr>
          </w:rPrChange>
        </w:rPr>
        <w:t>s</w:t>
      </w:r>
      <w:bookmarkStart w:id="359" w:name="_ENREF_28"/>
      <w:r w:rsidRPr="002A27CD">
        <w:rPr>
          <w:rFonts w:ascii="Arial" w:hAnsi="Arial"/>
          <w:lang w:val="en-US"/>
          <w:rPrChange w:id="360" w:author="Simon Renny-Byfield" w:date="2014-10-22T14:51:00Z">
            <w:rPr>
              <w:rFonts w:ascii="Arial"/>
              <w:lang w:val="en-US"/>
            </w:rPr>
          </w:rPrChange>
        </w:rPr>
        <w:t>t expression</w:t>
      </w:r>
      <w:r w:rsidRPr="002A27CD">
        <w:rPr>
          <w:rFonts w:ascii="Arial" w:hAnsi="Arial"/>
          <w:lang w:val="en-US"/>
          <w:rPrChange w:id="361" w:author="Simon Renny-Byfield" w:date="2014-10-22T14:51:00Z">
            <w:rPr>
              <w:rFonts w:ascii="Arial"/>
              <w:lang w:val="en-US"/>
            </w:rPr>
          </w:rPrChange>
        </w:rPr>
        <w:t xml:space="preserve"> is likely to reside on the genomic segment that has experienced less gene loss. Similarly, mor</w:t>
      </w:r>
      <w:bookmarkEnd w:id="359"/>
      <w:r w:rsidRPr="002A27CD">
        <w:rPr>
          <w:rFonts w:ascii="Arial" w:hAnsi="Arial"/>
          <w:rPrChange w:id="362" w:author="Simon Renny-Byfield" w:date="2014-10-22T14:51:00Z">
            <w:rPr>
              <w:rFonts w:ascii="Arial"/>
            </w:rPr>
          </w:rPrChange>
        </w:rPr>
        <w:t>e</w:t>
      </w:r>
      <w:bookmarkStart w:id="363" w:name="_ENREF_29"/>
      <w:r w:rsidRPr="002A27CD">
        <w:rPr>
          <w:rFonts w:ascii="Arial" w:hAnsi="Arial"/>
          <w:lang w:val="en-US"/>
          <w:rPrChange w:id="364" w:author="Simon Renny-Byfield" w:date="2014-10-22T14:51:00Z">
            <w:rPr>
              <w:rFonts w:ascii="Arial"/>
              <w:lang w:val="en-US"/>
            </w:rPr>
          </w:rPrChange>
        </w:rPr>
        <w:t xml:space="preserve"> recent polyploids also experience nonequivalence of gene expression between sub-genomes, e.g., cotton </w:t>
      </w:r>
      <w:r w:rsidR="00ED6418" w:rsidRPr="002A27CD">
        <w:rPr>
          <w:rFonts w:ascii="Arial" w:eastAsia="Arial" w:hAnsi="Arial" w:cs="Arial"/>
          <w:rPrChange w:id="365" w:author="Simon Renny-Byfield" w:date="2014-10-22T14:51:00Z">
            <w:rPr>
              <w:rFonts w:ascii="Arial" w:eastAsia="Arial" w:hAnsi="Arial" w:cs="Arial"/>
            </w:rPr>
          </w:rPrChange>
        </w:rPr>
        <w:fldChar w:fldCharType="begin"/>
      </w:r>
      <w:r w:rsidRPr="002A27CD">
        <w:rPr>
          <w:rFonts w:ascii="Arial" w:eastAsia="Arial" w:hAnsi="Arial" w:cs="Arial"/>
          <w:rPrChange w:id="366" w:author="Simon Renny-Byfield" w:date="2014-10-22T14:51:00Z">
            <w:rPr>
              <w:rFonts w:ascii="Arial" w:eastAsia="Arial" w:hAnsi="Arial" w:cs="Arial"/>
            </w:rPr>
          </w:rPrChange>
        </w:rPr>
        <w:instrText xml:space="preserve"> ADDIN EN.CITE &lt;EndNote&gt;&lt;Cite&gt;&lt;DisplayText&gt;(27-29)&lt;/Displ</w:instrText>
      </w:r>
      <w:r w:rsidRPr="002A27CD">
        <w:rPr>
          <w:rFonts w:ascii="Arial" w:eastAsia="Arial" w:hAnsi="Arial" w:cs="Arial"/>
          <w:rPrChange w:id="367" w:author="Simon Renny-Byfield" w:date="2014-10-22T14:51:00Z">
            <w:rPr>
              <w:rFonts w:ascii="Arial" w:eastAsia="Arial" w:hAnsi="Arial" w:cs="Arial"/>
            </w:rPr>
          </w:rPrChange>
        </w:rPr>
        <w:instrText>ayText&gt;&lt;record&gt;&lt;/record&gt;&lt;/Cite&gt;&lt;/EndNote&gt;</w:instrText>
      </w:r>
      <w:r w:rsidR="00ED6418" w:rsidRPr="002A27CD">
        <w:rPr>
          <w:rFonts w:ascii="Arial" w:eastAsia="Arial" w:hAnsi="Arial" w:cs="Arial"/>
          <w:rPrChange w:id="368" w:author="Simon Renny-Byfield" w:date="2014-10-22T14:51:00Z">
            <w:rPr>
              <w:rFonts w:ascii="Arial" w:eastAsia="Arial" w:hAnsi="Arial" w:cs="Arial"/>
            </w:rPr>
          </w:rPrChange>
        </w:rPr>
        <w:fldChar w:fldCharType="separate"/>
      </w:r>
      <w:r w:rsidRPr="002A27CD">
        <w:rPr>
          <w:rFonts w:ascii="Arial" w:hAnsi="Arial"/>
          <w:rPrChange w:id="369" w:author="Simon Renny-Byfield" w:date="2014-10-22T14:51:00Z">
            <w:rPr>
              <w:rFonts w:ascii="Arial"/>
            </w:rPr>
          </w:rPrChange>
        </w:rPr>
        <w:t>(27-29)</w:t>
      </w:r>
      <w:r w:rsidR="00ED6418" w:rsidRPr="002A27CD">
        <w:rPr>
          <w:rFonts w:ascii="Arial" w:eastAsia="Arial" w:hAnsi="Arial" w:cs="Arial"/>
          <w:rPrChange w:id="370" w:author="Simon Renny-Byfield" w:date="2014-10-22T14:51:00Z">
            <w:rPr>
              <w:rFonts w:ascii="Arial" w:eastAsia="Arial" w:hAnsi="Arial" w:cs="Arial"/>
            </w:rPr>
          </w:rPrChange>
        </w:rPr>
        <w:fldChar w:fldCharType="end"/>
      </w:r>
      <w:r w:rsidRPr="002A27CD">
        <w:rPr>
          <w:rFonts w:ascii="Arial" w:hAnsi="Arial"/>
          <w:lang w:val="en-US"/>
          <w:rPrChange w:id="371" w:author="Simon Renny-Byfield" w:date="2014-10-22T14:51:00Z">
            <w:rPr>
              <w:rFonts w:ascii="Arial"/>
              <w:lang w:val="en-US"/>
            </w:rPr>
          </w:rPrChange>
        </w:rPr>
        <w:t xml:space="preserve">, coffee </w:t>
      </w:r>
      <w:r w:rsidR="00ED6418" w:rsidRPr="002A27CD">
        <w:rPr>
          <w:rFonts w:ascii="Arial" w:eastAsia="Arial" w:hAnsi="Arial" w:cs="Arial"/>
          <w:rPrChange w:id="372" w:author="Simon Renny-Byfield" w:date="2014-10-22T14:51:00Z">
            <w:rPr>
              <w:rFonts w:ascii="Arial" w:eastAsia="Arial" w:hAnsi="Arial" w:cs="Arial"/>
            </w:rPr>
          </w:rPrChange>
        </w:rPr>
        <w:fldChar w:fldCharType="begin"/>
      </w:r>
      <w:r w:rsidRPr="002A27CD">
        <w:rPr>
          <w:rFonts w:ascii="Arial" w:eastAsia="Arial" w:hAnsi="Arial" w:cs="Arial"/>
          <w:rPrChange w:id="373" w:author="Simon Renny-Byfield" w:date="2014-10-22T14:51:00Z">
            <w:rPr>
              <w:rFonts w:ascii="Arial" w:eastAsia="Arial" w:hAnsi="Arial" w:cs="Arial"/>
            </w:rPr>
          </w:rPrChange>
        </w:rPr>
        <w:instrText xml:space="preserve"> ADDIN EN.CITE &lt;EndNote&gt;&lt;Cite&gt;&lt;Author&gt;Bardil&lt;/Author&gt;&lt;Year&gt;2011&lt;/Year&gt;&lt;RecNum&gt;570&lt;/RecNum&gt;&lt;DisplayText&gt;(30)&lt;/DisplayText&gt;&lt;record&gt;&lt;rec-number&gt;570&lt;/rec-number&gt;&lt;foreign-keys&gt;&lt;key app="EN" db-id="95vt</w:instrText>
      </w:r>
      <w:r w:rsidRPr="002A27CD">
        <w:rPr>
          <w:rFonts w:ascii="Arial" w:eastAsia="Arial" w:hAnsi="Arial" w:cs="Arial"/>
          <w:rPrChange w:id="374" w:author="Simon Renny-Byfield" w:date="2014-10-22T14:51:00Z">
            <w:rPr>
              <w:rFonts w:ascii="Arial" w:eastAsia="Arial" w:hAnsi="Arial" w:cs="Arial"/>
            </w:rPr>
          </w:rPrChange>
        </w:rPr>
        <w:instrText>xzxa2td2s4e5stuv5swdtwv2595a5s9z"&gt;570&lt;/key&gt;&lt;/foreign-keys&gt;&lt;ref-type name="Journal Article"&gt;17&lt;/ref-type&gt;&lt;contributors&gt;&lt;authors&gt;&lt;author&gt;Bardil, Amelie&lt;/author&gt;&lt;author&gt;de Almeida, Juliana Dantas&lt;/author&gt;&lt;author&gt;Combes, Marie Christine&lt;/author&gt;&lt;author&gt;Lasherm</w:instrText>
      </w:r>
      <w:r w:rsidRPr="002A27CD">
        <w:rPr>
          <w:rFonts w:ascii="Arial" w:eastAsia="Arial" w:hAnsi="Arial" w:cs="Arial"/>
          <w:rPrChange w:id="375" w:author="Simon Renny-Byfield" w:date="2014-10-22T14:51:00Z">
            <w:rPr>
              <w:rFonts w:ascii="Arial" w:eastAsia="Arial" w:hAnsi="Arial" w:cs="Arial"/>
            </w:rPr>
          </w:rPrChange>
        </w:rPr>
        <w:instrText>es, Philippe&lt;/author&gt;&lt;author&gt;Bertrand, Benoit&lt;/author&gt;&lt;/authors&gt;&lt;/contributors&gt;&lt;titles&gt;&lt;title&gt;&lt;style face="normal" font="default" size="100%"&gt;Genomic expression dominance in the natural allopolyploid &lt;/style&gt;&lt;style face="italic" font="default" size="100%"&gt;</w:instrText>
      </w:r>
      <w:r w:rsidRPr="002A27CD">
        <w:rPr>
          <w:rFonts w:ascii="Arial" w:eastAsia="Arial" w:hAnsi="Arial" w:cs="Arial"/>
          <w:rPrChange w:id="376" w:author="Simon Renny-Byfield" w:date="2014-10-22T14:51:00Z">
            <w:rPr>
              <w:rFonts w:ascii="Arial" w:eastAsia="Arial" w:hAnsi="Arial" w:cs="Arial"/>
            </w:rPr>
          </w:rPrChange>
        </w:rPr>
        <w:instrText>Coffea arabica&lt;/style&gt;&lt;style face="normal" font="default" size="100%"&gt; is massively affected by growth temperature&lt;/style&gt;&lt;/title&gt;&lt;secondary-title&gt;New Phytologist&lt;/secondary-title&gt;&lt;/titles&gt;&lt;periodical&gt;&lt;full-title&gt;New Phytologist&lt;/full-title&gt;&lt;/periodical&gt;&lt;p</w:instrText>
      </w:r>
      <w:r w:rsidRPr="002A27CD">
        <w:rPr>
          <w:rFonts w:ascii="Arial" w:eastAsia="Arial" w:hAnsi="Arial" w:cs="Arial"/>
          <w:rPrChange w:id="377" w:author="Simon Renny-Byfield" w:date="2014-10-22T14:51:00Z">
            <w:rPr>
              <w:rFonts w:ascii="Arial" w:eastAsia="Arial" w:hAnsi="Arial" w:cs="Arial"/>
            </w:rPr>
          </w:rPrChange>
        </w:rPr>
        <w:instrText>ages&gt;760-774&lt;/pages&gt;&lt;volume&gt;192&lt;/volume&gt;&lt;number&gt;3&lt;/number&gt;&lt;dates&gt;&lt;year&gt;2011&lt;/year&gt;&lt;pub-dates&gt;&lt;date&gt;2011&lt;/date&gt;&lt;/pub-dates&gt;&lt;/dates&gt;&lt;isbn&gt;0028-646X&lt;/isbn&gt;&lt;accession-num&gt;WOS:000296850800021&lt;/accession-num&gt;&lt;urls&gt;&lt;related-urls&gt;&lt;url&gt;&amp;lt;Go to ISI&amp;gt;://WOS:00029</w:instrText>
      </w:r>
      <w:r w:rsidRPr="002A27CD">
        <w:rPr>
          <w:rFonts w:ascii="Arial" w:eastAsia="Arial" w:hAnsi="Arial" w:cs="Arial"/>
          <w:rPrChange w:id="378" w:author="Simon Renny-Byfield" w:date="2014-10-22T14:51:00Z">
            <w:rPr>
              <w:rFonts w:ascii="Arial" w:eastAsia="Arial" w:hAnsi="Arial" w:cs="Arial"/>
            </w:rPr>
          </w:rPrChange>
        </w:rPr>
        <w:instrText>6850800021&lt;/url&gt;&lt;/related-urls&gt;&lt;/urls&gt;&lt;electronic-resource-num&gt;10.1111/j.1469-8137.2011.03833.x&lt;/electronic-resource-num&gt;&lt;/record&gt;&lt;/Cite&gt;&lt;/EndNote&gt;</w:instrText>
      </w:r>
      <w:r w:rsidR="00ED6418" w:rsidRPr="002A27CD">
        <w:rPr>
          <w:rFonts w:ascii="Arial" w:eastAsia="Arial" w:hAnsi="Arial" w:cs="Arial"/>
          <w:rPrChange w:id="379" w:author="Simon Renny-Byfield" w:date="2014-10-22T14:51:00Z">
            <w:rPr>
              <w:rFonts w:ascii="Arial" w:eastAsia="Arial" w:hAnsi="Arial" w:cs="Arial"/>
            </w:rPr>
          </w:rPrChange>
        </w:rPr>
        <w:fldChar w:fldCharType="separate"/>
      </w:r>
      <w:r w:rsidRPr="002A27CD">
        <w:rPr>
          <w:rFonts w:ascii="Arial" w:hAnsi="Arial"/>
          <w:rPrChange w:id="380" w:author="Simon Renny-Byfield" w:date="2014-10-22T14:51:00Z">
            <w:rPr>
              <w:rFonts w:ascii="Arial"/>
            </w:rPr>
          </w:rPrChange>
        </w:rPr>
        <w:t>(30)</w:t>
      </w:r>
      <w:r w:rsidR="00ED6418" w:rsidRPr="002A27CD">
        <w:rPr>
          <w:rFonts w:ascii="Arial" w:eastAsia="Arial" w:hAnsi="Arial" w:cs="Arial"/>
          <w:rPrChange w:id="381" w:author="Simon Renny-Byfield" w:date="2014-10-22T14:51:00Z">
            <w:rPr>
              <w:rFonts w:ascii="Arial" w:eastAsia="Arial" w:hAnsi="Arial" w:cs="Arial"/>
            </w:rPr>
          </w:rPrChange>
        </w:rPr>
        <w:fldChar w:fldCharType="end"/>
      </w:r>
      <w:r w:rsidRPr="002A27CD">
        <w:rPr>
          <w:rFonts w:ascii="Arial" w:hAnsi="Arial"/>
          <w:lang w:val="en-US"/>
          <w:rPrChange w:id="382" w:author="Simon Renny-Byfield" w:date="2014-10-22T14:51:00Z">
            <w:rPr>
              <w:rFonts w:ascii="Arial"/>
              <w:lang w:val="en-US"/>
            </w:rPr>
          </w:rPrChange>
        </w:rPr>
        <w:t xml:space="preserve"> and </w:t>
      </w:r>
      <w:r w:rsidRPr="002A27CD">
        <w:rPr>
          <w:rFonts w:ascii="Arial" w:hAnsi="Arial"/>
          <w:i/>
          <w:iCs/>
          <w:rPrChange w:id="383" w:author="Simon Renny-Byfield" w:date="2014-10-22T14:51:00Z">
            <w:rPr>
              <w:rFonts w:ascii="Arial"/>
              <w:i/>
              <w:iCs/>
            </w:rPr>
          </w:rPrChange>
        </w:rPr>
        <w:t>Tragopogon</w:t>
      </w:r>
      <w:r w:rsidRPr="002A27CD">
        <w:rPr>
          <w:rFonts w:ascii="Arial" w:hAnsi="Arial"/>
          <w:rPrChange w:id="384" w:author="Simon Renny-Byfield" w:date="2014-10-22T14:51:00Z">
            <w:rPr>
              <w:rFonts w:ascii="Arial"/>
            </w:rPr>
          </w:rPrChange>
        </w:rPr>
        <w:t xml:space="preserve"> </w:t>
      </w:r>
      <w:r w:rsidR="00ED6418" w:rsidRPr="002A27CD">
        <w:rPr>
          <w:rFonts w:ascii="Arial" w:eastAsia="Arial" w:hAnsi="Arial" w:cs="Arial"/>
          <w:rPrChange w:id="385" w:author="Simon Renny-Byfield" w:date="2014-10-22T14:51:00Z">
            <w:rPr>
              <w:rFonts w:ascii="Arial" w:eastAsia="Arial" w:hAnsi="Arial" w:cs="Arial"/>
            </w:rPr>
          </w:rPrChange>
        </w:rPr>
        <w:fldChar w:fldCharType="begin"/>
      </w:r>
      <w:r w:rsidRPr="002A27CD">
        <w:rPr>
          <w:rFonts w:ascii="Arial" w:eastAsia="Arial" w:hAnsi="Arial" w:cs="Arial"/>
          <w:rPrChange w:id="386" w:author="Simon Renny-Byfield" w:date="2014-10-22T14:51:00Z">
            <w:rPr>
              <w:rFonts w:ascii="Arial" w:eastAsia="Arial" w:hAnsi="Arial" w:cs="Arial"/>
            </w:rPr>
          </w:rPrChange>
        </w:rPr>
        <w:instrText xml:space="preserve"> ADDIN EN.CITE &lt;EndNote&gt;&lt;Cite&gt;&lt;Author&gt;Buggs&lt;/Author&gt;&lt;Year&gt;2010&lt;/Year&gt;&lt;RecNum&gt;303&lt;/RecN</w:instrText>
      </w:r>
      <w:r w:rsidRPr="002A27CD">
        <w:rPr>
          <w:rFonts w:ascii="Arial" w:eastAsia="Arial" w:hAnsi="Arial" w:cs="Arial"/>
          <w:rPrChange w:id="387" w:author="Simon Renny-Byfield" w:date="2014-10-22T14:51:00Z">
            <w:rPr>
              <w:rFonts w:ascii="Arial" w:eastAsia="Arial" w:hAnsi="Arial" w:cs="Arial"/>
            </w:rPr>
          </w:rPrChange>
        </w:rPr>
        <w:instrText>um&gt;&lt;DisplayText&gt;(31)&lt;/DisplayText&gt;&lt;record&gt;&lt;rec-number&gt;303&lt;/rec-number&gt;&lt;foreign-keys&gt;&lt;key app="EN" db-id="95vtxzxa2td2s4e5stuv5swdtwv2595a5s9z"&gt;303&lt;/key&gt;&lt;/foreign-keys&gt;&lt;ref-type name="Journal Article"&gt;17&lt;/ref-type&gt;&lt;contributors&gt;&lt;authors&gt;&lt;author&gt;Buggs, Richa</w:instrText>
      </w:r>
      <w:r w:rsidRPr="002A27CD">
        <w:rPr>
          <w:rFonts w:ascii="Arial" w:eastAsia="Arial" w:hAnsi="Arial" w:cs="Arial"/>
          <w:rPrChange w:id="388" w:author="Simon Renny-Byfield" w:date="2014-10-22T14:51:00Z">
            <w:rPr>
              <w:rFonts w:ascii="Arial" w:eastAsia="Arial" w:hAnsi="Arial" w:cs="Arial"/>
            </w:rPr>
          </w:rPrChange>
        </w:rPr>
        <w:instrText>rd JA&lt;/author&gt;&lt;author&gt;Chamala, Srikar&lt;/author&gt;&lt;author&gt;Wu, Wei&lt;/author&gt;&lt;author&gt;Gao, Lu&lt;/author&gt;&lt;author&gt;May, Gregory D.&lt;/author&gt;&lt;author&gt;Schnable, Patrick S.&lt;/author&gt;&lt;author&gt;Soltis, Douglas E.&lt;/author&gt;&lt;author&gt;Soltis, Pamela S.&lt;/author&gt;&lt;author&gt;Barbazuk, W. Bra</w:instrText>
      </w:r>
      <w:r w:rsidRPr="002A27CD">
        <w:rPr>
          <w:rFonts w:ascii="Arial" w:eastAsia="Arial" w:hAnsi="Arial" w:cs="Arial"/>
          <w:rPrChange w:id="389" w:author="Simon Renny-Byfield" w:date="2014-10-22T14:51:00Z">
            <w:rPr>
              <w:rFonts w:ascii="Arial" w:eastAsia="Arial" w:hAnsi="Arial" w:cs="Arial"/>
            </w:rPr>
          </w:rPrChange>
        </w:rPr>
        <w:instrText>d&lt;/author&gt;&lt;/authors&gt;&lt;/contributors&gt;&lt;titles&gt;&lt;title&gt;&lt;style face="normal" font="default" size="100%"&gt;Characterization of duplicate gene evolution in the recent natural allopolyploid&lt;/style&gt;&lt;style face="italic" font="default" size="100%"&gt; Tragopogon miscellus&lt;</w:instrText>
      </w:r>
      <w:r w:rsidRPr="002A27CD">
        <w:rPr>
          <w:rFonts w:ascii="Arial" w:eastAsia="Arial" w:hAnsi="Arial" w:cs="Arial"/>
          <w:rPrChange w:id="390" w:author="Simon Renny-Byfield" w:date="2014-10-22T14:51:00Z">
            <w:rPr>
              <w:rFonts w:ascii="Arial" w:eastAsia="Arial" w:hAnsi="Arial" w:cs="Arial"/>
            </w:rPr>
          </w:rPrChange>
        </w:rPr>
        <w:instrText>/style&gt;&lt;style face="normal" font="default" size="100%"&gt; by next-generation sequencing and Sequenom iPLEX MassARRAY genotyping&lt;/style&gt;&lt;/title&gt;&lt;secondary-title&gt;Molecular Ecology&lt;/secondary-title&gt;&lt;/titles&gt;&lt;pages&gt;132-146&lt;/pages&gt;&lt;volume&gt;19&lt;/volume&gt;&lt;dates&gt;&lt;year&gt;</w:instrText>
      </w:r>
      <w:r w:rsidRPr="002A27CD">
        <w:rPr>
          <w:rFonts w:ascii="Arial" w:eastAsia="Arial" w:hAnsi="Arial" w:cs="Arial"/>
          <w:rPrChange w:id="391" w:author="Simon Renny-Byfield" w:date="2014-10-22T14:51:00Z">
            <w:rPr>
              <w:rFonts w:ascii="Arial" w:eastAsia="Arial" w:hAnsi="Arial" w:cs="Arial"/>
            </w:rPr>
          </w:rPrChange>
        </w:rPr>
        <w:instrText>2010&lt;/year&gt;&lt;pub-dates&gt;&lt;date&gt;Mar&lt;/date&gt;&lt;/pub-dates&gt;&lt;/dates&gt;&lt;isbn&gt;0962-1083&lt;/isbn&gt;&lt;accession-num&gt;WOS:000275645700012&lt;/accession-num&gt;&lt;urls&gt;&lt;related-urls&gt;&lt;url&gt;&amp;lt;Go to ISI&amp;gt;://WOS:000275645700012&lt;/url&gt;&lt;/related-urls&gt;&lt;/urls&gt;&lt;electronic-resource-num&gt;10.1111/j</w:instrText>
      </w:r>
      <w:r w:rsidRPr="002A27CD">
        <w:rPr>
          <w:rFonts w:ascii="Arial" w:eastAsia="Arial" w:hAnsi="Arial" w:cs="Arial"/>
          <w:rPrChange w:id="392" w:author="Simon Renny-Byfield" w:date="2014-10-22T14:51:00Z">
            <w:rPr>
              <w:rFonts w:ascii="Arial" w:eastAsia="Arial" w:hAnsi="Arial" w:cs="Arial"/>
            </w:rPr>
          </w:rPrChange>
        </w:rPr>
        <w:instrText>.1365-294X.2009.04469.x&lt;/electronic-resource-num&gt;&lt;/record&gt;&lt;/Cite&gt;&lt;/EndNote&gt;</w:instrText>
      </w:r>
      <w:r w:rsidR="00ED6418" w:rsidRPr="002A27CD">
        <w:rPr>
          <w:rFonts w:ascii="Arial" w:eastAsia="Arial" w:hAnsi="Arial" w:cs="Arial"/>
          <w:rPrChange w:id="393" w:author="Simon Renny-Byfield" w:date="2014-10-22T14:51:00Z">
            <w:rPr>
              <w:rFonts w:ascii="Arial" w:eastAsia="Arial" w:hAnsi="Arial" w:cs="Arial"/>
            </w:rPr>
          </w:rPrChange>
        </w:rPr>
        <w:fldChar w:fldCharType="separate"/>
      </w:r>
      <w:r w:rsidRPr="002A27CD">
        <w:rPr>
          <w:rFonts w:ascii="Arial" w:hAnsi="Arial"/>
          <w:rPrChange w:id="394" w:author="Simon Renny-Byfield" w:date="2014-10-22T14:51:00Z">
            <w:rPr>
              <w:rFonts w:ascii="Arial"/>
            </w:rPr>
          </w:rPrChange>
        </w:rPr>
        <w:t>(31)</w:t>
      </w:r>
      <w:r w:rsidR="00ED6418" w:rsidRPr="002A27CD">
        <w:rPr>
          <w:rFonts w:ascii="Arial" w:eastAsia="Arial" w:hAnsi="Arial" w:cs="Arial"/>
          <w:rPrChange w:id="395" w:author="Simon Renny-Byfield" w:date="2014-10-22T14:51:00Z">
            <w:rPr>
              <w:rFonts w:ascii="Arial" w:eastAsia="Arial" w:hAnsi="Arial" w:cs="Arial"/>
            </w:rPr>
          </w:rPrChange>
        </w:rPr>
        <w:fldChar w:fldCharType="end"/>
      </w:r>
      <w:r w:rsidRPr="002A27CD">
        <w:rPr>
          <w:rFonts w:ascii="Arial" w:hAnsi="Arial"/>
          <w:lang w:val="en-US"/>
          <w:rPrChange w:id="396" w:author="Simon Renny-Byfield" w:date="2014-10-22T14:51:00Z">
            <w:rPr>
              <w:rFonts w:ascii="Arial"/>
              <w:lang w:val="en-US"/>
            </w:rPr>
          </w:rPrChange>
        </w:rPr>
        <w:t>. These observations have led to the hypothes</w:t>
      </w:r>
      <w:bookmarkEnd w:id="363"/>
      <w:r w:rsidRPr="002A27CD">
        <w:rPr>
          <w:rFonts w:ascii="Arial" w:hAnsi="Arial"/>
          <w:rPrChange w:id="397" w:author="Simon Renny-Byfield" w:date="2014-10-22T14:51:00Z">
            <w:rPr>
              <w:rFonts w:ascii="Arial"/>
            </w:rPr>
          </w:rPrChange>
        </w:rPr>
        <w:t>i</w:t>
      </w:r>
      <w:bookmarkStart w:id="398" w:name="_ENREF_30"/>
      <w:r w:rsidRPr="002A27CD">
        <w:rPr>
          <w:rFonts w:ascii="Arial" w:hAnsi="Arial"/>
          <w:lang w:val="en-US"/>
          <w:rPrChange w:id="399" w:author="Simon Renny-Byfield" w:date="2014-10-22T14:51:00Z">
            <w:rPr>
              <w:rFonts w:ascii="Arial"/>
              <w:lang w:val="en-US"/>
            </w:rPr>
          </w:rPrChange>
        </w:rPr>
        <w:t xml:space="preserve">s that following WGD, differences in gene expression between duplicated regions drive differential gene loss </w:t>
      </w:r>
      <w:r w:rsidR="00ED6418" w:rsidRPr="002A27CD">
        <w:rPr>
          <w:rFonts w:ascii="Arial" w:eastAsia="Arial" w:hAnsi="Arial" w:cs="Arial"/>
          <w:rPrChange w:id="400" w:author="Simon Renny-Byfield" w:date="2014-10-22T14:51:00Z">
            <w:rPr>
              <w:rFonts w:ascii="Arial" w:eastAsia="Arial" w:hAnsi="Arial" w:cs="Arial"/>
            </w:rPr>
          </w:rPrChange>
        </w:rPr>
        <w:fldChar w:fldCharType="begin"/>
      </w:r>
      <w:r w:rsidRPr="002A27CD">
        <w:rPr>
          <w:rFonts w:ascii="Arial" w:eastAsia="Arial" w:hAnsi="Arial" w:cs="Arial"/>
          <w:rPrChange w:id="401" w:author="Simon Renny-Byfield" w:date="2014-10-22T14:51:00Z">
            <w:rPr>
              <w:rFonts w:ascii="Arial" w:eastAsia="Arial" w:hAnsi="Arial" w:cs="Arial"/>
            </w:rPr>
          </w:rPrChange>
        </w:rPr>
        <w:instrText xml:space="preserve"> ADDIN EN.CITE &lt;</w:instrText>
      </w:r>
      <w:r w:rsidRPr="002A27CD">
        <w:rPr>
          <w:rFonts w:ascii="Arial" w:eastAsia="Arial" w:hAnsi="Arial" w:cs="Arial"/>
          <w:rPrChange w:id="402" w:author="Simon Renny-Byfield" w:date="2014-10-22T14:51:00Z">
            <w:rPr>
              <w:rFonts w:ascii="Arial" w:eastAsia="Arial" w:hAnsi="Arial" w:cs="Arial"/>
            </w:rPr>
          </w:rPrChange>
        </w:rPr>
        <w:instrText>EndNote&gt;&lt;Cite&gt;&lt;Author&gt;Freeling&lt;/Author&gt;&lt;Year&gt;2012&lt;/Year&gt;&lt;RecNum&gt;450&lt;/RecNum&gt;&lt;DisplayText&gt;(32)&lt;/DisplayText&gt;&lt;record&gt;&lt;rec-number&gt;450&lt;/rec-number&gt;&lt;foreign-keys&gt;&lt;key app="EN" db-id="95vtxzxa2td2s4e5stuv5swdtwv2595a5s9z"&gt;450&lt;/key&gt;&lt;/foreign-keys&gt;&lt;ref-type name="</w:instrText>
      </w:r>
      <w:r w:rsidRPr="002A27CD">
        <w:rPr>
          <w:rFonts w:ascii="Arial" w:eastAsia="Arial" w:hAnsi="Arial" w:cs="Arial"/>
          <w:rPrChange w:id="403" w:author="Simon Renny-Byfield" w:date="2014-10-22T14:51:00Z">
            <w:rPr>
              <w:rFonts w:ascii="Arial" w:eastAsia="Arial" w:hAnsi="Arial" w:cs="Arial"/>
            </w:rPr>
          </w:rPrChange>
        </w:rPr>
        <w:instrText>Journal Article"&gt;17&lt;/ref-type&gt;&lt;contributors&gt;&lt;authors&gt;&lt;author&gt;Michael Freeling&lt;/author&gt;&lt;author&gt;Margaret R Woodhouse&lt;/author&gt;&lt;author&gt;Shabarinath Subramaniam &lt;/author&gt;&lt;author&gt;Gina Turco &lt;/author&gt;&lt;author&gt;Damon Lisch &lt;/author&gt;&lt;author&gt;James C Schnable&lt;/author&gt;&lt;/</w:instrText>
      </w:r>
      <w:r w:rsidRPr="002A27CD">
        <w:rPr>
          <w:rFonts w:ascii="Arial" w:eastAsia="Arial" w:hAnsi="Arial" w:cs="Arial"/>
          <w:rPrChange w:id="404" w:author="Simon Renny-Byfield" w:date="2014-10-22T14:51:00Z">
            <w:rPr>
              <w:rFonts w:ascii="Arial" w:eastAsia="Arial" w:hAnsi="Arial" w:cs="Arial"/>
            </w:rPr>
          </w:rPrChange>
        </w:rPr>
        <w:instrText>authors&gt;&lt;/contributors&gt;&lt;titles&gt;&lt;title&gt;Fractionation mutagenesis and similar consequences of mechanisms removing dispensable or less-expressed DNA in plants&lt;/title&gt;&lt;secondary-title&gt;Current Opinion in Plant Biology&lt;/secondary-title&gt;&lt;/titles&gt;&lt;periodical&gt;&lt;full</w:instrText>
      </w:r>
      <w:r w:rsidRPr="002A27CD">
        <w:rPr>
          <w:rFonts w:ascii="Arial" w:eastAsia="Arial" w:hAnsi="Arial" w:cs="Arial"/>
          <w:rPrChange w:id="405" w:author="Simon Renny-Byfield" w:date="2014-10-22T14:51:00Z">
            <w:rPr>
              <w:rFonts w:ascii="Arial" w:eastAsia="Arial" w:hAnsi="Arial" w:cs="Arial"/>
            </w:rPr>
          </w:rPrChange>
        </w:rPr>
        <w:instrText>-title&gt;Current Opinion in Plant Biology&lt;/full-title&gt;&lt;/periodical&gt;&lt;pages&gt;131-139&lt;/pages&gt;&lt;volume&gt;15&lt;/volume&gt;&lt;number&gt;2&lt;/number&gt;&lt;dates&gt;&lt;year&gt;2012&lt;/year&gt;&lt;/dates&gt;&lt;urls/&gt;&lt;/record&gt;&lt;/Cite&gt;&lt;/EndNote&gt;</w:instrText>
      </w:r>
      <w:r w:rsidR="00ED6418" w:rsidRPr="002A27CD">
        <w:rPr>
          <w:rFonts w:ascii="Arial" w:eastAsia="Arial" w:hAnsi="Arial" w:cs="Arial"/>
          <w:rPrChange w:id="406" w:author="Simon Renny-Byfield" w:date="2014-10-22T14:51:00Z">
            <w:rPr>
              <w:rFonts w:ascii="Arial" w:eastAsia="Arial" w:hAnsi="Arial" w:cs="Arial"/>
            </w:rPr>
          </w:rPrChange>
        </w:rPr>
        <w:fldChar w:fldCharType="separate"/>
      </w:r>
      <w:r w:rsidRPr="002A27CD">
        <w:rPr>
          <w:rFonts w:ascii="Arial" w:hAnsi="Arial"/>
          <w:rPrChange w:id="407" w:author="Simon Renny-Byfield" w:date="2014-10-22T14:51:00Z">
            <w:rPr>
              <w:rFonts w:ascii="Arial"/>
            </w:rPr>
          </w:rPrChange>
        </w:rPr>
        <w:t>(32)</w:t>
      </w:r>
      <w:r w:rsidR="00ED6418" w:rsidRPr="002A27CD">
        <w:rPr>
          <w:rFonts w:ascii="Arial" w:eastAsia="Arial" w:hAnsi="Arial" w:cs="Arial"/>
          <w:rPrChange w:id="408" w:author="Simon Renny-Byfield" w:date="2014-10-22T14:51:00Z">
            <w:rPr>
              <w:rFonts w:ascii="Arial" w:eastAsia="Arial" w:hAnsi="Arial" w:cs="Arial"/>
            </w:rPr>
          </w:rPrChange>
        </w:rPr>
        <w:fldChar w:fldCharType="end"/>
      </w:r>
      <w:r w:rsidRPr="002A27CD">
        <w:rPr>
          <w:rFonts w:ascii="Arial" w:hAnsi="Arial"/>
          <w:lang w:val="en-US"/>
          <w:rPrChange w:id="409" w:author="Simon Renny-Byfield" w:date="2014-10-22T14:51:00Z">
            <w:rPr>
              <w:rFonts w:ascii="Arial"/>
              <w:lang w:val="en-US"/>
            </w:rPr>
          </w:rPrChange>
        </w:rPr>
        <w:t>. This hypothesis is attractive in that nascent or evolution</w:t>
      </w:r>
      <w:r w:rsidRPr="002A27CD">
        <w:rPr>
          <w:rFonts w:ascii="Arial" w:hAnsi="Arial"/>
          <w:lang w:val="en-US"/>
          <w:rPrChange w:id="410" w:author="Simon Renny-Byfield" w:date="2014-10-22T14:51:00Z">
            <w:rPr>
              <w:rFonts w:ascii="Arial"/>
              <w:lang w:val="en-US"/>
            </w:rPr>
          </w:rPrChange>
        </w:rPr>
        <w:t>arily young polyploids often exhibit biased homoe</w:t>
      </w:r>
      <w:bookmarkEnd w:id="398"/>
      <w:r w:rsidRPr="002A27CD">
        <w:rPr>
          <w:rFonts w:ascii="Arial" w:hAnsi="Arial"/>
          <w:rPrChange w:id="411" w:author="Simon Renny-Byfield" w:date="2014-10-22T14:51:00Z">
            <w:rPr>
              <w:rFonts w:ascii="Arial"/>
            </w:rPr>
          </w:rPrChange>
        </w:rPr>
        <w:t>o</w:t>
      </w:r>
      <w:bookmarkStart w:id="412" w:name="_ENREF_31"/>
      <w:r w:rsidRPr="002A27CD">
        <w:rPr>
          <w:rFonts w:ascii="Arial" w:hAnsi="Arial"/>
          <w:lang w:val="en-US"/>
          <w:rPrChange w:id="413" w:author="Simon Renny-Byfield" w:date="2014-10-22T14:51:00Z">
            <w:rPr>
              <w:rFonts w:ascii="Arial"/>
              <w:lang w:val="en-US"/>
            </w:rPr>
          </w:rPrChange>
        </w:rPr>
        <w:t>log expression (27), suggesting that WGM, especially in allopolyploids (23), may establish the initial conditions that set in motion the mechanistic underpinnings of biased fractionation. This process is su</w:t>
      </w:r>
      <w:r w:rsidRPr="002A27CD">
        <w:rPr>
          <w:rFonts w:ascii="Arial" w:hAnsi="Arial"/>
          <w:lang w:val="en-US"/>
          <w:rPrChange w:id="414" w:author="Simon Renny-Byfield" w:date="2014-10-22T14:51:00Z">
            <w:rPr>
              <w:rFonts w:ascii="Arial"/>
              <w:lang w:val="en-US"/>
            </w:rPr>
          </w:rPrChange>
        </w:rPr>
        <w:t>ggested to be accompanie</w:t>
      </w:r>
      <w:bookmarkEnd w:id="412"/>
      <w:r w:rsidRPr="002A27CD">
        <w:rPr>
          <w:rFonts w:ascii="Arial" w:hAnsi="Arial"/>
          <w:rPrChange w:id="415" w:author="Simon Renny-Byfield" w:date="2014-10-22T14:51:00Z">
            <w:rPr>
              <w:rFonts w:ascii="Arial"/>
            </w:rPr>
          </w:rPrChange>
        </w:rPr>
        <w:t>d</w:t>
      </w:r>
      <w:bookmarkStart w:id="416" w:name="_ENREF_32"/>
      <w:r w:rsidRPr="002A27CD">
        <w:rPr>
          <w:rFonts w:ascii="Arial" w:hAnsi="Arial"/>
          <w:lang w:val="en-US"/>
          <w:rPrChange w:id="417" w:author="Simon Renny-Byfield" w:date="2014-10-22T14:51:00Z">
            <w:rPr>
              <w:rFonts w:ascii="Arial"/>
              <w:lang w:val="en-US"/>
            </w:rPr>
          </w:rPrChange>
        </w:rPr>
        <w:t xml:space="preserve"> by differential selection, where under-expressed genes contribute less to fitness than do their over-expressed homoeologous counterparts, and therefore are more likely to become dispensable </w:t>
      </w:r>
      <w:r w:rsidR="00ED6418" w:rsidRPr="002A27CD">
        <w:rPr>
          <w:rFonts w:ascii="Arial" w:eastAsia="Arial" w:hAnsi="Arial" w:cs="Arial"/>
          <w:rPrChange w:id="418" w:author="Simon Renny-Byfield" w:date="2014-10-22T14:51:00Z">
            <w:rPr>
              <w:rFonts w:ascii="Arial" w:eastAsia="Arial" w:hAnsi="Arial" w:cs="Arial"/>
            </w:rPr>
          </w:rPrChange>
        </w:rPr>
        <w:fldChar w:fldCharType="begin"/>
      </w:r>
      <w:r w:rsidRPr="002A27CD">
        <w:rPr>
          <w:rFonts w:ascii="Arial" w:eastAsia="Arial" w:hAnsi="Arial" w:cs="Arial"/>
          <w:rPrChange w:id="419" w:author="Simon Renny-Byfield" w:date="2014-10-22T14:51:00Z">
            <w:rPr>
              <w:rFonts w:ascii="Arial" w:eastAsia="Arial" w:hAnsi="Arial" w:cs="Arial"/>
            </w:rPr>
          </w:rPrChange>
        </w:rPr>
        <w:instrText xml:space="preserve"> ADDIN EN.CITE &lt;EndNote&gt;&lt;Cite&gt;&lt;Author&gt;Fr</w:instrText>
      </w:r>
      <w:r w:rsidRPr="002A27CD">
        <w:rPr>
          <w:rFonts w:ascii="Arial" w:eastAsia="Arial" w:hAnsi="Arial" w:cs="Arial"/>
          <w:rPrChange w:id="420" w:author="Simon Renny-Byfield" w:date="2014-10-22T14:51:00Z">
            <w:rPr>
              <w:rFonts w:ascii="Arial" w:eastAsia="Arial" w:hAnsi="Arial" w:cs="Arial"/>
            </w:rPr>
          </w:rPrChange>
        </w:rPr>
        <w:instrText>eeling&lt;/Author&gt;&lt;Year&gt;2012&lt;/Year&gt;&lt;RecNum&gt;450&lt;/RecNum&gt;&lt;DisplayText&gt;(32)&lt;/DisplayText&gt;&lt;record&gt;&lt;rec-number&gt;450&lt;/rec-number&gt;&lt;foreign-keys&gt;&lt;key app="EN" db-id="95vtxzxa2td2s4e5stuv5swdtwv2595a5s9z"&gt;450&lt;/key&gt;&lt;/foreign-keys&gt;&lt;ref-type name="Journal Article"&gt;17&lt;/ref</w:instrText>
      </w:r>
      <w:r w:rsidRPr="002A27CD">
        <w:rPr>
          <w:rFonts w:ascii="Arial" w:eastAsia="Arial" w:hAnsi="Arial" w:cs="Arial"/>
          <w:rPrChange w:id="421" w:author="Simon Renny-Byfield" w:date="2014-10-22T14:51:00Z">
            <w:rPr>
              <w:rFonts w:ascii="Arial" w:eastAsia="Arial" w:hAnsi="Arial" w:cs="Arial"/>
            </w:rPr>
          </w:rPrChange>
        </w:rPr>
        <w:instrText>-type&gt;&lt;contributors&gt;&lt;authors&gt;&lt;author&gt;Michael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w:instrText>
      </w:r>
      <w:r w:rsidRPr="002A27CD">
        <w:rPr>
          <w:rFonts w:ascii="Arial" w:eastAsia="Arial" w:hAnsi="Arial" w:cs="Arial"/>
          <w:rPrChange w:id="422" w:author="Simon Renny-Byfield" w:date="2014-10-22T14:51:00Z">
            <w:rPr>
              <w:rFonts w:ascii="Arial" w:eastAsia="Arial" w:hAnsi="Arial" w:cs="Arial"/>
            </w:rPr>
          </w:rPrChange>
        </w:rPr>
        <w:instrText>titles&gt;&lt;title&gt;Fractionation mutagenesis and similar consequences of mechanisms removing dispensable or less-expressed DNA in plants&lt;/title&gt;&lt;secondary-title&gt;Current Opinion in Plant Biology&lt;/secondary-title&gt;&lt;/titles&gt;&lt;periodical&gt;&lt;full-title&gt;Current Opinion i</w:instrText>
      </w:r>
      <w:r w:rsidRPr="002A27CD">
        <w:rPr>
          <w:rFonts w:ascii="Arial" w:eastAsia="Arial" w:hAnsi="Arial" w:cs="Arial"/>
          <w:rPrChange w:id="423" w:author="Simon Renny-Byfield" w:date="2014-10-22T14:51:00Z">
            <w:rPr>
              <w:rFonts w:ascii="Arial" w:eastAsia="Arial" w:hAnsi="Arial" w:cs="Arial"/>
            </w:rPr>
          </w:rPrChange>
        </w:rPr>
        <w:instrText>n Plant Biology&lt;/full-title&gt;&lt;/periodical&gt;&lt;pages&gt;131-139&lt;/pages&gt;&lt;volume&gt;15&lt;/volume&gt;&lt;number&gt;2&lt;/number&gt;&lt;dates&gt;&lt;year&gt;2012&lt;/year&gt;&lt;/dates&gt;&lt;urls/&gt;&lt;/record&gt;&lt;/Cite&gt;&lt;/EndNote&gt;</w:instrText>
      </w:r>
      <w:r w:rsidR="00ED6418" w:rsidRPr="002A27CD">
        <w:rPr>
          <w:rFonts w:ascii="Arial" w:eastAsia="Arial" w:hAnsi="Arial" w:cs="Arial"/>
          <w:rPrChange w:id="424" w:author="Simon Renny-Byfield" w:date="2014-10-22T14:51:00Z">
            <w:rPr>
              <w:rFonts w:ascii="Arial" w:eastAsia="Arial" w:hAnsi="Arial" w:cs="Arial"/>
            </w:rPr>
          </w:rPrChange>
        </w:rPr>
        <w:fldChar w:fldCharType="separate"/>
      </w:r>
      <w:r w:rsidRPr="002A27CD">
        <w:rPr>
          <w:rFonts w:ascii="Arial" w:hAnsi="Arial"/>
          <w:rPrChange w:id="425" w:author="Simon Renny-Byfield" w:date="2014-10-22T14:51:00Z">
            <w:rPr>
              <w:rFonts w:ascii="Arial"/>
            </w:rPr>
          </w:rPrChange>
        </w:rPr>
        <w:t>(32)</w:t>
      </w:r>
      <w:r w:rsidR="00ED6418" w:rsidRPr="002A27CD">
        <w:rPr>
          <w:rFonts w:ascii="Arial" w:eastAsia="Arial" w:hAnsi="Arial" w:cs="Arial"/>
          <w:rPrChange w:id="426" w:author="Simon Renny-Byfield" w:date="2014-10-22T14:51:00Z">
            <w:rPr>
              <w:rFonts w:ascii="Arial" w:eastAsia="Arial" w:hAnsi="Arial" w:cs="Arial"/>
            </w:rPr>
          </w:rPrChange>
        </w:rPr>
        <w:fldChar w:fldCharType="end"/>
      </w:r>
      <w:r w:rsidRPr="002A27CD">
        <w:rPr>
          <w:rFonts w:ascii="Arial" w:hAnsi="Arial"/>
          <w:rPrChange w:id="427" w:author="Simon Renny-Byfield" w:date="2014-10-22T14:51:00Z">
            <w:rPr>
              <w:rFonts w:ascii="Arial"/>
            </w:rPr>
          </w:rPrChange>
        </w:rPr>
        <w:t>.</w:t>
      </w:r>
      <w:bookmarkEnd w:id="416"/>
      <w:r w:rsidRPr="002A27CD">
        <w:rPr>
          <w:rFonts w:ascii="Arial" w:hAnsi="Arial"/>
          <w:rPrChange w:id="428" w:author="Simon Renny-Byfield" w:date="2014-10-22T14:51:00Z">
            <w:rPr>
              <w:rFonts w:ascii="Arial"/>
            </w:rPr>
          </w:rPrChange>
        </w:rPr>
        <w:t xml:space="preserve"> </w:t>
      </w:r>
      <w:bookmarkStart w:id="429" w:name="_ENREF_33"/>
    </w:p>
    <w:p w:rsidR="00ED6418" w:rsidRPr="002A27CD" w:rsidRDefault="00ED6418">
      <w:pPr>
        <w:pStyle w:val="Body"/>
        <w:spacing w:line="360" w:lineRule="auto"/>
        <w:rPr>
          <w:rFonts w:ascii="Arial" w:eastAsia="Arial" w:hAnsi="Arial" w:cs="Arial"/>
          <w:rPrChange w:id="430"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431" w:author="Simon Renny-Byfield" w:date="2014-10-22T14:51:00Z">
            <w:rPr>
              <w:rFonts w:ascii="Arial" w:eastAsia="Arial" w:hAnsi="Arial" w:cs="Arial"/>
            </w:rPr>
          </w:rPrChange>
        </w:rPr>
      </w:pPr>
      <w:r w:rsidRPr="002A27CD">
        <w:rPr>
          <w:rFonts w:ascii="Arial" w:hAnsi="Arial"/>
          <w:lang w:val="en-US"/>
          <w:rPrChange w:id="432" w:author="Simon Renny-Byfield" w:date="2014-10-22T14:51:00Z">
            <w:rPr>
              <w:rFonts w:ascii="Arial"/>
              <w:lang w:val="en-US"/>
            </w:rPr>
          </w:rPrChange>
        </w:rPr>
        <w:t xml:space="preserve">Additional support for this hypothesis was generated by recent work involving </w:t>
      </w:r>
      <w:r w:rsidRPr="002A27CD">
        <w:rPr>
          <w:rFonts w:ascii="Arial" w:hAnsi="Arial"/>
          <w:i/>
          <w:iCs/>
          <w:lang w:val="it-IT"/>
          <w:rPrChange w:id="433" w:author="Simon Renny-Byfield" w:date="2014-10-22T14:51:00Z">
            <w:rPr>
              <w:rFonts w:ascii="Arial"/>
              <w:i/>
              <w:iCs/>
              <w:lang w:val="it-IT"/>
            </w:rPr>
          </w:rPrChange>
        </w:rPr>
        <w:t>Br</w:t>
      </w:r>
      <w:r w:rsidRPr="002A27CD">
        <w:rPr>
          <w:rFonts w:ascii="Arial" w:hAnsi="Arial"/>
          <w:i/>
          <w:iCs/>
          <w:lang w:val="it-IT"/>
          <w:rPrChange w:id="434" w:author="Simon Renny-Byfield" w:date="2014-10-22T14:51:00Z">
            <w:rPr>
              <w:rFonts w:ascii="Arial"/>
              <w:i/>
              <w:iCs/>
              <w:lang w:val="it-IT"/>
            </w:rPr>
          </w:rPrChange>
        </w:rPr>
        <w:t>assica</w:t>
      </w:r>
      <w:r w:rsidRPr="002A27CD">
        <w:rPr>
          <w:rFonts w:ascii="Arial" w:hAnsi="Arial"/>
          <w:lang w:val="en-US"/>
          <w:rPrChange w:id="435" w:author="Simon Renny-Byfield" w:date="2014-10-22T14:51:00Z">
            <w:rPr>
              <w:rFonts w:ascii="Arial"/>
              <w:lang w:val="en-US"/>
            </w:rPr>
          </w:rPrChange>
        </w:rPr>
        <w:t>; when compared to regions with lower levels of gene loss, regions experiencing greater gene loss were enriched for mapping of 24 nt siRNAs to transposable elements (TEs) s</w:t>
      </w:r>
      <w:bookmarkEnd w:id="429"/>
      <w:r w:rsidRPr="002A27CD">
        <w:rPr>
          <w:rFonts w:ascii="Arial" w:hAnsi="Arial"/>
          <w:rPrChange w:id="436" w:author="Simon Renny-Byfield" w:date="2014-10-22T14:51:00Z">
            <w:rPr>
              <w:rFonts w:ascii="Arial"/>
            </w:rPr>
          </w:rPrChange>
        </w:rPr>
        <w:t>u</w:t>
      </w:r>
      <w:bookmarkStart w:id="437" w:name="_ENREF_34"/>
      <w:r w:rsidRPr="002A27CD">
        <w:rPr>
          <w:rFonts w:ascii="Arial" w:hAnsi="Arial"/>
          <w:lang w:val="en-US"/>
          <w:rPrChange w:id="438" w:author="Simon Renny-Byfield" w:date="2014-10-22T14:51:00Z">
            <w:rPr>
              <w:rFonts w:ascii="Arial"/>
              <w:lang w:val="en-US"/>
            </w:rPr>
          </w:rPrChange>
        </w:rPr>
        <w:t xml:space="preserve">rrounding resident genes </w:t>
      </w:r>
      <w:r w:rsidR="00ED6418" w:rsidRPr="002A27CD">
        <w:rPr>
          <w:rFonts w:ascii="Arial" w:eastAsia="Arial" w:hAnsi="Arial" w:cs="Arial"/>
          <w:rPrChange w:id="439" w:author="Simon Renny-Byfield" w:date="2014-10-22T14:51:00Z">
            <w:rPr>
              <w:rFonts w:ascii="Arial" w:eastAsia="Arial" w:hAnsi="Arial" w:cs="Arial"/>
            </w:rPr>
          </w:rPrChange>
        </w:rPr>
        <w:fldChar w:fldCharType="begin"/>
      </w:r>
      <w:r w:rsidRPr="002A27CD">
        <w:rPr>
          <w:rFonts w:ascii="Arial" w:eastAsia="Arial" w:hAnsi="Arial" w:cs="Arial"/>
          <w:rPrChange w:id="440" w:author="Simon Renny-Byfield" w:date="2014-10-22T14:51:00Z">
            <w:rPr>
              <w:rFonts w:ascii="Arial" w:eastAsia="Arial" w:hAnsi="Arial" w:cs="Arial"/>
            </w:rPr>
          </w:rPrChange>
        </w:rPr>
        <w:instrText xml:space="preserve"> ADDIN EN.CITE &lt;EndNote&gt;&lt;Cite&gt;&lt;Author&gt;Woodhouse&lt;/Aut</w:instrText>
      </w:r>
      <w:r w:rsidRPr="002A27CD">
        <w:rPr>
          <w:rFonts w:ascii="Arial" w:eastAsia="Arial" w:hAnsi="Arial" w:cs="Arial"/>
          <w:rPrChange w:id="441" w:author="Simon Renny-Byfield" w:date="2014-10-22T14:51:00Z">
            <w:rPr>
              <w:rFonts w:ascii="Arial" w:eastAsia="Arial" w:hAnsi="Arial" w:cs="Arial"/>
            </w:rPr>
          </w:rPrChange>
        </w:rPr>
        <w:instrText>hor&gt;&lt;Year&gt;2014&lt;/Year&gt;&lt;RecNum&gt;701&lt;/RecNum&gt;&lt;DisplayText&gt;(21)&lt;/DisplayText&gt;&lt;record&gt;&lt;rec-number&gt;701&lt;/rec-number&gt;&lt;foreign-keys&gt;&lt;key app="EN" db-id="95vtxzxa2td2s4e5stuv5swdtwv2595a5s9z"&gt;701&lt;/key&gt;&lt;/foreign-keys&gt;&lt;ref-type name="Journal Article"&gt;17&lt;/ref-type&gt;&lt;cont</w:instrText>
      </w:r>
      <w:r w:rsidRPr="002A27CD">
        <w:rPr>
          <w:rFonts w:ascii="Arial" w:eastAsia="Arial" w:hAnsi="Arial" w:cs="Arial"/>
          <w:rPrChange w:id="442" w:author="Simon Renny-Byfield" w:date="2014-10-22T14:51:00Z">
            <w:rPr>
              <w:rFonts w:ascii="Arial" w:eastAsia="Arial" w:hAnsi="Arial" w:cs="Arial"/>
            </w:rPr>
          </w:rPrChange>
        </w:rPr>
        <w:instrText>ributors&gt;&lt;authors&gt;&lt;author&gt;Woodhouse, Margaret R.&lt;/author&gt;&lt;author&gt;Cheng, Feng&lt;/author&gt;&lt;author&gt;Pires, J. Chris&lt;/author&gt;&lt;author&gt;Lisch, Damon&lt;/author&gt;&lt;author&gt;Freeling, Michael&lt;/author&gt;&lt;author&gt;Wang, Xiaowu&lt;/author&gt;&lt;/authors&gt;&lt;/contributors&gt;&lt;titles&gt;&lt;title&gt;Origin,</w:instrText>
      </w:r>
      <w:r w:rsidRPr="002A27CD">
        <w:rPr>
          <w:rFonts w:ascii="Arial" w:eastAsia="Arial" w:hAnsi="Arial" w:cs="Arial"/>
          <w:rPrChange w:id="443" w:author="Simon Renny-Byfield" w:date="2014-10-22T14:51:00Z">
            <w:rPr>
              <w:rFonts w:ascii="Arial" w:eastAsia="Arial" w:hAnsi="Arial" w:cs="Arial"/>
            </w:rPr>
          </w:rPrChange>
        </w:rPr>
        <w:instrText xml:space="preserve"> inheritance, and gene regulatory consequences of genome dominance in polyploids (vol 111, pg 5283, 2014)&lt;/title&gt;&lt;secondary-title&gt;Proceedings of the National Academy of Sciences of the United States of America&lt;/secondary-title&gt;&lt;/titles&gt;&lt;periodical&gt;&lt;full-ti</w:instrText>
      </w:r>
      <w:r w:rsidRPr="002A27CD">
        <w:rPr>
          <w:rFonts w:ascii="Arial" w:eastAsia="Arial" w:hAnsi="Arial" w:cs="Arial"/>
          <w:rPrChange w:id="444" w:author="Simon Renny-Byfield" w:date="2014-10-22T14:51:00Z">
            <w:rPr>
              <w:rFonts w:ascii="Arial" w:eastAsia="Arial" w:hAnsi="Arial" w:cs="Arial"/>
            </w:rPr>
          </w:rPrChange>
        </w:rPr>
        <w:instrText>tle&gt;Proceedings of the National Academy of Sciences of the United States of America&lt;/full-title&gt;&lt;/periodical&gt;&lt;pages&gt;6527-6527&lt;/pages&gt;&lt;volume&gt;111&lt;/volume&gt;&lt;number&gt;17&lt;/number&gt;&lt;dates&gt;&lt;year&gt;2014&lt;/year&gt;&lt;pub-dates&gt;&lt;date&gt;Apr 29&lt;/date&gt;&lt;/pub-dates&gt;&lt;/dates&gt;&lt;isbn&gt;0027</w:instrText>
      </w:r>
      <w:r w:rsidRPr="002A27CD">
        <w:rPr>
          <w:rFonts w:ascii="Arial" w:eastAsia="Arial" w:hAnsi="Arial" w:cs="Arial"/>
          <w:rPrChange w:id="445" w:author="Simon Renny-Byfield" w:date="2014-10-22T14:51:00Z">
            <w:rPr>
              <w:rFonts w:ascii="Arial" w:eastAsia="Arial" w:hAnsi="Arial" w:cs="Arial"/>
            </w:rPr>
          </w:rPrChange>
        </w:rPr>
        <w:instrText>-8424&lt;/isbn&gt;&lt;accession-num&gt;WOS:000335199000091&lt;/accession-num&gt;&lt;urls&gt;&lt;related-urls&gt;&lt;url&gt;&amp;lt;Go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ED6418" w:rsidRPr="002A27CD">
        <w:rPr>
          <w:rFonts w:ascii="Arial" w:eastAsia="Arial" w:hAnsi="Arial" w:cs="Arial"/>
          <w:rPrChange w:id="446" w:author="Simon Renny-Byfield" w:date="2014-10-22T14:51:00Z">
            <w:rPr>
              <w:rFonts w:ascii="Arial" w:eastAsia="Arial" w:hAnsi="Arial" w:cs="Arial"/>
            </w:rPr>
          </w:rPrChange>
        </w:rPr>
        <w:fldChar w:fldCharType="separate"/>
      </w:r>
      <w:r w:rsidRPr="002A27CD">
        <w:rPr>
          <w:rFonts w:ascii="Arial" w:hAnsi="Arial"/>
          <w:rPrChange w:id="447" w:author="Simon Renny-Byfield" w:date="2014-10-22T14:51:00Z">
            <w:rPr>
              <w:rFonts w:ascii="Arial"/>
            </w:rPr>
          </w:rPrChange>
        </w:rPr>
        <w:t>(2</w:t>
      </w:r>
      <w:r w:rsidRPr="002A27CD">
        <w:rPr>
          <w:rFonts w:ascii="Arial" w:hAnsi="Arial"/>
          <w:rPrChange w:id="448" w:author="Simon Renny-Byfield" w:date="2014-10-22T14:51:00Z">
            <w:rPr>
              <w:rFonts w:ascii="Arial"/>
            </w:rPr>
          </w:rPrChange>
        </w:rPr>
        <w:t>1)</w:t>
      </w:r>
      <w:r w:rsidR="00ED6418" w:rsidRPr="002A27CD">
        <w:rPr>
          <w:rFonts w:ascii="Arial" w:eastAsia="Arial" w:hAnsi="Arial" w:cs="Arial"/>
          <w:rPrChange w:id="449" w:author="Simon Renny-Byfield" w:date="2014-10-22T14:51:00Z">
            <w:rPr>
              <w:rFonts w:ascii="Arial" w:eastAsia="Arial" w:hAnsi="Arial" w:cs="Arial"/>
            </w:rPr>
          </w:rPrChange>
        </w:rPr>
        <w:fldChar w:fldCharType="end"/>
      </w:r>
      <w:r w:rsidRPr="002A27CD">
        <w:rPr>
          <w:rFonts w:ascii="Arial" w:hAnsi="Arial"/>
          <w:lang w:val="en-US"/>
          <w:rPrChange w:id="450" w:author="Simon Renny-Byfield" w:date="2014-10-22T14:51:00Z">
            <w:rPr>
              <w:rFonts w:ascii="Arial"/>
              <w:lang w:val="en-US"/>
            </w:rPr>
          </w:rPrChange>
        </w:rPr>
        <w:t xml:space="preserve">. As shown in </w:t>
      </w:r>
      <w:r w:rsidRPr="002A27CD">
        <w:rPr>
          <w:rFonts w:ascii="Arial" w:hAnsi="Arial"/>
          <w:i/>
          <w:iCs/>
          <w:lang w:val="es-ES_tradnl"/>
          <w:rPrChange w:id="451" w:author="Simon Renny-Byfield" w:date="2014-10-22T14:51:00Z">
            <w:rPr>
              <w:rFonts w:ascii="Arial"/>
              <w:i/>
              <w:iCs/>
              <w:lang w:val="es-ES_tradnl"/>
            </w:rPr>
          </w:rPrChange>
        </w:rPr>
        <w:t>Arabidopsis</w:t>
      </w:r>
      <w:r w:rsidRPr="002A27CD">
        <w:rPr>
          <w:rFonts w:ascii="Arial" w:hAnsi="Arial"/>
          <w:lang w:val="en-US"/>
          <w:rPrChange w:id="452" w:author="Simon Renny-Byfield" w:date="2014-10-22T14:51:00Z">
            <w:rPr>
              <w:rFonts w:ascii="Arial"/>
              <w:lang w:val="en-US"/>
            </w:rPr>
          </w:rPrChange>
        </w:rPr>
        <w:t xml:space="preserve">, gene expression may be down-regulated by positional effects associated with local TEs, which </w:t>
      </w:r>
      <w:bookmarkEnd w:id="437"/>
      <w:r w:rsidRPr="002A27CD">
        <w:rPr>
          <w:rFonts w:ascii="Arial" w:hAnsi="Arial"/>
          <w:rPrChange w:id="453" w:author="Simon Renny-Byfield" w:date="2014-10-22T14:51:00Z">
            <w:rPr>
              <w:rFonts w:ascii="Arial"/>
            </w:rPr>
          </w:rPrChange>
        </w:rPr>
        <w:t>a</w:t>
      </w:r>
      <w:bookmarkStart w:id="454" w:name="_ENREF_35"/>
      <w:r w:rsidRPr="002A27CD">
        <w:rPr>
          <w:rFonts w:ascii="Arial" w:hAnsi="Arial"/>
          <w:lang w:val="en-US"/>
          <w:rPrChange w:id="455" w:author="Simon Renny-Byfield" w:date="2014-10-22T14:51:00Z">
            <w:rPr>
              <w:rFonts w:ascii="Arial"/>
              <w:lang w:val="en-US"/>
            </w:rPr>
          </w:rPrChange>
        </w:rPr>
        <w:t xml:space="preserve">re silenced by the 24-nt siRNA machinery </w:t>
      </w:r>
      <w:r w:rsidR="00ED6418" w:rsidRPr="002A27CD">
        <w:rPr>
          <w:rFonts w:ascii="Arial" w:eastAsia="Arial" w:hAnsi="Arial" w:cs="Arial"/>
          <w:rPrChange w:id="456" w:author="Simon Renny-Byfield" w:date="2014-10-22T14:51:00Z">
            <w:rPr>
              <w:rFonts w:ascii="Arial" w:eastAsia="Arial" w:hAnsi="Arial" w:cs="Arial"/>
            </w:rPr>
          </w:rPrChange>
        </w:rPr>
        <w:fldChar w:fldCharType="begin"/>
      </w:r>
      <w:r w:rsidRPr="002A27CD">
        <w:rPr>
          <w:rFonts w:ascii="Arial" w:eastAsia="Arial" w:hAnsi="Arial" w:cs="Arial"/>
          <w:rPrChange w:id="457" w:author="Simon Renny-Byfield" w:date="2014-10-22T14:51:00Z">
            <w:rPr>
              <w:rFonts w:ascii="Arial" w:eastAsia="Arial" w:hAnsi="Arial" w:cs="Arial"/>
            </w:rPr>
          </w:rPrChange>
        </w:rPr>
        <w:instrText xml:space="preserve"> ADDIN EN.CITE &lt;EndNote&gt;&lt;Cite&gt;&lt;Author&gt;Hollister&lt;/Author&gt;&lt;Year&gt;2011&lt;/Year&gt;&lt;RecNum&gt;699&lt;/Rec</w:instrText>
      </w:r>
      <w:r w:rsidRPr="002A27CD">
        <w:rPr>
          <w:rFonts w:ascii="Arial" w:eastAsia="Arial" w:hAnsi="Arial" w:cs="Arial"/>
          <w:rPrChange w:id="458" w:author="Simon Renny-Byfield" w:date="2014-10-22T14:51:00Z">
            <w:rPr>
              <w:rFonts w:ascii="Arial" w:eastAsia="Arial" w:hAnsi="Arial" w:cs="Arial"/>
            </w:rPr>
          </w:rPrChange>
        </w:rPr>
        <w:instrText xml:space="preserve">Num&gt;&lt;DisplayText&gt;(33)&lt;/DisplayText&gt;&lt;record&gt;&lt;rec-number&gt;699&lt;/rec-number&gt;&lt;foreign-keys&gt;&lt;key app="EN" db-id="95vtxzxa2td2s4e5stuv5swdtwv2595a5s9z"&gt;699&lt;/key&gt;&lt;/foreign-keys&gt;&lt;ref-type name="Journal Article"&gt;17&lt;/ref-type&gt;&lt;contributors&gt;&lt;authors&gt;&lt;author&gt;Hollister, </w:instrText>
      </w:r>
      <w:r w:rsidRPr="002A27CD">
        <w:rPr>
          <w:rFonts w:ascii="Arial" w:eastAsia="Arial" w:hAnsi="Arial" w:cs="Arial"/>
          <w:rPrChange w:id="459" w:author="Simon Renny-Byfield" w:date="2014-10-22T14:51:00Z">
            <w:rPr>
              <w:rFonts w:ascii="Arial" w:eastAsia="Arial" w:hAnsi="Arial" w:cs="Arial"/>
            </w:rPr>
          </w:rPrChange>
        </w:rPr>
        <w:instrText>Jesse D.&lt;/author&gt;&lt;author&gt;Smith, Lisa M.&lt;/author&gt;&lt;author&gt;Guo, Ya-Long&lt;/author&gt;&lt;author&gt;Ott, Felix&lt;/author&gt;&lt;author&gt;Weigel, Detlef&lt;/author&gt;&lt;author&gt;Gaut, Brandon S.&lt;/author&gt;&lt;/authors&gt;&lt;/contributors&gt;&lt;titles&gt;&lt;title&gt;&lt;style face="normal" font="default" size="100%"&gt;</w:instrText>
      </w:r>
      <w:r w:rsidRPr="002A27CD">
        <w:rPr>
          <w:rFonts w:ascii="Arial" w:eastAsia="Arial" w:hAnsi="Arial" w:cs="Arial"/>
          <w:rPrChange w:id="460" w:author="Simon Renny-Byfield" w:date="2014-10-22T14:51:00Z">
            <w:rPr>
              <w:rFonts w:ascii="Arial" w:eastAsia="Arial" w:hAnsi="Arial" w:cs="Arial"/>
            </w:rPr>
          </w:rPrChange>
        </w:rPr>
        <w:instrText>Transposable elements and small RNAs contribute to gene expression divergence between &lt;/style&gt;&lt;style face="italic" font="default" size="100%"&gt;Arabidopsis thaliana&lt;/style&gt;&lt;style face="normal" font="default" size="100%"&gt; and &lt;/style&gt;&lt;style face="italic" font</w:instrText>
      </w:r>
      <w:r w:rsidRPr="002A27CD">
        <w:rPr>
          <w:rFonts w:ascii="Arial" w:eastAsia="Arial" w:hAnsi="Arial" w:cs="Arial"/>
          <w:rPrChange w:id="461" w:author="Simon Renny-Byfield" w:date="2014-10-22T14:51:00Z">
            <w:rPr>
              <w:rFonts w:ascii="Arial" w:eastAsia="Arial" w:hAnsi="Arial" w:cs="Arial"/>
            </w:rPr>
          </w:rPrChange>
        </w:rPr>
        <w:instrText>="default" size="100%"&gt;Arabidopsis lyrata&lt;/style&gt;&lt;/title&gt;&lt;secondary-title&gt;Proceedings of the National Academy of Sciences of the United States of America&lt;/secondary-title&gt;&lt;/titles&gt;&lt;periodical&gt;&lt;full-title&gt;Proceedings of the National Academy of Sciences of t</w:instrText>
      </w:r>
      <w:r w:rsidRPr="002A27CD">
        <w:rPr>
          <w:rFonts w:ascii="Arial" w:eastAsia="Arial" w:hAnsi="Arial" w:cs="Arial"/>
          <w:rPrChange w:id="462" w:author="Simon Renny-Byfield" w:date="2014-10-22T14:51:00Z">
            <w:rPr>
              <w:rFonts w:ascii="Arial" w:eastAsia="Arial" w:hAnsi="Arial" w:cs="Arial"/>
            </w:rPr>
          </w:rPrChange>
        </w:rPr>
        <w:instrText>he United States of America&lt;/full-title&gt;&lt;/periodical&gt;&lt;pages&gt;2322-2327&lt;/pages&gt;&lt;volume&gt;108&lt;/volume&gt;&lt;number&gt;6&lt;/number&gt;&lt;dates&gt;&lt;year&gt;2011&lt;/year&gt;&lt;pub-dates&gt;&lt;date&gt;Feb 8&lt;/date&gt;&lt;/pub-dates&gt;&lt;/dates&gt;&lt;isbn&gt;0027-8424&lt;/isbn&gt;&lt;accession-num&gt;WOS:000287084500030&lt;/accession-</w:instrText>
      </w:r>
      <w:r w:rsidRPr="002A27CD">
        <w:rPr>
          <w:rFonts w:ascii="Arial" w:eastAsia="Arial" w:hAnsi="Arial" w:cs="Arial"/>
          <w:rPrChange w:id="463" w:author="Simon Renny-Byfield" w:date="2014-10-22T14:51:00Z">
            <w:rPr>
              <w:rFonts w:ascii="Arial" w:eastAsia="Arial" w:hAnsi="Arial" w:cs="Arial"/>
            </w:rPr>
          </w:rPrChange>
        </w:rPr>
        <w:instrText>num&gt;&lt;urls&gt;&lt;related-urls&gt;&lt;url&gt;&amp;lt;Go to ISI&amp;gt;://WOS:000287084500030&lt;/url&gt;&lt;/related-urls&gt;&lt;/urls&gt;&lt;electronic-resource-num&gt;10.1073/pnas.1018222108&lt;/electronic-resource-num&gt;&lt;/record&gt;&lt;/Cite&gt;&lt;/EndNote&gt;</w:instrText>
      </w:r>
      <w:r w:rsidR="00ED6418" w:rsidRPr="002A27CD">
        <w:rPr>
          <w:rFonts w:ascii="Arial" w:eastAsia="Arial" w:hAnsi="Arial" w:cs="Arial"/>
          <w:rPrChange w:id="464" w:author="Simon Renny-Byfield" w:date="2014-10-22T14:51:00Z">
            <w:rPr>
              <w:rFonts w:ascii="Arial" w:eastAsia="Arial" w:hAnsi="Arial" w:cs="Arial"/>
            </w:rPr>
          </w:rPrChange>
        </w:rPr>
        <w:fldChar w:fldCharType="separate"/>
      </w:r>
      <w:r w:rsidRPr="002A27CD">
        <w:rPr>
          <w:rFonts w:ascii="Arial" w:hAnsi="Arial"/>
          <w:rPrChange w:id="465" w:author="Simon Renny-Byfield" w:date="2014-10-22T14:51:00Z">
            <w:rPr>
              <w:rFonts w:ascii="Arial"/>
            </w:rPr>
          </w:rPrChange>
        </w:rPr>
        <w:t>(33)</w:t>
      </w:r>
      <w:r w:rsidR="00ED6418" w:rsidRPr="002A27CD">
        <w:rPr>
          <w:rFonts w:ascii="Arial" w:eastAsia="Arial" w:hAnsi="Arial" w:cs="Arial"/>
          <w:rPrChange w:id="466" w:author="Simon Renny-Byfield" w:date="2014-10-22T14:51:00Z">
            <w:rPr>
              <w:rFonts w:ascii="Arial" w:eastAsia="Arial" w:hAnsi="Arial" w:cs="Arial"/>
            </w:rPr>
          </w:rPrChange>
        </w:rPr>
        <w:fldChar w:fldCharType="end"/>
      </w:r>
      <w:r w:rsidRPr="002A27CD">
        <w:rPr>
          <w:rFonts w:ascii="Arial" w:hAnsi="Arial"/>
          <w:lang w:val="en-US"/>
          <w:rPrChange w:id="467" w:author="Simon Renny-Byfield" w:date="2014-10-22T14:51:00Z">
            <w:rPr>
              <w:rFonts w:ascii="Arial"/>
              <w:lang w:val="en-US"/>
            </w:rPr>
          </w:rPrChange>
        </w:rPr>
        <w:t>. These observations of TE proximity, siRNA frequency</w:t>
      </w:r>
      <w:r w:rsidRPr="002A27CD">
        <w:rPr>
          <w:rFonts w:ascii="Arial" w:hAnsi="Arial"/>
          <w:lang w:val="en-US"/>
          <w:rPrChange w:id="468" w:author="Simon Renny-Byfield" w:date="2014-10-22T14:51:00Z">
            <w:rPr>
              <w:rFonts w:ascii="Arial"/>
              <w:lang w:val="en-US"/>
            </w:rPr>
          </w:rPrChange>
        </w:rPr>
        <w:t xml:space="preserve">, and relative gene expression of homoeologous genes in </w:t>
      </w:r>
      <w:r w:rsidRPr="002A27CD">
        <w:rPr>
          <w:rFonts w:ascii="Arial" w:hAnsi="Arial"/>
          <w:i/>
          <w:iCs/>
          <w:lang w:val="it-IT"/>
          <w:rPrChange w:id="469" w:author="Simon Renny-Byfield" w:date="2014-10-22T14:51:00Z">
            <w:rPr>
              <w:rFonts w:ascii="Arial"/>
              <w:i/>
              <w:iCs/>
              <w:lang w:val="it-IT"/>
            </w:rPr>
          </w:rPrChange>
        </w:rPr>
        <w:t xml:space="preserve">Brassica </w:t>
      </w:r>
      <w:r w:rsidRPr="002A27CD">
        <w:rPr>
          <w:rFonts w:ascii="Arial" w:hAnsi="Arial"/>
          <w:lang w:val="en-US"/>
          <w:rPrChange w:id="470" w:author="Simon Renny-Byfield" w:date="2014-10-22T14:51:00Z">
            <w:rPr>
              <w:rFonts w:ascii="Arial"/>
              <w:lang w:val="en-US"/>
            </w:rPr>
          </w:rPrChange>
        </w:rPr>
        <w:t>led t</w:t>
      </w:r>
      <w:bookmarkEnd w:id="454"/>
      <w:r w:rsidRPr="002A27CD">
        <w:rPr>
          <w:rFonts w:ascii="Arial" w:hAnsi="Arial"/>
          <w:rPrChange w:id="471" w:author="Simon Renny-Byfield" w:date="2014-10-22T14:51:00Z">
            <w:rPr>
              <w:rFonts w:ascii="Arial"/>
            </w:rPr>
          </w:rPrChange>
        </w:rPr>
        <w:t>o</w:t>
      </w:r>
      <w:bookmarkStart w:id="472" w:name="_ENREF_36"/>
      <w:r w:rsidRPr="002A27CD">
        <w:rPr>
          <w:rFonts w:ascii="Arial" w:hAnsi="Arial"/>
          <w:lang w:val="en-US"/>
          <w:rPrChange w:id="473" w:author="Simon Renny-Byfield" w:date="2014-10-22T14:51:00Z">
            <w:rPr>
              <w:rFonts w:ascii="Arial"/>
              <w:lang w:val="en-US"/>
            </w:rPr>
          </w:rPrChange>
        </w:rPr>
        <w:t xml:space="preserve"> the suggestion </w:t>
      </w:r>
      <w:r w:rsidR="00ED6418" w:rsidRPr="002A27CD">
        <w:rPr>
          <w:rFonts w:ascii="Arial" w:eastAsia="Arial" w:hAnsi="Arial" w:cs="Arial"/>
          <w:rPrChange w:id="474" w:author="Simon Renny-Byfield" w:date="2014-10-22T14:51:00Z">
            <w:rPr>
              <w:rFonts w:ascii="Arial" w:eastAsia="Arial" w:hAnsi="Arial" w:cs="Arial"/>
            </w:rPr>
          </w:rPrChange>
        </w:rPr>
        <w:fldChar w:fldCharType="begin"/>
      </w:r>
      <w:r w:rsidRPr="002A27CD">
        <w:rPr>
          <w:rFonts w:ascii="Arial" w:eastAsia="Arial" w:hAnsi="Arial" w:cs="Arial"/>
          <w:rPrChange w:id="475" w:author="Simon Renny-Byfield" w:date="2014-10-22T14:51:00Z">
            <w:rPr>
              <w:rFonts w:ascii="Arial" w:eastAsia="Arial" w:hAnsi="Arial" w:cs="Arial"/>
            </w:rPr>
          </w:rPrChange>
        </w:rPr>
        <w:instrText xml:space="preserve"> ADDIN EN.CITE &lt;EndNote&gt;&lt;Cite&gt;&lt;Author&gt;Woodhouse&lt;/Author&gt;&lt;Year&gt;2014&lt;/Year&gt;&lt;RecNum&gt;701&lt;/RecNum&gt;&lt;DisplayText&gt;(21)&lt;/DisplayText&gt;&lt;record&gt;&lt;rec-number&gt;701&lt;/rec-number&gt;&lt;foreign-</w:instrText>
      </w:r>
      <w:r w:rsidRPr="002A27CD">
        <w:rPr>
          <w:rFonts w:ascii="Arial" w:eastAsia="Arial" w:hAnsi="Arial" w:cs="Arial"/>
          <w:rPrChange w:id="476" w:author="Simon Renny-Byfield" w:date="2014-10-22T14:51:00Z">
            <w:rPr>
              <w:rFonts w:ascii="Arial" w:eastAsia="Arial" w:hAnsi="Arial" w:cs="Arial"/>
            </w:rPr>
          </w:rPrChange>
        </w:rPr>
        <w:instrText>keys&gt;&lt;key app="EN" db-id="95vtxzxa2td2s4e5stuv5swdtwv2595a5s9z"&gt;701&lt;/key&gt;&lt;/foreign-keys&gt;&lt;ref-type name="Journal Article"&gt;17&lt;/ref-type&gt;&lt;contributors&gt;&lt;authors&gt;&lt;author&gt;Woodhouse, Margaret R.&lt;/author&gt;&lt;author&gt;Cheng, Feng&lt;/author&gt;&lt;author&gt;Pires, J. Chris&lt;/author&gt;</w:instrText>
      </w:r>
      <w:r w:rsidRPr="002A27CD">
        <w:rPr>
          <w:rFonts w:ascii="Arial" w:eastAsia="Arial" w:hAnsi="Arial" w:cs="Arial"/>
          <w:rPrChange w:id="477" w:author="Simon Renny-Byfield" w:date="2014-10-22T14:51:00Z">
            <w:rPr>
              <w:rFonts w:ascii="Arial" w:eastAsia="Arial" w:hAnsi="Arial" w:cs="Arial"/>
            </w:rPr>
          </w:rPrChange>
        </w:rPr>
        <w:instrText>&lt;author&gt;Lisch, Damon&lt;/author&gt;&lt;author&gt;Freeling, Michael&lt;/author&gt;&lt;author&gt;Wang, Xiaowu&lt;/author&gt;&lt;/authors&gt;&lt;/contributors&gt;&lt;titles&gt;&lt;title&gt;Origin, inheritance, and gene regulatory consequences of genome dominance in polyploids (vol 111, pg 5283, 2014)&lt;/title&gt;&lt;sec</w:instrText>
      </w:r>
      <w:r w:rsidRPr="002A27CD">
        <w:rPr>
          <w:rFonts w:ascii="Arial" w:eastAsia="Arial" w:hAnsi="Arial" w:cs="Arial"/>
          <w:rPrChange w:id="478" w:author="Simon Renny-Byfield" w:date="2014-10-22T14:51:00Z">
            <w:rPr>
              <w:rFonts w:ascii="Arial" w:eastAsia="Arial" w:hAnsi="Arial" w:cs="Arial"/>
            </w:rPr>
          </w:rPrChange>
        </w:rPr>
        <w:instrText>ondary-title&gt;Proceedings of the National Academy of Sciences of the United States of America&lt;/secondary-title&gt;&lt;/titles&gt;&lt;periodical&gt;&lt;full-title&gt;Proceedings of the National Academy of Sciences of the United States of America&lt;/full-title&gt;&lt;/periodical&gt;&lt;pages&gt;6</w:instrText>
      </w:r>
      <w:r w:rsidRPr="002A27CD">
        <w:rPr>
          <w:rFonts w:ascii="Arial" w:eastAsia="Arial" w:hAnsi="Arial" w:cs="Arial"/>
          <w:rPrChange w:id="479" w:author="Simon Renny-Byfield" w:date="2014-10-22T14:51:00Z">
            <w:rPr>
              <w:rFonts w:ascii="Arial" w:eastAsia="Arial" w:hAnsi="Arial" w:cs="Arial"/>
            </w:rPr>
          </w:rPrChange>
        </w:rPr>
        <w:instrText>527-6527&lt;/pages&gt;&lt;volume&gt;111&lt;/volume&gt;&lt;number&gt;17&lt;/number&gt;&lt;dates&gt;&lt;year&gt;2014&lt;/year&gt;&lt;pub-dates&gt;&lt;date&gt;Apr 29&lt;/date&gt;&lt;/pub-dates&gt;&lt;/dates&gt;&lt;isbn&gt;0027-8424&lt;/isbn&gt;&lt;accession-num&gt;WOS:000335199000091&lt;/accession-num&gt;&lt;urls&gt;&lt;related-urls&gt;&lt;url&gt;&amp;lt;Go to ISI&amp;gt;://WOS:000335</w:instrText>
      </w:r>
      <w:r w:rsidRPr="002A27CD">
        <w:rPr>
          <w:rFonts w:ascii="Arial" w:eastAsia="Arial" w:hAnsi="Arial" w:cs="Arial"/>
          <w:rPrChange w:id="480" w:author="Simon Renny-Byfield" w:date="2014-10-22T14:51:00Z">
            <w:rPr>
              <w:rFonts w:ascii="Arial" w:eastAsia="Arial" w:hAnsi="Arial" w:cs="Arial"/>
            </w:rPr>
          </w:rPrChange>
        </w:rPr>
        <w:instrText>199000091&lt;/url&gt;&lt;/related-urls&gt;&lt;/urls&gt;&lt;electronic-resource-num&gt;10.1073/pnas.1405833111&lt;/electronic-resource-num&gt;&lt;/record&gt;&lt;/Cite&gt;&lt;/EndNote&gt;</w:instrText>
      </w:r>
      <w:r w:rsidR="00ED6418" w:rsidRPr="002A27CD">
        <w:rPr>
          <w:rFonts w:ascii="Arial" w:eastAsia="Arial" w:hAnsi="Arial" w:cs="Arial"/>
          <w:rPrChange w:id="481" w:author="Simon Renny-Byfield" w:date="2014-10-22T14:51:00Z">
            <w:rPr>
              <w:rFonts w:ascii="Arial" w:eastAsia="Arial" w:hAnsi="Arial" w:cs="Arial"/>
            </w:rPr>
          </w:rPrChange>
        </w:rPr>
        <w:fldChar w:fldCharType="separate"/>
      </w:r>
      <w:r w:rsidRPr="002A27CD">
        <w:rPr>
          <w:rFonts w:ascii="Arial" w:hAnsi="Arial"/>
          <w:rPrChange w:id="482" w:author="Simon Renny-Byfield" w:date="2014-10-22T14:51:00Z">
            <w:rPr>
              <w:rFonts w:ascii="Arial"/>
            </w:rPr>
          </w:rPrChange>
        </w:rPr>
        <w:t>(21)</w:t>
      </w:r>
      <w:r w:rsidR="00ED6418" w:rsidRPr="002A27CD">
        <w:rPr>
          <w:rFonts w:ascii="Arial" w:eastAsia="Arial" w:hAnsi="Arial" w:cs="Arial"/>
          <w:rPrChange w:id="483" w:author="Simon Renny-Byfield" w:date="2014-10-22T14:51:00Z">
            <w:rPr>
              <w:rFonts w:ascii="Arial" w:eastAsia="Arial" w:hAnsi="Arial" w:cs="Arial"/>
            </w:rPr>
          </w:rPrChange>
        </w:rPr>
        <w:fldChar w:fldCharType="end"/>
      </w:r>
      <w:r w:rsidRPr="002A27CD">
        <w:rPr>
          <w:rFonts w:ascii="Arial" w:hAnsi="Arial"/>
          <w:lang w:val="en-US"/>
          <w:rPrChange w:id="484" w:author="Simon Renny-Byfield" w:date="2014-10-22T14:51:00Z">
            <w:rPr>
              <w:rFonts w:ascii="Arial"/>
              <w:lang w:val="en-US"/>
            </w:rPr>
          </w:rPrChange>
        </w:rPr>
        <w:t xml:space="preserve"> that positional-effect down-regulation by local TEs drives differences in gene expression between duplicate reg</w:t>
      </w:r>
      <w:r w:rsidRPr="002A27CD">
        <w:rPr>
          <w:rFonts w:ascii="Arial" w:hAnsi="Arial"/>
          <w:lang w:val="en-US"/>
          <w:rPrChange w:id="485" w:author="Simon Renny-Byfield" w:date="2014-10-22T14:51:00Z">
            <w:rPr>
              <w:rFonts w:ascii="Arial"/>
              <w:lang w:val="en-US"/>
            </w:rPr>
          </w:rPrChange>
        </w:rPr>
        <w:t>ions, thus pro</w:t>
      </w:r>
      <w:bookmarkEnd w:id="472"/>
      <w:r w:rsidRPr="002A27CD">
        <w:rPr>
          <w:rFonts w:ascii="Arial" w:hAnsi="Arial"/>
          <w:rPrChange w:id="486" w:author="Simon Renny-Byfield" w:date="2014-10-22T14:51:00Z">
            <w:rPr>
              <w:rFonts w:ascii="Arial"/>
            </w:rPr>
          </w:rPrChange>
        </w:rPr>
        <w:t>v</w:t>
      </w:r>
      <w:bookmarkStart w:id="487" w:name="_ENREF_37"/>
      <w:r w:rsidRPr="002A27CD">
        <w:rPr>
          <w:rFonts w:ascii="Arial" w:hAnsi="Arial"/>
          <w:lang w:val="en-US"/>
          <w:rPrChange w:id="488" w:author="Simon Renny-Byfield" w:date="2014-10-22T14:51:00Z">
            <w:rPr>
              <w:rFonts w:ascii="Arial"/>
              <w:lang w:val="en-US"/>
            </w:rPr>
          </w:rPrChange>
        </w:rPr>
        <w:t xml:space="preserve">iding a potential explanation for biased gene fractionation. </w:t>
      </w:r>
    </w:p>
    <w:p w:rsidR="00ED6418" w:rsidRPr="002A27CD" w:rsidRDefault="00ED6418">
      <w:pPr>
        <w:pStyle w:val="Body"/>
        <w:spacing w:line="360" w:lineRule="auto"/>
        <w:rPr>
          <w:rFonts w:ascii="Arial" w:eastAsia="Arial" w:hAnsi="Arial" w:cs="Arial"/>
          <w:rPrChange w:id="489"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490" w:author="Simon Renny-Byfield" w:date="2014-10-22T14:51:00Z">
            <w:rPr>
              <w:rFonts w:ascii="Arial" w:eastAsia="Arial" w:hAnsi="Arial" w:cs="Arial"/>
            </w:rPr>
          </w:rPrChange>
        </w:rPr>
      </w:pPr>
      <w:r w:rsidRPr="002A27CD">
        <w:rPr>
          <w:rFonts w:ascii="Arial" w:hAnsi="Arial"/>
          <w:lang w:val="en-US"/>
          <w:rPrChange w:id="491" w:author="Simon Renny-Byfield" w:date="2014-10-22T14:51:00Z">
            <w:rPr>
              <w:rFonts w:ascii="Arial"/>
              <w:lang w:val="en-US"/>
            </w:rPr>
          </w:rPrChange>
        </w:rPr>
        <w:t xml:space="preserve">Here we demonstrate that the genomic footprints of biased fractionation following ancient (~ 60 mya) </w:t>
      </w:r>
      <w:bookmarkEnd w:id="487"/>
      <w:r w:rsidRPr="002A27CD">
        <w:rPr>
          <w:rFonts w:ascii="Arial" w:hAnsi="Arial"/>
          <w:rPrChange w:id="492" w:author="Simon Renny-Byfield" w:date="2014-10-22T14:51:00Z">
            <w:rPr>
              <w:rFonts w:ascii="Arial"/>
            </w:rPr>
          </w:rPrChange>
        </w:rPr>
        <w:t>W</w:t>
      </w:r>
      <w:bookmarkStart w:id="493" w:name="_ENREF_38"/>
      <w:r w:rsidRPr="002A27CD">
        <w:rPr>
          <w:rFonts w:ascii="Arial" w:hAnsi="Arial"/>
          <w:lang w:val="en-US"/>
          <w:rPrChange w:id="494" w:author="Simon Renny-Byfield" w:date="2014-10-22T14:51:00Z">
            <w:rPr>
              <w:rFonts w:ascii="Arial"/>
              <w:lang w:val="en-US"/>
            </w:rPr>
          </w:rPrChange>
        </w:rPr>
        <w:t>GM persist in the modern genome of diploid cotton (</w:t>
      </w:r>
      <w:r w:rsidRPr="002A27CD">
        <w:rPr>
          <w:rFonts w:ascii="Arial" w:hAnsi="Arial"/>
          <w:i/>
          <w:iCs/>
          <w:rPrChange w:id="495" w:author="Simon Renny-Byfield" w:date="2014-10-22T14:51:00Z">
            <w:rPr>
              <w:rFonts w:ascii="Arial"/>
              <w:i/>
              <w:iCs/>
            </w:rPr>
          </w:rPrChange>
        </w:rPr>
        <w:t>Gossypium</w:t>
      </w:r>
      <w:r w:rsidRPr="002A27CD">
        <w:rPr>
          <w:rFonts w:ascii="Arial" w:hAnsi="Arial"/>
          <w:rPrChange w:id="496" w:author="Simon Renny-Byfield" w:date="2014-10-22T14:51:00Z">
            <w:rPr>
              <w:rFonts w:ascii="Arial"/>
            </w:rPr>
          </w:rPrChange>
        </w:rPr>
        <w:t xml:space="preserve"> </w:t>
      </w:r>
      <w:r w:rsidRPr="002A27CD">
        <w:rPr>
          <w:rFonts w:ascii="Arial" w:hAnsi="Arial"/>
          <w:i/>
          <w:iCs/>
          <w:rPrChange w:id="497" w:author="Simon Renny-Byfield" w:date="2014-10-22T14:51:00Z">
            <w:rPr>
              <w:rFonts w:ascii="Arial"/>
              <w:i/>
              <w:iCs/>
            </w:rPr>
          </w:rPrChange>
        </w:rPr>
        <w:t xml:space="preserve">raimondii </w:t>
      </w:r>
      <w:r w:rsidRPr="002A27CD">
        <w:rPr>
          <w:rFonts w:ascii="Arial" w:hAnsi="Arial"/>
          <w:lang w:val="en-US"/>
          <w:rPrChange w:id="498" w:author="Simon Renny-Byfield" w:date="2014-10-22T14:51:00Z">
            <w:rPr>
              <w:rFonts w:ascii="Arial"/>
              <w:lang w:val="en-US"/>
            </w:rPr>
          </w:rPrChange>
        </w:rPr>
        <w:t xml:space="preserve">L.). </w:t>
      </w:r>
      <w:r w:rsidRPr="002A27CD">
        <w:rPr>
          <w:rFonts w:ascii="Arial" w:hAnsi="Arial"/>
          <w:lang w:val="en-US"/>
          <w:rPrChange w:id="499" w:author="Simon Renny-Byfield" w:date="2014-10-22T14:51:00Z">
            <w:rPr>
              <w:rFonts w:ascii="Arial"/>
              <w:lang w:val="en-US"/>
            </w:rPr>
          </w:rPrChange>
        </w:rPr>
        <w:t>We assess differences in gene expression betw</w:t>
      </w:r>
      <w:bookmarkEnd w:id="493"/>
      <w:r w:rsidRPr="002A27CD">
        <w:rPr>
          <w:rFonts w:ascii="Arial" w:hAnsi="Arial"/>
          <w:rPrChange w:id="500" w:author="Simon Renny-Byfield" w:date="2014-10-22T14:51:00Z">
            <w:rPr>
              <w:rFonts w:ascii="Arial"/>
            </w:rPr>
          </w:rPrChange>
        </w:rPr>
        <w:t>e</w:t>
      </w:r>
      <w:bookmarkStart w:id="501" w:name="_ENREF_39"/>
      <w:r w:rsidRPr="002A27CD">
        <w:rPr>
          <w:rFonts w:ascii="Arial" w:hAnsi="Arial"/>
          <w:lang w:val="en-US"/>
          <w:rPrChange w:id="502" w:author="Simon Renny-Byfield" w:date="2014-10-22T14:51:00Z">
            <w:rPr>
              <w:rFonts w:ascii="Arial"/>
              <w:lang w:val="en-US"/>
            </w:rPr>
          </w:rPrChange>
        </w:rPr>
        <w:t>en duplicated regions and demonstrate that the rate of fractionation is negatively correlated with gene expression. We examine recent hypotheses regarding the source of fractionation bias and show that TE-media</w:t>
      </w:r>
      <w:r w:rsidRPr="002A27CD">
        <w:rPr>
          <w:rFonts w:ascii="Arial" w:hAnsi="Arial"/>
          <w:lang w:val="en-US"/>
          <w:rPrChange w:id="503" w:author="Simon Renny-Byfield" w:date="2014-10-22T14:51:00Z">
            <w:rPr>
              <w:rFonts w:ascii="Arial"/>
              <w:lang w:val="en-US"/>
            </w:rPr>
          </w:rPrChange>
        </w:rPr>
        <w:t>ted, positional down-regulatio</w:t>
      </w:r>
      <w:bookmarkEnd w:id="501"/>
      <w:r w:rsidRPr="002A27CD">
        <w:rPr>
          <w:rFonts w:ascii="Arial" w:hAnsi="Arial"/>
          <w:rPrChange w:id="504" w:author="Simon Renny-Byfield" w:date="2014-10-22T14:51:00Z">
            <w:rPr>
              <w:rFonts w:ascii="Arial"/>
            </w:rPr>
          </w:rPrChange>
        </w:rPr>
        <w:t>n</w:t>
      </w:r>
      <w:bookmarkStart w:id="505" w:name="_ENREF_40"/>
      <w:r w:rsidRPr="002A27CD">
        <w:rPr>
          <w:rFonts w:ascii="Arial" w:hAnsi="Arial"/>
          <w:lang w:val="en-US"/>
          <w:rPrChange w:id="506" w:author="Simon Renny-Byfield" w:date="2014-10-22T14:51:00Z">
            <w:rPr>
              <w:rFonts w:ascii="Arial"/>
              <w:lang w:val="en-US"/>
            </w:rPr>
          </w:rPrChange>
        </w:rPr>
        <w:t xml:space="preserve"> is absent in the modern cotton genome, seemingly excluding this phenomenon as the primary driver of fractionation bias. We present evidence of other g</w:t>
      </w:r>
      <w:bookmarkEnd w:id="505"/>
      <w:r w:rsidRPr="002A27CD">
        <w:rPr>
          <w:rFonts w:ascii="Arial" w:hAnsi="Arial"/>
          <w:rPrChange w:id="507" w:author="Simon Renny-Byfield" w:date="2014-10-22T14:51:00Z">
            <w:rPr>
              <w:rFonts w:ascii="Arial"/>
            </w:rPr>
          </w:rPrChange>
        </w:rPr>
        <w:t>e</w:t>
      </w:r>
      <w:bookmarkStart w:id="508" w:name="_ENREF_41"/>
      <w:r w:rsidRPr="002A27CD">
        <w:rPr>
          <w:rFonts w:ascii="Arial" w:hAnsi="Arial"/>
          <w:lang w:val="en-US"/>
          <w:rPrChange w:id="509" w:author="Simon Renny-Byfield" w:date="2014-10-22T14:51:00Z">
            <w:rPr>
              <w:rFonts w:ascii="Arial"/>
              <w:lang w:val="en-US"/>
            </w:rPr>
          </w:rPrChange>
        </w:rPr>
        <w:t>nomic features that distinguish the most fractionated and least fractiona</w:t>
      </w:r>
      <w:r w:rsidRPr="002A27CD">
        <w:rPr>
          <w:rFonts w:ascii="Arial" w:hAnsi="Arial"/>
          <w:lang w:val="en-US"/>
          <w:rPrChange w:id="510" w:author="Simon Renny-Byfield" w:date="2014-10-22T14:51:00Z">
            <w:rPr>
              <w:rFonts w:ascii="Arial"/>
              <w:lang w:val="en-US"/>
            </w:rPr>
          </w:rPrChange>
        </w:rPr>
        <w:t>ted components of the genome and suggest how these characteristics might d</w:t>
      </w:r>
      <w:bookmarkEnd w:id="508"/>
      <w:r w:rsidRPr="002A27CD">
        <w:rPr>
          <w:rFonts w:ascii="Arial" w:hAnsi="Arial"/>
          <w:rPrChange w:id="511" w:author="Simon Renny-Byfield" w:date="2014-10-22T14:51:00Z">
            <w:rPr>
              <w:rFonts w:ascii="Arial"/>
            </w:rPr>
          </w:rPrChange>
        </w:rPr>
        <w:t>r</w:t>
      </w:r>
      <w:bookmarkStart w:id="512" w:name="_ENREF_42"/>
      <w:r w:rsidRPr="002A27CD">
        <w:rPr>
          <w:rFonts w:ascii="Arial" w:hAnsi="Arial"/>
          <w:lang w:val="en-US"/>
          <w:rPrChange w:id="513" w:author="Simon Renny-Byfield" w:date="2014-10-22T14:51:00Z">
            <w:rPr>
              <w:rFonts w:ascii="Arial"/>
              <w:lang w:val="en-US"/>
            </w:rPr>
          </w:rPrChange>
        </w:rPr>
        <w:t>ive differential gene loss.</w:t>
      </w:r>
    </w:p>
    <w:p w:rsidR="00ED6418" w:rsidRPr="002A27CD" w:rsidRDefault="00ED6418">
      <w:pPr>
        <w:pStyle w:val="Body"/>
        <w:spacing w:line="360" w:lineRule="auto"/>
        <w:rPr>
          <w:rFonts w:ascii="Arial" w:eastAsia="Arial" w:hAnsi="Arial" w:cs="Arial"/>
          <w:rPrChange w:id="514" w:author="Simon Renny-Byfield" w:date="2014-10-22T14:51:00Z">
            <w:rPr>
              <w:rFonts w:ascii="Arial" w:eastAsia="Arial" w:hAnsi="Arial" w:cs="Arial"/>
            </w:rPr>
          </w:rPrChange>
        </w:rPr>
      </w:pPr>
    </w:p>
    <w:p w:rsidR="00ED6418" w:rsidRPr="002A27CD" w:rsidRDefault="00ED6418">
      <w:pPr>
        <w:pStyle w:val="Body"/>
        <w:spacing w:line="360" w:lineRule="auto"/>
        <w:rPr>
          <w:rFonts w:ascii="Arial" w:eastAsia="Arial" w:hAnsi="Arial" w:cs="Arial"/>
          <w:rPrChange w:id="515" w:author="Simon Renny-Byfield" w:date="2014-10-22T14:51:00Z">
            <w:rPr>
              <w:rFonts w:ascii="Arial" w:eastAsia="Arial" w:hAnsi="Arial" w:cs="Arial"/>
            </w:rPr>
          </w:rPrChange>
        </w:rPr>
      </w:pPr>
    </w:p>
    <w:p w:rsidR="00ED6418" w:rsidRPr="002A27CD" w:rsidRDefault="00ED6418">
      <w:pPr>
        <w:pStyle w:val="Body"/>
        <w:spacing w:line="360" w:lineRule="auto"/>
        <w:rPr>
          <w:rFonts w:ascii="Arial" w:eastAsia="Arial" w:hAnsi="Arial" w:cs="Arial"/>
          <w:rPrChange w:id="516" w:author="Simon Renny-Byfield" w:date="2014-10-22T14:51:00Z">
            <w:rPr>
              <w:rFonts w:ascii="Arial" w:eastAsia="Arial" w:hAnsi="Arial" w:cs="Arial"/>
            </w:rPr>
          </w:rPrChange>
        </w:rPr>
      </w:pPr>
    </w:p>
    <w:p w:rsidR="00ED6418" w:rsidRPr="002A27CD" w:rsidRDefault="002A27CD">
      <w:pPr>
        <w:pStyle w:val="Body"/>
        <w:spacing w:line="360" w:lineRule="auto"/>
        <w:rPr>
          <w:rFonts w:ascii="Arial" w:hAnsi="Arial"/>
          <w:rPrChange w:id="517" w:author="Simon Renny-Byfield" w:date="2014-10-22T14:51:00Z">
            <w:rPr/>
          </w:rPrChange>
        </w:rPr>
      </w:pPr>
      <w:r w:rsidRPr="002A27CD">
        <w:rPr>
          <w:rFonts w:ascii="Arial" w:eastAsia="Arial Bold" w:hAnsi="Arial" w:cs="Arial Bold"/>
          <w:rPrChange w:id="518" w:author="Simon Renny-Byfield" w:date="2014-10-22T14:51:00Z">
            <w:rPr>
              <w:rFonts w:ascii="Arial Bold" w:eastAsia="Arial Bold" w:hAnsi="Arial Bold" w:cs="Arial Bold"/>
            </w:rPr>
          </w:rPrChange>
        </w:rPr>
        <w:br w:type="page"/>
      </w:r>
    </w:p>
    <w:p w:rsidR="00ED6418" w:rsidRPr="002A27CD" w:rsidRDefault="00ED6418">
      <w:pPr>
        <w:pStyle w:val="Body"/>
        <w:spacing w:line="360" w:lineRule="auto"/>
        <w:rPr>
          <w:rFonts w:ascii="Arial" w:eastAsia="Arial Bold" w:hAnsi="Arial" w:cs="Arial Bold"/>
          <w:rPrChange w:id="519"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rPrChange w:id="520" w:author="Simon Renny-Byfield" w:date="2014-10-22T14:51:00Z">
            <w:rPr>
              <w:rFonts w:ascii="Arial" w:eastAsia="Arial" w:hAnsi="Arial" w:cs="Arial"/>
            </w:rPr>
          </w:rPrChange>
        </w:rPr>
      </w:pPr>
      <w:r w:rsidRPr="002A27CD">
        <w:rPr>
          <w:rFonts w:ascii="Arial" w:hAnsi="Arial"/>
          <w:rPrChange w:id="521" w:author="Simon Renny-Byfield" w:date="2014-10-22T14:51:00Z">
            <w:rPr>
              <w:rFonts w:ascii="Arial Bold"/>
            </w:rPr>
          </w:rPrChange>
        </w:rPr>
        <w:t>Results</w:t>
      </w:r>
    </w:p>
    <w:p w:rsidR="00ED6418" w:rsidRPr="002A27CD" w:rsidRDefault="00ED6418">
      <w:pPr>
        <w:pStyle w:val="Body"/>
        <w:spacing w:line="360" w:lineRule="auto"/>
        <w:rPr>
          <w:rFonts w:ascii="Arial" w:eastAsia="Arial" w:hAnsi="Arial" w:cs="Arial"/>
          <w:rPrChange w:id="522"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523" w:author="Simon Renny-Byfield" w:date="2014-10-22T14:51:00Z">
            <w:rPr>
              <w:rFonts w:ascii="Arial" w:eastAsia="Arial" w:hAnsi="Arial" w:cs="Arial"/>
            </w:rPr>
          </w:rPrChange>
        </w:rPr>
      </w:pPr>
      <w:r w:rsidRPr="002A27CD">
        <w:rPr>
          <w:rFonts w:ascii="Arial" w:hAnsi="Arial"/>
          <w:i/>
          <w:iCs/>
          <w:lang w:val="en-US"/>
          <w:rPrChange w:id="524" w:author="Simon Renny-Byfield" w:date="2014-10-22T14:51:00Z">
            <w:rPr>
              <w:rFonts w:ascii="Arial"/>
              <w:i/>
              <w:iCs/>
              <w:lang w:val="en-US"/>
            </w:rPr>
          </w:rPrChange>
        </w:rPr>
        <w:t>Chromosome reconstruction, biased fractionation and gene expression</w:t>
      </w:r>
    </w:p>
    <w:p w:rsidR="00ED6418" w:rsidRPr="002A27CD" w:rsidRDefault="00ED6418">
      <w:pPr>
        <w:pStyle w:val="Body"/>
        <w:spacing w:line="360" w:lineRule="auto"/>
        <w:rPr>
          <w:rFonts w:ascii="Arial" w:eastAsia="Arial" w:hAnsi="Arial" w:cs="Arial"/>
          <w:rPrChange w:id="525" w:author="Simon Renny-Byfield" w:date="2014-10-22T14:51:00Z">
            <w:rPr>
              <w:rFonts w:ascii="Arial" w:eastAsia="Arial" w:hAnsi="Arial" w:cs="Arial"/>
            </w:rPr>
          </w:rPrChange>
        </w:rPr>
      </w:pPr>
    </w:p>
    <w:p w:rsidR="00ED6418" w:rsidRPr="002A27CD" w:rsidRDefault="002A27CD">
      <w:pPr>
        <w:pStyle w:val="Body"/>
        <w:widowControl w:val="0"/>
        <w:spacing w:after="240" w:line="360" w:lineRule="auto"/>
        <w:rPr>
          <w:rFonts w:ascii="Arial" w:eastAsia="Arial" w:hAnsi="Arial" w:cs="Arial"/>
          <w:rPrChange w:id="526" w:author="Simon Renny-Byfield" w:date="2014-10-22T14:51:00Z">
            <w:rPr>
              <w:rFonts w:ascii="Arial" w:eastAsia="Arial" w:hAnsi="Arial" w:cs="Arial"/>
            </w:rPr>
          </w:rPrChange>
        </w:rPr>
      </w:pPr>
      <w:r w:rsidRPr="002A27CD">
        <w:rPr>
          <w:rFonts w:ascii="Arial" w:hAnsi="Arial"/>
          <w:lang w:val="en-US"/>
          <w:rPrChange w:id="527" w:author="Simon Renny-Byfield" w:date="2014-10-22T14:51:00Z">
            <w:rPr>
              <w:rFonts w:ascii="Arial"/>
              <w:lang w:val="en-US"/>
            </w:rPr>
          </w:rPrChange>
        </w:rPr>
        <w:t xml:space="preserve">Using the SynMap tool of CoGe (https://genomevolution.org/CoGe; last </w:t>
      </w:r>
      <w:r w:rsidRPr="002A27CD">
        <w:rPr>
          <w:rFonts w:ascii="Arial" w:hAnsi="Arial"/>
          <w:lang w:val="en-US"/>
          <w:rPrChange w:id="528" w:author="Simon Renny-Byfield" w:date="2014-10-22T14:51:00Z">
            <w:rPr>
              <w:rFonts w:ascii="Arial"/>
              <w:lang w:val="en-US"/>
            </w:rPr>
          </w:rPrChange>
        </w:rPr>
        <w:t>acc</w:t>
      </w:r>
      <w:bookmarkEnd w:id="512"/>
      <w:r w:rsidRPr="002A27CD">
        <w:rPr>
          <w:rFonts w:ascii="Arial" w:hAnsi="Arial"/>
          <w:rPrChange w:id="529" w:author="Simon Renny-Byfield" w:date="2014-10-22T14:51:00Z">
            <w:rPr>
              <w:rFonts w:ascii="Arial"/>
            </w:rPr>
          </w:rPrChange>
        </w:rPr>
        <w:t>e</w:t>
      </w:r>
      <w:bookmarkStart w:id="530" w:name="_ENREF_43"/>
      <w:r w:rsidRPr="002A27CD">
        <w:rPr>
          <w:rFonts w:ascii="Arial" w:hAnsi="Arial"/>
          <w:lang w:val="en-US"/>
          <w:rPrChange w:id="531" w:author="Simon Renny-Byfield" w:date="2014-10-22T14:51:00Z">
            <w:rPr>
              <w:rFonts w:ascii="Arial"/>
              <w:lang w:val="en-US"/>
            </w:rPr>
          </w:rPrChange>
        </w:rPr>
        <w:t xml:space="preserve">ssed 7/7/14), we identified blocks of genes in synteny between </w:t>
      </w:r>
      <w:r w:rsidRPr="002A27CD">
        <w:rPr>
          <w:rFonts w:ascii="Arial" w:hAnsi="Arial"/>
          <w:i/>
          <w:iCs/>
          <w:rPrChange w:id="532" w:author="Simon Renny-Byfield" w:date="2014-10-22T14:51:00Z">
            <w:rPr>
              <w:rFonts w:ascii="Arial"/>
              <w:i/>
              <w:iCs/>
            </w:rPr>
          </w:rPrChange>
        </w:rPr>
        <w:t>Gossypium raimondii</w:t>
      </w:r>
      <w:r w:rsidRPr="002A27CD">
        <w:rPr>
          <w:rFonts w:ascii="Arial" w:hAnsi="Arial"/>
          <w:lang w:val="en-US"/>
          <w:rPrChange w:id="533" w:author="Simon Renny-Byfield" w:date="2014-10-22T14:51:00Z">
            <w:rPr>
              <w:rFonts w:ascii="Arial"/>
              <w:lang w:val="en-US"/>
            </w:rPr>
          </w:rPrChange>
        </w:rPr>
        <w:t xml:space="preserve"> (diploid cotton) and its relative </w:t>
      </w:r>
      <w:r w:rsidRPr="002A27CD">
        <w:rPr>
          <w:rFonts w:ascii="Arial" w:hAnsi="Arial"/>
          <w:i/>
          <w:iCs/>
          <w:lang w:val="es-ES_tradnl"/>
          <w:rPrChange w:id="534" w:author="Simon Renny-Byfield" w:date="2014-10-22T14:51:00Z">
            <w:rPr>
              <w:rFonts w:ascii="Arial"/>
              <w:i/>
              <w:iCs/>
              <w:lang w:val="es-ES_tradnl"/>
            </w:rPr>
          </w:rPrChange>
        </w:rPr>
        <w:t>Theobroma cacao</w:t>
      </w:r>
      <w:r w:rsidRPr="002A27CD">
        <w:rPr>
          <w:rFonts w:ascii="Arial" w:hAnsi="Arial"/>
          <w:lang w:val="en-US"/>
          <w:rPrChange w:id="535" w:author="Simon Renny-Byfield" w:date="2014-10-22T14:51:00Z">
            <w:rPr>
              <w:rFonts w:ascii="Arial"/>
              <w:lang w:val="en-US"/>
            </w:rPr>
          </w:rPrChange>
        </w:rPr>
        <w:t xml:space="preserve"> (cacao; SynMap output in File S1</w:t>
      </w:r>
      <w:bookmarkEnd w:id="530"/>
      <w:r w:rsidRPr="002A27CD">
        <w:rPr>
          <w:rFonts w:ascii="Arial" w:hAnsi="Arial"/>
          <w:rPrChange w:id="536" w:author="Simon Renny-Byfield" w:date="2014-10-22T14:51:00Z">
            <w:rPr>
              <w:rFonts w:ascii="Arial"/>
            </w:rPr>
          </w:rPrChange>
        </w:rPr>
        <w:t>)</w:t>
      </w:r>
      <w:bookmarkStart w:id="537" w:name="_ENREF_44"/>
      <w:r w:rsidRPr="002A27CD">
        <w:rPr>
          <w:rFonts w:ascii="Arial" w:hAnsi="Arial"/>
          <w:lang w:val="en-US"/>
          <w:rPrChange w:id="538" w:author="Simon Renny-Byfield" w:date="2014-10-22T14:51:00Z">
            <w:rPr>
              <w:rFonts w:ascii="Arial"/>
              <w:lang w:val="en-US"/>
            </w:rPr>
          </w:rPrChange>
        </w:rPr>
        <w:t xml:space="preserve">. Importantly, comparative genome sequence data (34) indicate that relative to cacao, </w:t>
      </w:r>
      <w:r w:rsidRPr="002A27CD">
        <w:rPr>
          <w:rFonts w:ascii="Arial" w:hAnsi="Arial"/>
          <w:lang w:val="en-US"/>
          <w:rPrChange w:id="539" w:author="Simon Renny-Byfield" w:date="2014-10-22T14:51:00Z">
            <w:rPr>
              <w:rFonts w:ascii="Arial"/>
              <w:lang w:val="en-US"/>
            </w:rPr>
          </w:rPrChange>
        </w:rPr>
        <w:t>the lineage that gave rise to modern diploid cotton experienced a 5-6 fold ploidy increase approximately 60 mya. Accord</w:t>
      </w:r>
      <w:bookmarkEnd w:id="537"/>
      <w:r w:rsidRPr="002A27CD">
        <w:rPr>
          <w:rFonts w:ascii="Arial" w:hAnsi="Arial"/>
          <w:rPrChange w:id="540" w:author="Simon Renny-Byfield" w:date="2014-10-22T14:51:00Z">
            <w:rPr>
              <w:rFonts w:ascii="Arial"/>
            </w:rPr>
          </w:rPrChange>
        </w:rPr>
        <w:t>i</w:t>
      </w:r>
      <w:bookmarkStart w:id="541" w:name="_ENREF_45"/>
      <w:r w:rsidRPr="002A27CD">
        <w:rPr>
          <w:rFonts w:ascii="Arial" w:hAnsi="Arial"/>
          <w:lang w:val="en-US"/>
          <w:rPrChange w:id="542" w:author="Simon Renny-Byfield" w:date="2014-10-22T14:51:00Z">
            <w:rPr>
              <w:rFonts w:ascii="Arial"/>
              <w:lang w:val="en-US"/>
            </w:rPr>
          </w:rPrChange>
        </w:rPr>
        <w:t xml:space="preserve">ngly, we identified duplicate regions in the cotton genome resulting from the cotton-specific WGM (Fig. S1 and S2) </w:t>
      </w:r>
      <w:ins w:id="543" w:author="Simon Renny-Byfield" w:date="2014-10-16T20:08:00Z">
        <w:r w:rsidRPr="002A27CD">
          <w:rPr>
            <w:rFonts w:ascii="Arial" w:hAnsi="Arial"/>
            <w:lang w:val="en-US"/>
            <w:rPrChange w:id="544" w:author="Simon Renny-Byfield" w:date="2014-10-22T14:51:00Z">
              <w:rPr>
                <w:rFonts w:ascii="Arial"/>
                <w:lang w:val="en-US"/>
              </w:rPr>
            </w:rPrChange>
          </w:rPr>
          <w:t>previously reported i</w:t>
        </w:r>
        <w:r w:rsidRPr="002A27CD">
          <w:rPr>
            <w:rFonts w:ascii="Arial" w:hAnsi="Arial"/>
            <w:lang w:val="en-US"/>
            <w:rPrChange w:id="545" w:author="Simon Renny-Byfield" w:date="2014-10-22T14:51:00Z">
              <w:rPr>
                <w:rFonts w:ascii="Arial"/>
                <w:lang w:val="en-US"/>
              </w:rPr>
            </w:rPrChange>
          </w:rPr>
          <w:t>n [??]</w:t>
        </w:r>
      </w:ins>
      <w:r w:rsidRPr="002A27CD">
        <w:rPr>
          <w:rFonts w:ascii="Arial" w:hAnsi="Arial"/>
          <w:lang w:val="en-US"/>
          <w:rPrChange w:id="546" w:author="Simon Renny-Byfield" w:date="2014-10-22T14:51:00Z">
            <w:rPr>
              <w:rFonts w:ascii="Arial"/>
              <w:lang w:val="en-US"/>
            </w:rPr>
          </w:rPrChange>
        </w:rPr>
        <w:t>. The relative antiquity of WGM in the cott</w:t>
      </w:r>
      <w:bookmarkEnd w:id="541"/>
      <w:r w:rsidRPr="002A27CD">
        <w:rPr>
          <w:rFonts w:ascii="Arial" w:hAnsi="Arial"/>
          <w:rPrChange w:id="547" w:author="Simon Renny-Byfield" w:date="2014-10-22T14:51:00Z">
            <w:rPr>
              <w:rFonts w:ascii="Arial"/>
            </w:rPr>
          </w:rPrChange>
        </w:rPr>
        <w:t>o</w:t>
      </w:r>
      <w:bookmarkStart w:id="548" w:name="_ENREF_46"/>
      <w:r w:rsidRPr="002A27CD">
        <w:rPr>
          <w:rFonts w:ascii="Arial" w:hAnsi="Arial"/>
          <w:lang w:val="en-US"/>
          <w:rPrChange w:id="549" w:author="Simon Renny-Byfield" w:date="2014-10-22T14:51:00Z">
            <w:rPr>
              <w:rFonts w:ascii="Arial"/>
              <w:lang w:val="en-US"/>
            </w:rPr>
          </w:rPrChange>
        </w:rPr>
        <w:t>n genome, however, makes identification of duplicate regions challenging compared to efforts in paleopolyploids where WGM</w:t>
      </w:r>
      <w:ins w:id="550" w:author="Simon Renny-Byfield" w:date="2014-10-16T20:09:00Z">
        <w:r w:rsidRPr="002A27CD">
          <w:rPr>
            <w:rFonts w:ascii="Arial" w:hAnsi="Arial"/>
            <w:lang w:val="en-US"/>
            <w:rPrChange w:id="551" w:author="Simon Renny-Byfield" w:date="2014-10-22T14:51:00Z">
              <w:rPr>
                <w:rFonts w:ascii="Arial"/>
                <w:lang w:val="en-US"/>
              </w:rPr>
            </w:rPrChange>
          </w:rPr>
          <w:t>, although still ancient,</w:t>
        </w:r>
      </w:ins>
      <w:r w:rsidRPr="002A27CD">
        <w:rPr>
          <w:rFonts w:ascii="Arial" w:hAnsi="Arial"/>
          <w:lang w:val="en-US"/>
          <w:rPrChange w:id="552" w:author="Simon Renny-Byfield" w:date="2014-10-22T14:51:00Z">
            <w:rPr>
              <w:rFonts w:ascii="Arial"/>
              <w:lang w:val="en-US"/>
            </w:rPr>
          </w:rPrChange>
        </w:rPr>
        <w:t xml:space="preserve"> has occurred more recently. Indeed, the geno</w:t>
      </w:r>
      <w:bookmarkEnd w:id="548"/>
      <w:r w:rsidRPr="002A27CD">
        <w:rPr>
          <w:rFonts w:ascii="Arial" w:hAnsi="Arial"/>
          <w:rPrChange w:id="553" w:author="Simon Renny-Byfield" w:date="2014-10-22T14:51:00Z">
            <w:rPr>
              <w:rFonts w:ascii="Arial"/>
            </w:rPr>
          </w:rPrChange>
        </w:rPr>
        <w:t>m</w:t>
      </w:r>
      <w:bookmarkStart w:id="554" w:name="_ENREF_47"/>
      <w:r w:rsidRPr="002A27CD">
        <w:rPr>
          <w:rFonts w:ascii="Arial" w:hAnsi="Arial"/>
          <w:lang w:val="en-US"/>
          <w:rPrChange w:id="555" w:author="Simon Renny-Byfield" w:date="2014-10-22T14:51:00Z">
            <w:rPr>
              <w:rFonts w:ascii="Arial"/>
              <w:lang w:val="en-US"/>
            </w:rPr>
          </w:rPrChange>
        </w:rPr>
        <w:t>e of cotton is</w:t>
      </w:r>
      <w:r w:rsidRPr="002A27CD">
        <w:rPr>
          <w:rFonts w:ascii="Arial" w:hAnsi="Arial"/>
          <w:lang w:val="en-US"/>
          <w:rPrChange w:id="556" w:author="Simon Renny-Byfield" w:date="2014-10-22T14:51:00Z">
            <w:rPr>
              <w:rFonts w:ascii="Arial"/>
              <w:lang w:val="en-US"/>
            </w:rPr>
          </w:rPrChange>
        </w:rPr>
        <w:t xml:space="preserve"> substantially re-arranged relative to cacao (Fig. S1 and S2), and in some regions five or six duplicate segments per haploid cacao g</w:t>
      </w:r>
      <w:bookmarkEnd w:id="554"/>
      <w:r w:rsidRPr="002A27CD">
        <w:rPr>
          <w:rFonts w:ascii="Arial" w:hAnsi="Arial"/>
          <w:rPrChange w:id="557" w:author="Simon Renny-Byfield" w:date="2014-10-22T14:51:00Z">
            <w:rPr>
              <w:rFonts w:ascii="Arial"/>
            </w:rPr>
          </w:rPrChange>
        </w:rPr>
        <w:t>e</w:t>
      </w:r>
      <w:bookmarkStart w:id="558" w:name="_ENREF_48"/>
      <w:r w:rsidRPr="002A27CD">
        <w:rPr>
          <w:rFonts w:ascii="Arial" w:hAnsi="Arial"/>
          <w:lang w:val="en-US"/>
          <w:rPrChange w:id="559" w:author="Simon Renny-Byfield" w:date="2014-10-22T14:51:00Z">
            <w:rPr>
              <w:rFonts w:ascii="Arial"/>
              <w:lang w:val="en-US"/>
            </w:rPr>
          </w:rPrChange>
        </w:rPr>
        <w:t>nome are evident in cotton. It was not possible to re-construct all sets of chromosomes, as has been possible in ma</w:t>
      </w:r>
      <w:bookmarkEnd w:id="558"/>
      <w:r w:rsidRPr="002A27CD">
        <w:rPr>
          <w:rFonts w:ascii="Arial" w:hAnsi="Arial"/>
          <w:rPrChange w:id="560" w:author="Simon Renny-Byfield" w:date="2014-10-22T14:51:00Z">
            <w:rPr>
              <w:rFonts w:ascii="Arial"/>
            </w:rPr>
          </w:rPrChange>
        </w:rPr>
        <w:t>i</w:t>
      </w:r>
      <w:bookmarkStart w:id="561" w:name="_ENREF_49"/>
      <w:r w:rsidRPr="002A27CD">
        <w:rPr>
          <w:rFonts w:ascii="Arial" w:hAnsi="Arial"/>
          <w:rPrChange w:id="562" w:author="Simon Renny-Byfield" w:date="2014-10-22T14:51:00Z">
            <w:rPr>
              <w:rFonts w:ascii="Arial"/>
            </w:rPr>
          </w:rPrChange>
        </w:rPr>
        <w:t xml:space="preserve">ze </w:t>
      </w:r>
      <w:r w:rsidR="00ED6418" w:rsidRPr="002A27CD">
        <w:rPr>
          <w:rFonts w:ascii="Arial" w:eastAsia="Arial" w:hAnsi="Arial" w:cs="Arial"/>
          <w:rPrChange w:id="563" w:author="Simon Renny-Byfield" w:date="2014-10-22T14:51:00Z">
            <w:rPr>
              <w:rFonts w:ascii="Arial" w:eastAsia="Arial" w:hAnsi="Arial" w:cs="Arial"/>
            </w:rPr>
          </w:rPrChange>
        </w:rPr>
        <w:fldChar w:fldCharType="begin"/>
      </w:r>
      <w:r w:rsidRPr="002A27CD">
        <w:rPr>
          <w:rFonts w:ascii="Arial" w:eastAsia="Arial" w:hAnsi="Arial" w:cs="Arial"/>
          <w:rPrChange w:id="564" w:author="Simon Renny-Byfield" w:date="2014-10-22T14:51:00Z">
            <w:rPr>
              <w:rFonts w:ascii="Arial" w:eastAsia="Arial" w:hAnsi="Arial" w:cs="Arial"/>
            </w:rPr>
          </w:rPrChange>
        </w:rPr>
        <w:instrText xml:space="preserve"> AD</w:instrText>
      </w:r>
      <w:r w:rsidRPr="002A27CD">
        <w:rPr>
          <w:rFonts w:ascii="Arial" w:eastAsia="Arial" w:hAnsi="Arial" w:cs="Arial"/>
          <w:rPrChange w:id="565" w:author="Simon Renny-Byfield" w:date="2014-10-22T14:51:00Z">
            <w:rPr>
              <w:rFonts w:ascii="Arial" w:eastAsia="Arial" w:hAnsi="Arial" w:cs="Arial"/>
            </w:rPr>
          </w:rPrChange>
        </w:rPr>
        <w:instrText>DIN EN.CITE &lt;EndNote&gt;&lt;Cite&gt;&lt;Author&gt;Schnable&lt;/Author&gt;&lt;Year&gt;2011&lt;/Year&gt;&lt;RecNum&gt;559&lt;/RecNum&gt;&lt;DisplayText&gt;(19)&lt;/DisplayText&gt;&lt;record&gt;&lt;rec-number&gt;559&lt;/rec-number&gt;&lt;foreign-keys&gt;&lt;key app="EN" db-id="95vtxzxa2td2s4e5stuv5swdtwv2595a5s9z"&gt;559&lt;/key&gt;&lt;/foreign-keys&gt;&lt;re</w:instrText>
      </w:r>
      <w:r w:rsidRPr="002A27CD">
        <w:rPr>
          <w:rFonts w:ascii="Arial" w:eastAsia="Arial" w:hAnsi="Arial" w:cs="Arial"/>
          <w:rPrChange w:id="566" w:author="Simon Renny-Byfield" w:date="2014-10-22T14:51:00Z">
            <w:rPr>
              <w:rFonts w:ascii="Arial" w:eastAsia="Arial" w:hAnsi="Arial" w:cs="Arial"/>
            </w:rPr>
          </w:rPrChange>
        </w:rPr>
        <w:instrText>f-type name="Journal Article"&gt;17&lt;/ref-type&gt;&lt;contributors&gt;&lt;authors&gt;&lt;author&gt;Schnable, James C.&lt;/author&gt;&lt;author&gt;Springer, Nathan M.&lt;/author&gt;&lt;author&gt;Freeling, Michael&lt;/author&gt;&lt;/authors&gt;&lt;/contributors&gt;&lt;titles&gt;&lt;title&gt;Differentiation of the maize subgenomes by ge</w:instrText>
      </w:r>
      <w:r w:rsidRPr="002A27CD">
        <w:rPr>
          <w:rFonts w:ascii="Arial" w:eastAsia="Arial" w:hAnsi="Arial" w:cs="Arial"/>
          <w:rPrChange w:id="567" w:author="Simon Renny-Byfield" w:date="2014-10-22T14:51:00Z">
            <w:rPr>
              <w:rFonts w:ascii="Arial" w:eastAsia="Arial" w:hAnsi="Arial" w:cs="Arial"/>
            </w:rPr>
          </w:rPrChange>
        </w:rPr>
        <w:instrText xml:space="preserve">nome dominance and both ancient and ongoing gene loss&lt;/title&gt;&lt;secondary-title&gt;Proceedings of the National Academy of Sciences of the United States of America&lt;/secondary-title&gt;&lt;/titles&gt;&lt;periodical&gt;&lt;full-title&gt;Proceedings of the National Academy of Sciences </w:instrText>
      </w:r>
      <w:r w:rsidRPr="002A27CD">
        <w:rPr>
          <w:rFonts w:ascii="Arial" w:eastAsia="Arial" w:hAnsi="Arial" w:cs="Arial"/>
          <w:rPrChange w:id="568" w:author="Simon Renny-Byfield" w:date="2014-10-22T14:51:00Z">
            <w:rPr>
              <w:rFonts w:ascii="Arial" w:eastAsia="Arial" w:hAnsi="Arial" w:cs="Arial"/>
            </w:rPr>
          </w:rPrChange>
        </w:rPr>
        <w:instrText>of the United States of America&lt;/full-title&gt;&lt;/periodical&gt;&lt;pages&gt;4069-4074&lt;/pages&gt;&lt;volume&gt;108&lt;/volume&gt;&lt;number&gt;10&lt;/number&gt;&lt;dates&gt;&lt;year&gt;2011&lt;/year&gt;&lt;pub-dates&gt;&lt;date&gt;Mar 8&lt;/date&gt;&lt;/pub-dates&gt;&lt;/dates&gt;&lt;isbn&gt;0027-8424&lt;/isbn&gt;&lt;accession-num&gt;WOS:000288120400049&lt;/acces</w:instrText>
      </w:r>
      <w:r w:rsidRPr="002A27CD">
        <w:rPr>
          <w:rFonts w:ascii="Arial" w:eastAsia="Arial" w:hAnsi="Arial" w:cs="Arial"/>
          <w:rPrChange w:id="569" w:author="Simon Renny-Byfield" w:date="2014-10-22T14:51:00Z">
            <w:rPr>
              <w:rFonts w:ascii="Arial" w:eastAsia="Arial" w:hAnsi="Arial" w:cs="Arial"/>
            </w:rPr>
          </w:rPrChange>
        </w:rPr>
        <w:instrText>sion-num&gt;&lt;urls&gt;&lt;related-urls&gt;&lt;url&gt;&amp;lt;Go to ISI&amp;gt;://WOS:000288120400049&lt;/url&gt;&lt;/related-urls&gt;&lt;/urls&gt;&lt;electronic-resource-num&gt;10.1073/pnas.1101368108&lt;/electronic-resource-num&gt;&lt;/record&gt;&lt;/Cite&gt;&lt;/EndNote&gt;</w:instrText>
      </w:r>
      <w:r w:rsidR="00ED6418" w:rsidRPr="002A27CD">
        <w:rPr>
          <w:rFonts w:ascii="Arial" w:eastAsia="Arial" w:hAnsi="Arial" w:cs="Arial"/>
          <w:rPrChange w:id="570" w:author="Simon Renny-Byfield" w:date="2014-10-22T14:51:00Z">
            <w:rPr>
              <w:rFonts w:ascii="Arial" w:eastAsia="Arial" w:hAnsi="Arial" w:cs="Arial"/>
            </w:rPr>
          </w:rPrChange>
        </w:rPr>
        <w:fldChar w:fldCharType="separate"/>
      </w:r>
      <w:r w:rsidRPr="002A27CD">
        <w:rPr>
          <w:rFonts w:ascii="Arial" w:hAnsi="Arial"/>
          <w:rPrChange w:id="571" w:author="Simon Renny-Byfield" w:date="2014-10-22T14:51:00Z">
            <w:rPr>
              <w:rFonts w:ascii="Arial"/>
            </w:rPr>
          </w:rPrChange>
        </w:rPr>
        <w:t>(19)</w:t>
      </w:r>
      <w:r w:rsidR="00ED6418" w:rsidRPr="002A27CD">
        <w:rPr>
          <w:rFonts w:ascii="Arial" w:eastAsia="Arial" w:hAnsi="Arial" w:cs="Arial"/>
          <w:rPrChange w:id="572" w:author="Simon Renny-Byfield" w:date="2014-10-22T14:51:00Z">
            <w:rPr>
              <w:rFonts w:ascii="Arial" w:eastAsia="Arial" w:hAnsi="Arial" w:cs="Arial"/>
            </w:rPr>
          </w:rPrChange>
        </w:rPr>
        <w:fldChar w:fldCharType="end"/>
      </w:r>
      <w:r w:rsidRPr="002A27CD">
        <w:rPr>
          <w:rFonts w:ascii="Arial" w:hAnsi="Arial"/>
          <w:lang w:val="en-US"/>
          <w:rPrChange w:id="573" w:author="Simon Renny-Byfield" w:date="2014-10-22T14:51:00Z">
            <w:rPr>
              <w:rFonts w:ascii="Arial"/>
              <w:lang w:val="en-US"/>
            </w:rPr>
          </w:rPrChange>
        </w:rPr>
        <w:t xml:space="preserve"> and </w:t>
      </w:r>
      <w:r w:rsidRPr="002A27CD">
        <w:rPr>
          <w:rFonts w:ascii="Arial" w:hAnsi="Arial"/>
          <w:i/>
          <w:iCs/>
          <w:lang w:val="it-IT"/>
          <w:rPrChange w:id="574" w:author="Simon Renny-Byfield" w:date="2014-10-22T14:51:00Z">
            <w:rPr>
              <w:rFonts w:ascii="Arial"/>
              <w:i/>
              <w:iCs/>
              <w:lang w:val="it-IT"/>
            </w:rPr>
          </w:rPrChange>
        </w:rPr>
        <w:t xml:space="preserve">Brassica </w:t>
      </w:r>
      <w:r w:rsidR="00ED6418" w:rsidRPr="002A27CD">
        <w:rPr>
          <w:rFonts w:ascii="Arial" w:eastAsia="Arial" w:hAnsi="Arial" w:cs="Arial"/>
          <w:rPrChange w:id="575" w:author="Simon Renny-Byfield" w:date="2014-10-22T14:51:00Z">
            <w:rPr>
              <w:rFonts w:ascii="Arial" w:eastAsia="Arial" w:hAnsi="Arial" w:cs="Arial"/>
            </w:rPr>
          </w:rPrChange>
        </w:rPr>
        <w:fldChar w:fldCharType="begin"/>
      </w:r>
      <w:r w:rsidRPr="002A27CD">
        <w:rPr>
          <w:rFonts w:ascii="Arial" w:eastAsia="Arial" w:hAnsi="Arial" w:cs="Arial"/>
          <w:rPrChange w:id="576" w:author="Simon Renny-Byfield" w:date="2014-10-22T14:51:00Z">
            <w:rPr>
              <w:rFonts w:ascii="Arial" w:eastAsia="Arial" w:hAnsi="Arial" w:cs="Arial"/>
            </w:rPr>
          </w:rPrChange>
        </w:rPr>
        <w:instrText xml:space="preserve"> ADDIN EN.CITE &lt;EndNote&gt;&lt;Cite&gt;&lt;Aut</w:instrText>
      </w:r>
      <w:r w:rsidRPr="002A27CD">
        <w:rPr>
          <w:rFonts w:ascii="Arial" w:eastAsia="Arial" w:hAnsi="Arial" w:cs="Arial"/>
          <w:rPrChange w:id="577" w:author="Simon Renny-Byfield" w:date="2014-10-22T14:51:00Z">
            <w:rPr>
              <w:rFonts w:ascii="Arial" w:eastAsia="Arial" w:hAnsi="Arial" w:cs="Arial"/>
            </w:rPr>
          </w:rPrChange>
        </w:rPr>
        <w:instrText>hor&gt;Tang&lt;/Author&gt;&lt;Year&gt;2012&lt;/Year&gt;&lt;RecNum&gt;665&lt;/RecNum&gt;&lt;DisplayText&gt;(20)&lt;/DisplayText&gt;&lt;record&gt;&lt;rec-number&gt;665&lt;/rec-number&gt;&lt;foreign-keys&gt;&lt;key app="EN" db-id="95vtxzxa2td2s4e5stuv5swdtwv2595a5s9z"&gt;665&lt;/key&gt;&lt;/foreign-keys&gt;&lt;ref-type name="Journal Article"&gt;17&lt;/r</w:instrText>
      </w:r>
      <w:r w:rsidRPr="002A27CD">
        <w:rPr>
          <w:rFonts w:ascii="Arial" w:eastAsia="Arial" w:hAnsi="Arial" w:cs="Arial"/>
          <w:rPrChange w:id="578" w:author="Simon Renny-Byfield" w:date="2014-10-22T14:51:00Z">
            <w:rPr>
              <w:rFonts w:ascii="Arial" w:eastAsia="Arial" w:hAnsi="Arial" w:cs="Arial"/>
            </w:rPr>
          </w:rPrChange>
        </w:rPr>
        <w:instrText>ef-type&gt;&lt;contributors&gt;&lt;authors&gt;&lt;author&gt;Tang, Haibao&lt;/author&gt;&lt;author&gt;Woodhouse, Margaret R.&lt;/author&gt;&lt;author&gt;Cheng, Feng&lt;/author&gt;&lt;author&gt;Schnable, James C.&lt;/author&gt;&lt;author&gt;Pedersen, Brent S.&lt;/author&gt;&lt;author&gt;Conant, Gavin&lt;/author&gt;&lt;author&gt;Wang, Xiaowu&lt;/author&gt;</w:instrText>
      </w:r>
      <w:r w:rsidRPr="002A27CD">
        <w:rPr>
          <w:rFonts w:ascii="Arial" w:eastAsia="Arial" w:hAnsi="Arial" w:cs="Arial"/>
          <w:rPrChange w:id="579" w:author="Simon Renny-Byfield" w:date="2014-10-22T14:51:00Z">
            <w:rPr>
              <w:rFonts w:ascii="Arial" w:eastAsia="Arial" w:hAnsi="Arial" w:cs="Arial"/>
            </w:rPr>
          </w:rPrChange>
        </w:rPr>
        <w:instrText>&lt;author&gt;Freeling, Michael&lt;/author&gt;&lt;author&gt;Pires, J. Chris&lt;/author&gt;&lt;/authors&gt;&lt;/contributors&gt;&lt;titles&gt;&lt;title&gt;&lt;style face="normal" font="default" size="100%"&gt;Altered patterns of fractionation and exon deletions in &lt;/style&gt;&lt;style face="italic" font="default" si</w:instrText>
      </w:r>
      <w:r w:rsidRPr="002A27CD">
        <w:rPr>
          <w:rFonts w:ascii="Arial" w:eastAsia="Arial" w:hAnsi="Arial" w:cs="Arial"/>
          <w:rPrChange w:id="580" w:author="Simon Renny-Byfield" w:date="2014-10-22T14:51:00Z">
            <w:rPr>
              <w:rFonts w:ascii="Arial" w:eastAsia="Arial" w:hAnsi="Arial" w:cs="Arial"/>
            </w:rPr>
          </w:rPrChange>
        </w:rPr>
        <w:instrText>ze="100%"&gt;Brassica rapa&lt;/style&gt;&lt;style face="normal" font="default" size="100%"&gt; support a two-step model of paleohexaploidy&lt;/style&gt;&lt;/title&gt;&lt;secondary-title&gt;Genetics&lt;/secondary-title&gt;&lt;/titles&gt;&lt;periodical&gt;&lt;full-title&gt;Genetics&lt;/full-title&gt;&lt;/periodical&gt;&lt;pages&gt;</w:instrText>
      </w:r>
      <w:r w:rsidRPr="002A27CD">
        <w:rPr>
          <w:rFonts w:ascii="Arial" w:eastAsia="Arial" w:hAnsi="Arial" w:cs="Arial"/>
          <w:rPrChange w:id="581" w:author="Simon Renny-Byfield" w:date="2014-10-22T14:51:00Z">
            <w:rPr>
              <w:rFonts w:ascii="Arial" w:eastAsia="Arial" w:hAnsi="Arial" w:cs="Arial"/>
            </w:rPr>
          </w:rPrChange>
        </w:rPr>
        <w:instrText>1563-1574&lt;/pages&gt;&lt;volume&gt;190&lt;/volume&gt;&lt;number&gt;4&lt;/number&gt;&lt;dates&gt;&lt;year&gt;2012&lt;/year&gt;&lt;pub-dates&gt;&lt;date&gt;Apr&lt;/date&gt;&lt;/pub-dates&gt;&lt;/dates&gt;&lt;isbn&gt;0016-6731&lt;/isbn&gt;&lt;accession-num&gt;WOS:000302775700030&lt;/accession-num&gt;&lt;urls&gt;&lt;related-urls&gt;&lt;url&gt;&amp;lt;Go to ISI&amp;gt;://WOS:000302775</w:instrText>
      </w:r>
      <w:r w:rsidRPr="002A27CD">
        <w:rPr>
          <w:rFonts w:ascii="Arial" w:eastAsia="Arial" w:hAnsi="Arial" w:cs="Arial"/>
          <w:rPrChange w:id="582" w:author="Simon Renny-Byfield" w:date="2014-10-22T14:51:00Z">
            <w:rPr>
              <w:rFonts w:ascii="Arial" w:eastAsia="Arial" w:hAnsi="Arial" w:cs="Arial"/>
            </w:rPr>
          </w:rPrChange>
        </w:rPr>
        <w:instrText>700030&lt;/url&gt;&lt;/related-urls&gt;&lt;/urls&gt;&lt;electronic-resource-num&gt;10.1534/genetics.111.137349&lt;/electronic-resource-num&gt;&lt;/record&gt;&lt;/Cite&gt;&lt;/EndNote&gt;</w:instrText>
      </w:r>
      <w:r w:rsidR="00ED6418" w:rsidRPr="002A27CD">
        <w:rPr>
          <w:rFonts w:ascii="Arial" w:eastAsia="Arial" w:hAnsi="Arial" w:cs="Arial"/>
          <w:rPrChange w:id="583" w:author="Simon Renny-Byfield" w:date="2014-10-22T14:51:00Z">
            <w:rPr>
              <w:rFonts w:ascii="Arial" w:eastAsia="Arial" w:hAnsi="Arial" w:cs="Arial"/>
            </w:rPr>
          </w:rPrChange>
        </w:rPr>
        <w:fldChar w:fldCharType="separate"/>
      </w:r>
      <w:r w:rsidRPr="002A27CD">
        <w:rPr>
          <w:rFonts w:ascii="Arial" w:hAnsi="Arial"/>
          <w:rPrChange w:id="584" w:author="Simon Renny-Byfield" w:date="2014-10-22T14:51:00Z">
            <w:rPr>
              <w:rFonts w:ascii="Arial"/>
            </w:rPr>
          </w:rPrChange>
        </w:rPr>
        <w:t>(20)</w:t>
      </w:r>
      <w:r w:rsidR="00ED6418" w:rsidRPr="002A27CD">
        <w:rPr>
          <w:rFonts w:ascii="Arial" w:eastAsia="Arial" w:hAnsi="Arial" w:cs="Arial"/>
          <w:rPrChange w:id="585" w:author="Simon Renny-Byfield" w:date="2014-10-22T14:51:00Z">
            <w:rPr>
              <w:rFonts w:ascii="Arial" w:eastAsia="Arial" w:hAnsi="Arial" w:cs="Arial"/>
            </w:rPr>
          </w:rPrChange>
        </w:rPr>
        <w:fldChar w:fldCharType="end"/>
      </w:r>
      <w:r w:rsidRPr="002A27CD">
        <w:rPr>
          <w:rFonts w:ascii="Arial" w:hAnsi="Arial"/>
          <w:i/>
          <w:iCs/>
          <w:rPrChange w:id="586" w:author="Simon Renny-Byfield" w:date="2014-10-22T14:51:00Z">
            <w:rPr>
              <w:rFonts w:ascii="Arial"/>
              <w:i/>
              <w:iCs/>
            </w:rPr>
          </w:rPrChange>
        </w:rPr>
        <w:t>.</w:t>
      </w:r>
      <w:r w:rsidRPr="002A27CD">
        <w:rPr>
          <w:rFonts w:ascii="Arial" w:hAnsi="Arial"/>
          <w:lang w:val="en-US"/>
          <w:rPrChange w:id="587" w:author="Simon Renny-Byfield" w:date="2014-10-22T14:51:00Z">
            <w:rPr>
              <w:rFonts w:ascii="Arial"/>
              <w:lang w:val="en-US"/>
            </w:rPr>
          </w:rPrChange>
        </w:rPr>
        <w:t xml:space="preserve"> We were, however, able to reconstruct a subset of the chromosomes, in the same manner as in Schnable et al. </w:t>
      </w:r>
      <w:r w:rsidR="00ED6418" w:rsidRPr="002A27CD">
        <w:rPr>
          <w:rFonts w:ascii="Arial" w:eastAsia="Arial" w:hAnsi="Arial" w:cs="Arial"/>
          <w:rPrChange w:id="588" w:author="Simon Renny-Byfield" w:date="2014-10-22T14:51:00Z">
            <w:rPr>
              <w:rFonts w:ascii="Arial" w:eastAsia="Arial" w:hAnsi="Arial" w:cs="Arial"/>
            </w:rPr>
          </w:rPrChange>
        </w:rPr>
        <w:fldChar w:fldCharType="begin"/>
      </w:r>
      <w:r w:rsidRPr="002A27CD">
        <w:rPr>
          <w:rFonts w:ascii="Arial" w:eastAsia="Arial" w:hAnsi="Arial" w:cs="Arial"/>
          <w:rPrChange w:id="589" w:author="Simon Renny-Byfield" w:date="2014-10-22T14:51:00Z">
            <w:rPr>
              <w:rFonts w:ascii="Arial" w:eastAsia="Arial" w:hAnsi="Arial" w:cs="Arial"/>
            </w:rPr>
          </w:rPrChange>
        </w:rPr>
        <w:instrText xml:space="preserve"> </w:instrText>
      </w:r>
      <w:r w:rsidRPr="002A27CD">
        <w:rPr>
          <w:rFonts w:ascii="Arial" w:eastAsia="Arial" w:hAnsi="Arial" w:cs="Arial"/>
          <w:rPrChange w:id="590" w:author="Simon Renny-Byfield" w:date="2014-10-22T14:51:00Z">
            <w:rPr>
              <w:rFonts w:ascii="Arial" w:eastAsia="Arial" w:hAnsi="Arial" w:cs="Arial"/>
            </w:rPr>
          </w:rPrChange>
        </w:rPr>
        <w:instrText>ADDIN EN.CITE &lt;EndNote&gt;&lt;Cite&gt;&lt;Author&gt;Schnable&lt;/Author&gt;&lt;Year&gt;2011&lt;/Year&gt;&lt;RecNum&gt;559&lt;/RecNum&gt;&lt;DisplayText&gt;(19)&lt;/DisplayText&gt;&lt;record&gt;&lt;rec-number&gt;559&lt;/rec-number&gt;&lt;foreign-keys&gt;&lt;key app="EN" db-id="95vtxzxa2td2s4e5stuv5swdtwv2595a5s9z"&gt;559&lt;/key&gt;&lt;/foreign-keys&gt;&lt;</w:instrText>
      </w:r>
      <w:r w:rsidRPr="002A27CD">
        <w:rPr>
          <w:rFonts w:ascii="Arial" w:eastAsia="Arial" w:hAnsi="Arial" w:cs="Arial"/>
          <w:rPrChange w:id="591" w:author="Simon Renny-Byfield" w:date="2014-10-22T14:51:00Z">
            <w:rPr>
              <w:rFonts w:ascii="Arial" w:eastAsia="Arial" w:hAnsi="Arial" w:cs="Arial"/>
            </w:rPr>
          </w:rPrChange>
        </w:rPr>
        <w:instrText xml:space="preserve">ref-type name="Journal Article"&gt;17&lt;/ref-type&gt;&lt;contributors&gt;&lt;authors&gt;&lt;author&gt;Schnable, James C.&lt;/author&gt;&lt;author&gt;Springer, Nathan M.&lt;/author&gt;&lt;author&gt;Freeling, Michael&lt;/author&gt;&lt;/authors&gt;&lt;/contributors&gt;&lt;titles&gt;&lt;title&gt;Differentiation of the maize subgenomes by </w:instrText>
      </w:r>
      <w:r w:rsidRPr="002A27CD">
        <w:rPr>
          <w:rFonts w:ascii="Arial" w:eastAsia="Arial" w:hAnsi="Arial" w:cs="Arial"/>
          <w:rPrChange w:id="592" w:author="Simon Renny-Byfield" w:date="2014-10-22T14:51:00Z">
            <w:rPr>
              <w:rFonts w:ascii="Arial" w:eastAsia="Arial" w:hAnsi="Arial" w:cs="Arial"/>
            </w:rPr>
          </w:rPrChange>
        </w:rPr>
        <w:instrText>genome dominance and both ancient and ongoing gene loss&lt;/title&gt;&lt;secondary-title&gt;Proceedings of the National Academy of Sciences of the United States of America&lt;/secondary-title&gt;&lt;/titles&gt;&lt;periodical&gt;&lt;full-title&gt;Proceedings of the National Academy of Science</w:instrText>
      </w:r>
      <w:r w:rsidRPr="002A27CD">
        <w:rPr>
          <w:rFonts w:ascii="Arial" w:eastAsia="Arial" w:hAnsi="Arial" w:cs="Arial"/>
          <w:rPrChange w:id="593" w:author="Simon Renny-Byfield" w:date="2014-10-22T14:51:00Z">
            <w:rPr>
              <w:rFonts w:ascii="Arial" w:eastAsia="Arial" w:hAnsi="Arial" w:cs="Arial"/>
            </w:rPr>
          </w:rPrChange>
        </w:rPr>
        <w:instrText>s of the United States of America&lt;/full-title&gt;&lt;/periodical&gt;&lt;pages&gt;4069-4074&lt;/pages&gt;&lt;volume&gt;108&lt;/volume&gt;&lt;number&gt;10&lt;/number&gt;&lt;dates&gt;&lt;year&gt;2011&lt;/year&gt;&lt;pub-dates&gt;&lt;date&gt;Mar 8&lt;/date&gt;&lt;/pub-dates&gt;&lt;/dates&gt;&lt;isbn&gt;0027-8424&lt;/isbn&gt;&lt;accession-num&gt;WOS:000288120400049&lt;/acc</w:instrText>
      </w:r>
      <w:r w:rsidRPr="002A27CD">
        <w:rPr>
          <w:rFonts w:ascii="Arial" w:eastAsia="Arial" w:hAnsi="Arial" w:cs="Arial"/>
          <w:rPrChange w:id="594" w:author="Simon Renny-Byfield" w:date="2014-10-22T14:51:00Z">
            <w:rPr>
              <w:rFonts w:ascii="Arial" w:eastAsia="Arial" w:hAnsi="Arial" w:cs="Arial"/>
            </w:rPr>
          </w:rPrChange>
        </w:rPr>
        <w:instrText>ession-num&gt;&lt;urls&gt;&lt;related-urls&gt;&lt;url&gt;&amp;lt;Go to ISI&amp;gt;://WOS:000288120400049&lt;/url&gt;&lt;/related-urls&gt;&lt;/urls&gt;&lt;electronic-resource-num&gt;10.1073/pnas.1101368108&lt;/electronic-resource-num&gt;&lt;/record&gt;&lt;/Cite&gt;&lt;/EndNote&gt;</w:instrText>
      </w:r>
      <w:r w:rsidR="00ED6418" w:rsidRPr="002A27CD">
        <w:rPr>
          <w:rFonts w:ascii="Arial" w:eastAsia="Arial" w:hAnsi="Arial" w:cs="Arial"/>
          <w:rPrChange w:id="595" w:author="Simon Renny-Byfield" w:date="2014-10-22T14:51:00Z">
            <w:rPr>
              <w:rFonts w:ascii="Arial" w:eastAsia="Arial" w:hAnsi="Arial" w:cs="Arial"/>
            </w:rPr>
          </w:rPrChange>
        </w:rPr>
        <w:fldChar w:fldCharType="separate"/>
      </w:r>
      <w:r w:rsidRPr="002A27CD">
        <w:rPr>
          <w:rFonts w:ascii="Arial" w:hAnsi="Arial"/>
          <w:rPrChange w:id="596" w:author="Simon Renny-Byfield" w:date="2014-10-22T14:51:00Z">
            <w:rPr>
              <w:rFonts w:ascii="Arial"/>
            </w:rPr>
          </w:rPrChange>
        </w:rPr>
        <w:t>(19)</w:t>
      </w:r>
      <w:r w:rsidR="00ED6418" w:rsidRPr="002A27CD">
        <w:rPr>
          <w:rFonts w:ascii="Arial" w:eastAsia="Arial" w:hAnsi="Arial" w:cs="Arial"/>
          <w:rPrChange w:id="597" w:author="Simon Renny-Byfield" w:date="2014-10-22T14:51:00Z">
            <w:rPr>
              <w:rFonts w:ascii="Arial" w:eastAsia="Arial" w:hAnsi="Arial" w:cs="Arial"/>
            </w:rPr>
          </w:rPrChange>
        </w:rPr>
        <w:fldChar w:fldCharType="end"/>
      </w:r>
      <w:r w:rsidRPr="002A27CD">
        <w:rPr>
          <w:rFonts w:ascii="Arial" w:hAnsi="Arial"/>
          <w:lang w:val="en-US"/>
          <w:rPrChange w:id="598" w:author="Simon Renny-Byfield" w:date="2014-10-22T14:51:00Z">
            <w:rPr>
              <w:rFonts w:ascii="Arial"/>
              <w:lang w:val="en-US"/>
            </w:rPr>
          </w:rPrChange>
        </w:rPr>
        <w:t>; we restricted further a</w:t>
      </w:r>
      <w:bookmarkEnd w:id="561"/>
      <w:r w:rsidRPr="002A27CD">
        <w:rPr>
          <w:rFonts w:ascii="Arial" w:hAnsi="Arial"/>
          <w:rPrChange w:id="599" w:author="Simon Renny-Byfield" w:date="2014-10-22T14:51:00Z">
            <w:rPr>
              <w:rFonts w:ascii="Arial"/>
            </w:rPr>
          </w:rPrChange>
        </w:rPr>
        <w:t>n</w:t>
      </w:r>
      <w:bookmarkStart w:id="600" w:name="_ENREF_50"/>
      <w:r w:rsidRPr="002A27CD">
        <w:rPr>
          <w:rFonts w:ascii="Arial" w:hAnsi="Arial"/>
          <w:lang w:val="en-US"/>
          <w:rPrChange w:id="601" w:author="Simon Renny-Byfield" w:date="2014-10-22T14:51:00Z">
            <w:rPr>
              <w:rFonts w:ascii="Arial"/>
              <w:lang w:val="en-US"/>
            </w:rPr>
          </w:rPrChange>
        </w:rPr>
        <w:t>alyses to those gene</w:t>
      </w:r>
      <w:r w:rsidRPr="002A27CD">
        <w:rPr>
          <w:rFonts w:ascii="Arial" w:hAnsi="Arial"/>
          <w:lang w:val="en-US"/>
          <w:rPrChange w:id="602" w:author="Simon Renny-Byfield" w:date="2014-10-22T14:51:00Z">
            <w:rPr>
              <w:rFonts w:ascii="Arial"/>
              <w:lang w:val="en-US"/>
            </w:rPr>
          </w:rPrChange>
        </w:rPr>
        <w:t>s and genomic regions covered by the whole chromosome reconstructions</w:t>
      </w:r>
      <w:bookmarkEnd w:id="600"/>
      <w:r w:rsidRPr="002A27CD">
        <w:rPr>
          <w:rFonts w:ascii="Arial" w:hAnsi="Arial"/>
          <w:rPrChange w:id="603" w:author="Simon Renny-Byfield" w:date="2014-10-22T14:51:00Z">
            <w:rPr>
              <w:rFonts w:ascii="Arial"/>
            </w:rPr>
          </w:rPrChange>
        </w:rPr>
        <w:t xml:space="preserve"> </w:t>
      </w:r>
      <w:bookmarkStart w:id="604" w:name="_ENREF_51"/>
      <w:r w:rsidRPr="002A27CD">
        <w:rPr>
          <w:rFonts w:ascii="Arial" w:hAnsi="Arial"/>
          <w:lang w:val="en-US"/>
          <w:rPrChange w:id="605" w:author="Simon Renny-Byfield" w:date="2014-10-22T14:51:00Z">
            <w:rPr>
              <w:rFonts w:ascii="Arial"/>
              <w:lang w:val="en-US"/>
            </w:rPr>
          </w:rPrChange>
        </w:rPr>
        <w:t xml:space="preserve">(highlighted green in Fig. S1). </w:t>
      </w:r>
    </w:p>
    <w:p w:rsidR="00ED6418" w:rsidRPr="002A27CD" w:rsidRDefault="002A27CD">
      <w:pPr>
        <w:pStyle w:val="Body"/>
        <w:widowControl w:val="0"/>
        <w:spacing w:after="240" w:line="360" w:lineRule="auto"/>
        <w:rPr>
          <w:del w:id="606" w:author="Simon Renny-Byfield" w:date="2014-10-16T20:13:00Z"/>
          <w:rFonts w:ascii="Arial" w:eastAsia="Arial" w:hAnsi="Arial" w:cs="Arial"/>
          <w:rPrChange w:id="607" w:author="Simon Renny-Byfield" w:date="2014-10-22T14:51:00Z">
            <w:rPr>
              <w:del w:id="608" w:author="Simon Renny-Byfield" w:date="2014-10-16T20:13:00Z"/>
              <w:rFonts w:ascii="Arial" w:eastAsia="Arial" w:hAnsi="Arial" w:cs="Arial"/>
            </w:rPr>
          </w:rPrChange>
        </w:rPr>
      </w:pPr>
      <w:r w:rsidRPr="002A27CD">
        <w:rPr>
          <w:rFonts w:ascii="Arial" w:hAnsi="Arial"/>
          <w:lang w:val="en-US"/>
          <w:rPrChange w:id="609" w:author="Simon Renny-Byfield" w:date="2014-10-22T14:51:00Z">
            <w:rPr>
              <w:rFonts w:ascii="Arial"/>
              <w:lang w:val="en-US"/>
            </w:rPr>
          </w:rPrChange>
        </w:rPr>
        <w:t>In total, we were able to reconstruct at least two ancestral cotton chromosomes for six of th</w:t>
      </w:r>
      <w:bookmarkEnd w:id="604"/>
      <w:r w:rsidRPr="002A27CD">
        <w:rPr>
          <w:rFonts w:ascii="Arial" w:hAnsi="Arial"/>
          <w:rPrChange w:id="610" w:author="Simon Renny-Byfield" w:date="2014-10-22T14:51:00Z">
            <w:rPr>
              <w:rFonts w:ascii="Arial"/>
            </w:rPr>
          </w:rPrChange>
        </w:rPr>
        <w:t>e</w:t>
      </w:r>
      <w:bookmarkStart w:id="611" w:name="_ENREF_52"/>
      <w:r w:rsidRPr="002A27CD">
        <w:rPr>
          <w:rFonts w:ascii="Arial" w:hAnsi="Arial"/>
          <w:lang w:val="en-US"/>
          <w:rPrChange w:id="612" w:author="Simon Renny-Byfield" w:date="2014-10-22T14:51:00Z">
            <w:rPr>
              <w:rFonts w:ascii="Arial"/>
              <w:lang w:val="en-US"/>
            </w:rPr>
          </w:rPrChange>
        </w:rPr>
        <w:t xml:space="preserve"> ten pre-duplicated cacao chromosomes (Chromosomes 2, 6, 7, 8, 9, 10; Table 1), allowing for comparisons of gene loss between homoeologous cotton regions (Table 1, Fig. S1). Assuming that each duplicate</w:t>
      </w:r>
      <w:bookmarkEnd w:id="611"/>
      <w:r w:rsidRPr="002A27CD">
        <w:rPr>
          <w:rFonts w:ascii="Arial" w:hAnsi="Arial"/>
          <w:rPrChange w:id="613" w:author="Simon Renny-Byfield" w:date="2014-10-22T14:51:00Z">
            <w:rPr>
              <w:rFonts w:ascii="Arial"/>
            </w:rPr>
          </w:rPrChange>
        </w:rPr>
        <w:t xml:space="preserve"> </w:t>
      </w:r>
      <w:bookmarkStart w:id="614" w:name="_ENREF_53"/>
      <w:r w:rsidRPr="002A27CD">
        <w:rPr>
          <w:rFonts w:ascii="Arial" w:hAnsi="Arial"/>
          <w:lang w:val="en-US"/>
          <w:rPrChange w:id="615" w:author="Simon Renny-Byfield" w:date="2014-10-22T14:51:00Z">
            <w:rPr>
              <w:rFonts w:ascii="Arial"/>
              <w:lang w:val="en-US"/>
            </w:rPr>
          </w:rPrChange>
        </w:rPr>
        <w:t>chromosome has the same number of genes at the time o</w:t>
      </w:r>
      <w:r w:rsidRPr="002A27CD">
        <w:rPr>
          <w:rFonts w:ascii="Arial" w:hAnsi="Arial"/>
          <w:lang w:val="en-US"/>
          <w:rPrChange w:id="616" w:author="Simon Renny-Byfield" w:date="2014-10-22T14:51:00Z">
            <w:rPr>
              <w:rFonts w:ascii="Arial"/>
              <w:lang w:val="en-US"/>
            </w:rPr>
          </w:rPrChange>
        </w:rPr>
        <w:t>f duplication, we estimated gene loss by assessing the number of genes remaining in each reconstruction, in a</w:t>
      </w:r>
      <w:bookmarkEnd w:id="614"/>
      <w:r w:rsidRPr="002A27CD">
        <w:rPr>
          <w:rFonts w:ascii="Arial" w:hAnsi="Arial"/>
          <w:lang w:val="en-US"/>
          <w:rPrChange w:id="617" w:author="Simon Renny-Byfield" w:date="2014-10-22T14:51:00Z">
            <w:rPr>
              <w:rFonts w:ascii="Arial"/>
              <w:lang w:val="en-US"/>
            </w:rPr>
          </w:rPrChange>
        </w:rPr>
        <w:t xml:space="preserve"> manner similar to that used earlier </w:t>
      </w:r>
      <w:r w:rsidR="00ED6418" w:rsidRPr="002A27CD">
        <w:rPr>
          <w:rFonts w:ascii="Arial" w:eastAsia="Arial" w:hAnsi="Arial" w:cs="Arial"/>
          <w:rPrChange w:id="618" w:author="Simon Renny-Byfield" w:date="2014-10-22T14:51:00Z">
            <w:rPr>
              <w:rFonts w:ascii="Arial" w:eastAsia="Arial" w:hAnsi="Arial" w:cs="Arial"/>
            </w:rPr>
          </w:rPrChange>
        </w:rPr>
        <w:fldChar w:fldCharType="begin"/>
      </w:r>
      <w:r w:rsidRPr="002A27CD">
        <w:rPr>
          <w:rFonts w:ascii="Arial" w:eastAsia="Arial" w:hAnsi="Arial" w:cs="Arial"/>
          <w:rPrChange w:id="619" w:author="Simon Renny-Byfield" w:date="2014-10-22T14:51:00Z">
            <w:rPr>
              <w:rFonts w:ascii="Arial" w:eastAsia="Arial" w:hAnsi="Arial" w:cs="Arial"/>
            </w:rPr>
          </w:rPrChange>
        </w:rPr>
        <w:instrText xml:space="preserve"> ADDIN EN.CITE &lt;EndNote&gt;&lt;Cite&gt;&lt;Author&gt;Tang&lt;/Author&gt;&lt;Year&gt;2012&lt;/Year&gt;&lt;RecNum&gt;665&lt;/RecNum&gt;&lt;DisplayText&gt;(20)&lt;/Dis</w:instrText>
      </w:r>
      <w:r w:rsidRPr="002A27CD">
        <w:rPr>
          <w:rFonts w:ascii="Arial" w:eastAsia="Arial" w:hAnsi="Arial" w:cs="Arial"/>
          <w:rPrChange w:id="620" w:author="Simon Renny-Byfield" w:date="2014-10-22T14:51:00Z">
            <w:rPr>
              <w:rFonts w:ascii="Arial" w:eastAsia="Arial" w:hAnsi="Arial" w:cs="Arial"/>
            </w:rPr>
          </w:rPrChange>
        </w:rPr>
        <w:instrText>playText&gt;&lt;record&gt;&lt;rec-number&gt;665&lt;/rec-number&gt;&lt;foreign-keys&gt;&lt;key app="EN" db-id="95vtxzxa2td2s4e5stuv5swdtwv2595a5s9z"&gt;665&lt;/key&gt;&lt;/foreign-keys&gt;&lt;ref-type name="Journal Article"&gt;17&lt;/ref-type&gt;&lt;contributors&gt;&lt;authors&gt;&lt;author&gt;Tang, Haibao&lt;/author&gt;&lt;author&gt;Woodhous</w:instrText>
      </w:r>
      <w:r w:rsidRPr="002A27CD">
        <w:rPr>
          <w:rFonts w:ascii="Arial" w:eastAsia="Arial" w:hAnsi="Arial" w:cs="Arial"/>
          <w:rPrChange w:id="621" w:author="Simon Renny-Byfield" w:date="2014-10-22T14:51:00Z">
            <w:rPr>
              <w:rFonts w:ascii="Arial" w:eastAsia="Arial" w:hAnsi="Arial" w:cs="Arial"/>
            </w:rPr>
          </w:rPrChange>
        </w:rPr>
        <w:instrText>e, Margaret R.&lt;/author&gt;&lt;author&gt;Cheng, Feng&lt;/author&gt;&lt;author&gt;Schnable, James C.&lt;/author&gt;&lt;author&gt;Pedersen, Brent S.&lt;/author&gt;&lt;author&gt;Conant, Gavin&lt;/author&gt;&lt;author&gt;Wang, Xiaowu&lt;/author&gt;&lt;author&gt;Freeling, Michael&lt;/author&gt;&lt;author&gt;Pires, J. Chris&lt;/author&gt;&lt;/authors&gt;</w:instrText>
      </w:r>
      <w:r w:rsidRPr="002A27CD">
        <w:rPr>
          <w:rFonts w:ascii="Arial" w:eastAsia="Arial" w:hAnsi="Arial" w:cs="Arial"/>
          <w:rPrChange w:id="622" w:author="Simon Renny-Byfield" w:date="2014-10-22T14:51:00Z">
            <w:rPr>
              <w:rFonts w:ascii="Arial" w:eastAsia="Arial" w:hAnsi="Arial" w:cs="Arial"/>
            </w:rPr>
          </w:rPrChange>
        </w:rPr>
        <w:instrText>&lt;/contributors&gt;&lt;titles&gt;&lt;title&gt;&lt;style face="normal" font="default" size="100%"&gt;Altered patterns of fractionation and exon deletions in &lt;/style&gt;&lt;style face="italic" font="default" size="100%"&gt;Brassica rapa&lt;/style&gt;&lt;style face="normal" font="default" size="100</w:instrText>
      </w:r>
      <w:r w:rsidRPr="002A27CD">
        <w:rPr>
          <w:rFonts w:ascii="Arial" w:eastAsia="Arial" w:hAnsi="Arial" w:cs="Arial"/>
          <w:rPrChange w:id="623" w:author="Simon Renny-Byfield" w:date="2014-10-22T14:51:00Z">
            <w:rPr>
              <w:rFonts w:ascii="Arial" w:eastAsia="Arial" w:hAnsi="Arial" w:cs="Arial"/>
            </w:rPr>
          </w:rPrChange>
        </w:rPr>
        <w:instrText>%"&gt; support a two-step model of paleohexaploidy&lt;/style&gt;&lt;/title&gt;&lt;secondary-title&gt;Genetics&lt;/secondary-title&gt;&lt;/titles&gt;&lt;periodical&gt;&lt;full-title&gt;Genetics&lt;/full-title&gt;&lt;/periodical&gt;&lt;pages&gt;1563-1574&lt;/pages&gt;&lt;volume&gt;190&lt;/volume&gt;&lt;number&gt;4&lt;/number&gt;&lt;dates&gt;&lt;year&gt;2012&lt;/ye</w:instrText>
      </w:r>
      <w:r w:rsidRPr="002A27CD">
        <w:rPr>
          <w:rFonts w:ascii="Arial" w:eastAsia="Arial" w:hAnsi="Arial" w:cs="Arial"/>
          <w:rPrChange w:id="624" w:author="Simon Renny-Byfield" w:date="2014-10-22T14:51:00Z">
            <w:rPr>
              <w:rFonts w:ascii="Arial" w:eastAsia="Arial" w:hAnsi="Arial" w:cs="Arial"/>
            </w:rPr>
          </w:rPrChange>
        </w:rPr>
        <w:instrText>ar&gt;&lt;pub-dates&gt;&lt;date&gt;Apr&lt;/date&gt;&lt;/pub-dates&gt;&lt;/dates&gt;&lt;isbn&gt;0016-6731&lt;/isbn&gt;&lt;accession-num&gt;WOS:000302775700030&lt;/accession-num&gt;&lt;urls&gt;&lt;related-urls&gt;&lt;url&gt;&amp;lt;Go to ISI&amp;gt;://WOS:000302775700030&lt;/url&gt;&lt;/related-urls&gt;&lt;/urls&gt;&lt;electronic-resource-num&gt;10.1534/genetics.</w:instrText>
      </w:r>
      <w:r w:rsidRPr="002A27CD">
        <w:rPr>
          <w:rFonts w:ascii="Arial" w:eastAsia="Arial" w:hAnsi="Arial" w:cs="Arial"/>
          <w:rPrChange w:id="625" w:author="Simon Renny-Byfield" w:date="2014-10-22T14:51:00Z">
            <w:rPr>
              <w:rFonts w:ascii="Arial" w:eastAsia="Arial" w:hAnsi="Arial" w:cs="Arial"/>
            </w:rPr>
          </w:rPrChange>
        </w:rPr>
        <w:instrText>111.137349&lt;/electronic-resource-num&gt;&lt;/record&gt;&lt;/Cite&gt;&lt;/EndNote&gt;</w:instrText>
      </w:r>
      <w:r w:rsidR="00ED6418" w:rsidRPr="002A27CD">
        <w:rPr>
          <w:rFonts w:ascii="Arial" w:eastAsia="Arial" w:hAnsi="Arial" w:cs="Arial"/>
          <w:rPrChange w:id="626" w:author="Simon Renny-Byfield" w:date="2014-10-22T14:51:00Z">
            <w:rPr>
              <w:rFonts w:ascii="Arial" w:eastAsia="Arial" w:hAnsi="Arial" w:cs="Arial"/>
            </w:rPr>
          </w:rPrChange>
        </w:rPr>
        <w:fldChar w:fldCharType="separate"/>
      </w:r>
      <w:r w:rsidRPr="002A27CD">
        <w:rPr>
          <w:rFonts w:ascii="Arial" w:hAnsi="Arial"/>
          <w:rPrChange w:id="627" w:author="Simon Renny-Byfield" w:date="2014-10-22T14:51:00Z">
            <w:rPr>
              <w:rFonts w:ascii="Arial"/>
            </w:rPr>
          </w:rPrChange>
        </w:rPr>
        <w:t>(20)</w:t>
      </w:r>
      <w:r w:rsidR="00ED6418" w:rsidRPr="002A27CD">
        <w:rPr>
          <w:rFonts w:ascii="Arial" w:eastAsia="Arial" w:hAnsi="Arial" w:cs="Arial"/>
          <w:rPrChange w:id="628" w:author="Simon Renny-Byfield" w:date="2014-10-22T14:51:00Z">
            <w:rPr>
              <w:rFonts w:ascii="Arial" w:eastAsia="Arial" w:hAnsi="Arial" w:cs="Arial"/>
            </w:rPr>
          </w:rPrChange>
        </w:rPr>
        <w:fldChar w:fldCharType="end"/>
      </w:r>
      <w:r w:rsidRPr="002A27CD">
        <w:rPr>
          <w:rFonts w:ascii="Arial" w:hAnsi="Arial"/>
          <w:lang w:val="en-US"/>
          <w:rPrChange w:id="629" w:author="Simon Renny-Byfield" w:date="2014-10-22T14:51:00Z">
            <w:rPr>
              <w:rFonts w:ascii="Arial"/>
              <w:lang w:val="en-US"/>
            </w:rPr>
          </w:rPrChange>
        </w:rPr>
        <w:t>. The hypothesis of gene retention equivalence among homoeologs was evaluated using Pearson</w:t>
      </w:r>
      <w:r w:rsidRPr="002A27CD">
        <w:rPr>
          <w:rFonts w:ascii="Arial" w:hAnsi="Arial"/>
          <w:lang w:val="en-US"/>
          <w:rPrChange w:id="630" w:author="Simon Renny-Byfield" w:date="2014-10-22T14:51:00Z">
            <w:rPr>
              <w:rFonts w:hAnsi="Arial"/>
              <w:lang w:val="en-US"/>
            </w:rPr>
          </w:rPrChange>
        </w:rPr>
        <w:t>’</w:t>
      </w:r>
      <w:r w:rsidRPr="002A27CD">
        <w:rPr>
          <w:rFonts w:ascii="Arial" w:hAnsi="Arial"/>
          <w:lang w:val="en-US"/>
          <w:rPrChange w:id="631" w:author="Simon Renny-Byfield" w:date="2014-10-22T14:51:00Z">
            <w:rPr>
              <w:rFonts w:ascii="Arial"/>
              <w:lang w:val="en-US"/>
            </w:rPr>
          </w:rPrChange>
        </w:rPr>
        <w:t>s chi-squared test. Importantly, all tests indicate statistically significant deviation from ra</w:t>
      </w:r>
      <w:r w:rsidRPr="002A27CD">
        <w:rPr>
          <w:rFonts w:ascii="Arial" w:hAnsi="Arial"/>
          <w:lang w:val="en-US"/>
          <w:rPrChange w:id="632" w:author="Simon Renny-Byfield" w:date="2014-10-22T14:51:00Z">
            <w:rPr>
              <w:rFonts w:ascii="Arial"/>
              <w:lang w:val="en-US"/>
            </w:rPr>
          </w:rPrChange>
        </w:rPr>
        <w:t xml:space="preserve">ndom (equivalent) gene loss, providing strong evidence for biased gene fractionation between duplicate regions in the cotton genome. </w:t>
      </w:r>
      <w:ins w:id="633" w:author="Simon Renny-Byfield" w:date="2014-10-16T20:10:00Z">
        <w:r w:rsidRPr="002A27CD">
          <w:rPr>
            <w:rFonts w:ascii="Arial" w:hAnsi="Arial"/>
            <w:lang w:val="en-US"/>
            <w:rPrChange w:id="634" w:author="Simon Renny-Byfield" w:date="2014-10-22T14:51:00Z">
              <w:rPr>
                <w:rFonts w:ascii="Arial"/>
                <w:lang w:val="en-US"/>
              </w:rPr>
            </w:rPrChange>
          </w:rPr>
          <w:t xml:space="preserve">Thus </w:t>
        </w:r>
      </w:ins>
      <w:ins w:id="635" w:author="Simon Renny-Byfield" w:date="2014-10-16T20:11:00Z">
        <w:r w:rsidRPr="002A27CD">
          <w:rPr>
            <w:rFonts w:ascii="Arial" w:hAnsi="Arial"/>
            <w:rPrChange w:id="636" w:author="Simon Renny-Byfield" w:date="2014-10-22T14:51:00Z">
              <w:rPr>
                <w:rFonts w:ascii="Arial"/>
              </w:rPr>
            </w:rPrChange>
          </w:rPr>
          <w:t>we</w:t>
        </w:r>
      </w:ins>
      <w:ins w:id="637" w:author="Simon Renny-Byfield" w:date="2014-10-16T20:13:00Z">
        <w:r w:rsidRPr="002A27CD">
          <w:rPr>
            <w:rFonts w:ascii="Arial" w:hAnsi="Arial"/>
            <w:lang w:val="en-US"/>
            <w:rPrChange w:id="638" w:author="Simon Renny-Byfield" w:date="2014-10-22T14:51:00Z">
              <w:rPr>
                <w:rFonts w:ascii="Arial"/>
                <w:lang w:val="en-US"/>
              </w:rPr>
            </w:rPrChange>
          </w:rPr>
          <w:t xml:space="preserve"> are able to</w:t>
        </w:r>
      </w:ins>
      <w:ins w:id="639" w:author="Simon Renny-Byfield" w:date="2014-10-16T20:11:00Z">
        <w:r w:rsidRPr="002A27CD">
          <w:rPr>
            <w:rFonts w:ascii="Arial" w:hAnsi="Arial"/>
            <w:lang w:val="en-US"/>
            <w:rPrChange w:id="640" w:author="Simon Renny-Byfield" w:date="2014-10-22T14:51:00Z">
              <w:rPr>
                <w:rFonts w:ascii="Arial"/>
                <w:lang w:val="en-US"/>
              </w:rPr>
            </w:rPrChange>
          </w:rPr>
          <w:t xml:space="preserve"> detect </w:t>
        </w:r>
      </w:ins>
      <w:ins w:id="641" w:author="Simon Renny-Byfield" w:date="2014-10-16T20:13:00Z">
        <w:r w:rsidRPr="002A27CD">
          <w:rPr>
            <w:rFonts w:ascii="Arial" w:hAnsi="Arial"/>
            <w:lang w:val="en-US"/>
            <w:rPrChange w:id="642" w:author="Simon Renny-Byfield" w:date="2014-10-22T14:51:00Z">
              <w:rPr>
                <w:rFonts w:ascii="Arial"/>
                <w:lang w:val="en-US"/>
              </w:rPr>
            </w:rPrChange>
          </w:rPr>
          <w:t xml:space="preserve">signatures of </w:t>
        </w:r>
      </w:ins>
      <w:ins w:id="643" w:author="Simon Renny-Byfield" w:date="2014-10-16T20:12:00Z">
        <w:r w:rsidRPr="002A27CD">
          <w:rPr>
            <w:rFonts w:ascii="Arial" w:hAnsi="Arial"/>
            <w:lang w:val="en-US"/>
            <w:rPrChange w:id="644" w:author="Simon Renny-Byfield" w:date="2014-10-22T14:51:00Z">
              <w:rPr>
                <w:rFonts w:ascii="Arial"/>
                <w:lang w:val="en-US"/>
              </w:rPr>
            </w:rPrChange>
          </w:rPr>
          <w:t xml:space="preserve">chrosmosome-wide </w:t>
        </w:r>
      </w:ins>
      <w:ins w:id="645" w:author="Simon Renny-Byfield" w:date="2014-10-16T20:11:00Z">
        <w:r w:rsidRPr="002A27CD">
          <w:rPr>
            <w:rFonts w:ascii="Arial" w:hAnsi="Arial"/>
            <w:lang w:val="en-US"/>
            <w:rPrChange w:id="646" w:author="Simon Renny-Byfield" w:date="2014-10-22T14:51:00Z">
              <w:rPr>
                <w:rFonts w:ascii="Arial"/>
                <w:lang w:val="en-US"/>
              </w:rPr>
            </w:rPrChange>
          </w:rPr>
          <w:t xml:space="preserve">bias fractionation following WGM on time-scales far in excess of </w:t>
        </w:r>
        <w:r w:rsidRPr="002A27CD">
          <w:rPr>
            <w:rFonts w:ascii="Arial" w:hAnsi="Arial"/>
            <w:lang w:val="en-US"/>
            <w:rPrChange w:id="647" w:author="Simon Renny-Byfield" w:date="2014-10-22T14:51:00Z">
              <w:rPr>
                <w:rFonts w:ascii="Arial"/>
                <w:lang w:val="en-US"/>
              </w:rPr>
            </w:rPrChange>
          </w:rPr>
          <w:t>those previously reported</w:t>
        </w:r>
      </w:ins>
      <w:ins w:id="648" w:author="Simon Renny-Byfield" w:date="2014-10-16T20:12:00Z">
        <w:r w:rsidRPr="002A27CD">
          <w:rPr>
            <w:rFonts w:ascii="Arial" w:hAnsi="Arial"/>
            <w:lang w:val="en-US"/>
            <w:rPrChange w:id="649" w:author="Simon Renny-Byfield" w:date="2014-10-22T14:51:00Z">
              <w:rPr>
                <w:rFonts w:ascii="Arial"/>
                <w:lang w:val="en-US"/>
              </w:rPr>
            </w:rPrChange>
          </w:rPr>
          <w:t xml:space="preserve"> in </w:t>
        </w:r>
        <w:r w:rsidRPr="002A27CD">
          <w:rPr>
            <w:rFonts w:ascii="Arial" w:hAnsi="Arial"/>
            <w:i/>
            <w:iCs/>
            <w:lang w:val="it-IT"/>
            <w:rPrChange w:id="650" w:author="Simon Renny-Byfield" w:date="2014-10-22T14:51:00Z">
              <w:rPr>
                <w:rFonts w:ascii="Arial"/>
                <w:i/>
                <w:iCs/>
                <w:lang w:val="it-IT"/>
              </w:rPr>
            </w:rPrChange>
          </w:rPr>
          <w:t>Brassica</w:t>
        </w:r>
        <w:r w:rsidRPr="002A27CD">
          <w:rPr>
            <w:rFonts w:ascii="Arial" w:hAnsi="Arial"/>
            <w:lang w:val="en-US"/>
            <w:rPrChange w:id="651" w:author="Simon Renny-Byfield" w:date="2014-10-22T14:51:00Z">
              <w:rPr>
                <w:rFonts w:ascii="Arial"/>
                <w:lang w:val="en-US"/>
              </w:rPr>
            </w:rPrChange>
          </w:rPr>
          <w:t xml:space="preserve"> and maize</w:t>
        </w:r>
      </w:ins>
      <w:ins w:id="652" w:author="Simon Renny-Byfield" w:date="2014-10-16T20:11:00Z">
        <w:r w:rsidRPr="002A27CD">
          <w:rPr>
            <w:rFonts w:ascii="Arial" w:hAnsi="Arial"/>
            <w:rPrChange w:id="653" w:author="Simon Renny-Byfield" w:date="2014-10-22T14:51:00Z">
              <w:rPr>
                <w:rFonts w:ascii="Arial"/>
              </w:rPr>
            </w:rPrChange>
          </w:rPr>
          <w:t xml:space="preserve">. </w:t>
        </w:r>
      </w:ins>
      <w:del w:id="654" w:author="Simon Renny-Byfield" w:date="2014-10-16T20:13:00Z">
        <w:r w:rsidRPr="002A27CD">
          <w:rPr>
            <w:rFonts w:ascii="Arial" w:hAnsi="Arial"/>
            <w:lang w:val="en-US"/>
            <w:rPrChange w:id="655" w:author="Simon Renny-Byfield" w:date="2014-10-22T14:51:00Z">
              <w:rPr>
                <w:rFonts w:ascii="Arial"/>
                <w:lang w:val="en-US"/>
              </w:rPr>
            </w:rPrChange>
          </w:rPr>
          <w:delText>Thus, after ~60 million years of evolution since the last cotton lineage-specific WGM, signatures of widespread bias fractionation still persist.</w:delText>
        </w:r>
      </w:del>
    </w:p>
    <w:p w:rsidR="00ED6418" w:rsidRPr="002A27CD" w:rsidRDefault="00ED6418">
      <w:pPr>
        <w:pStyle w:val="Body"/>
        <w:widowControl w:val="0"/>
        <w:spacing w:after="240" w:line="360" w:lineRule="auto"/>
        <w:rPr>
          <w:rFonts w:ascii="Arial" w:eastAsia="Arial" w:hAnsi="Arial" w:cs="Arial"/>
          <w:rPrChange w:id="656"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i/>
          <w:iCs/>
          <w:rPrChange w:id="657" w:author="Simon Renny-Byfield" w:date="2014-10-22T14:51:00Z">
            <w:rPr>
              <w:rFonts w:ascii="Arial" w:eastAsia="Arial" w:hAnsi="Arial" w:cs="Arial"/>
              <w:i/>
              <w:iCs/>
            </w:rPr>
          </w:rPrChange>
        </w:rPr>
      </w:pPr>
      <w:r w:rsidRPr="002A27CD">
        <w:rPr>
          <w:rFonts w:ascii="Arial" w:hAnsi="Arial"/>
          <w:i/>
          <w:iCs/>
          <w:lang w:val="en-US"/>
          <w:rPrChange w:id="658" w:author="Simon Renny-Byfield" w:date="2014-10-22T14:51:00Z">
            <w:rPr>
              <w:rFonts w:ascii="Arial"/>
              <w:i/>
              <w:iCs/>
              <w:lang w:val="en-US"/>
            </w:rPr>
          </w:rPrChange>
        </w:rPr>
        <w:t>Fractionation and expression of duplicate genes</w:t>
      </w:r>
    </w:p>
    <w:p w:rsidR="00ED6418" w:rsidRPr="002A27CD" w:rsidRDefault="00ED6418">
      <w:pPr>
        <w:pStyle w:val="Body"/>
        <w:spacing w:line="360" w:lineRule="auto"/>
        <w:rPr>
          <w:rFonts w:ascii="Arial" w:eastAsia="Arial" w:hAnsi="Arial" w:cs="Arial"/>
          <w:rPrChange w:id="659"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660" w:author="Simon Renny-Byfield" w:date="2014-10-22T14:51:00Z">
            <w:rPr>
              <w:rFonts w:ascii="Arial" w:eastAsia="Arial" w:hAnsi="Arial" w:cs="Arial"/>
            </w:rPr>
          </w:rPrChange>
        </w:rPr>
      </w:pPr>
      <w:r w:rsidRPr="002A27CD">
        <w:rPr>
          <w:rFonts w:ascii="Arial" w:hAnsi="Arial"/>
          <w:lang w:val="en-US"/>
          <w:rPrChange w:id="661" w:author="Simon Renny-Byfield" w:date="2014-10-22T14:51:00Z">
            <w:rPr>
              <w:rFonts w:ascii="Arial"/>
              <w:lang w:val="en-US"/>
            </w:rPr>
          </w:rPrChange>
        </w:rPr>
        <w:t>We binned chromosome reconstructions such that, for each pre-duplicated ancestral chromosome, the least fractionated of the post-duplicated (cotton) reconstructions was distinguished LF and all others were grouped together and designated as most fractionat</w:t>
      </w:r>
      <w:r w:rsidRPr="002A27CD">
        <w:rPr>
          <w:rFonts w:ascii="Arial" w:hAnsi="Arial"/>
          <w:lang w:val="en-US"/>
          <w:rPrChange w:id="662" w:author="Simon Renny-Byfield" w:date="2014-10-22T14:51:00Z">
            <w:rPr>
              <w:rFonts w:ascii="Arial"/>
              <w:lang w:val="en-US"/>
            </w:rPr>
          </w:rPrChange>
        </w:rPr>
        <w:t xml:space="preserve">ed (MF). These classifications were used to identify retained paralogous genes in LF and MF chromosomes. We then examined gene expression levels in three tissues </w:t>
      </w:r>
      <w:del w:id="663" w:author="Simon Renny-Byfield" w:date="2014-10-16T20:17:00Z">
        <w:r w:rsidRPr="002A27CD">
          <w:rPr>
            <w:rFonts w:ascii="Arial" w:hAnsi="Arial"/>
            <w:lang w:val="en-US"/>
            <w:rPrChange w:id="664" w:author="Simon Renny-Byfield" w:date="2014-10-22T14:51:00Z">
              <w:rPr>
                <w:rFonts w:ascii="Arial"/>
                <w:lang w:val="en-US"/>
              </w:rPr>
            </w:rPrChange>
          </w:rPr>
          <w:delText>for syntenic paralogs on LF and MF reconstructions</w:delText>
        </w:r>
      </w:del>
      <w:ins w:id="665" w:author="Simon Renny-Byfield" w:date="2014-10-16T20:14:00Z">
        <w:r w:rsidRPr="002A27CD">
          <w:rPr>
            <w:rFonts w:ascii="Arial" w:hAnsi="Arial"/>
            <w:lang w:val="en-US"/>
            <w:rPrChange w:id="666" w:author="Simon Renny-Byfield" w:date="2014-10-22T14:51:00Z">
              <w:rPr>
                <w:rFonts w:ascii="Arial"/>
                <w:lang w:val="en-US"/>
              </w:rPr>
            </w:rPrChange>
          </w:rPr>
          <w:t xml:space="preserve">and compared </w:t>
        </w:r>
      </w:ins>
      <w:ins w:id="667" w:author="Simon Renny-Byfield" w:date="2014-10-16T20:35:00Z">
        <w:r w:rsidRPr="002A27CD">
          <w:rPr>
            <w:rFonts w:ascii="Arial" w:hAnsi="Arial"/>
            <w:lang w:val="en-US"/>
            <w:rPrChange w:id="668" w:author="Simon Renny-Byfield" w:date="2014-10-22T14:51:00Z">
              <w:rPr>
                <w:rFonts w:ascii="Arial"/>
                <w:lang w:val="en-US"/>
              </w:rPr>
            </w:rPrChange>
          </w:rPr>
          <w:t xml:space="preserve">expression of </w:t>
        </w:r>
      </w:ins>
      <w:ins w:id="669" w:author="Simon Renny-Byfield" w:date="2014-10-16T20:16:00Z">
        <w:r w:rsidRPr="002A27CD">
          <w:rPr>
            <w:rFonts w:ascii="Arial" w:hAnsi="Arial"/>
            <w:rPrChange w:id="670" w:author="Simon Renny-Byfield" w:date="2014-10-22T14:51:00Z">
              <w:rPr>
                <w:rFonts w:ascii="Arial"/>
              </w:rPr>
            </w:rPrChange>
          </w:rPr>
          <w:t xml:space="preserve">syntenic </w:t>
        </w:r>
      </w:ins>
      <w:ins w:id="671" w:author="Simon Renny-Byfield" w:date="2014-10-16T20:14:00Z">
        <w:r w:rsidRPr="002A27CD">
          <w:rPr>
            <w:rFonts w:ascii="Arial" w:hAnsi="Arial"/>
            <w:lang w:val="da-DK"/>
            <w:rPrChange w:id="672" w:author="Simon Renny-Byfield" w:date="2014-10-22T14:51:00Z">
              <w:rPr>
                <w:rFonts w:ascii="Arial"/>
                <w:lang w:val="da-DK"/>
              </w:rPr>
            </w:rPrChange>
          </w:rPr>
          <w:t>paralogs</w:t>
        </w:r>
      </w:ins>
      <w:ins w:id="673" w:author="Simon Renny-Byfield" w:date="2014-10-16T20:35:00Z">
        <w:r w:rsidRPr="002A27CD">
          <w:rPr>
            <w:rFonts w:ascii="Arial" w:hAnsi="Arial"/>
            <w:rPrChange w:id="674" w:author="Simon Renny-Byfield" w:date="2014-10-22T14:51:00Z">
              <w:rPr>
                <w:rFonts w:ascii="Arial"/>
              </w:rPr>
            </w:rPrChange>
          </w:rPr>
          <w:t xml:space="preserve"> </w:t>
        </w:r>
      </w:ins>
      <w:ins w:id="675" w:author="Simon Renny-Byfield" w:date="2014-10-16T20:14:00Z">
        <w:r w:rsidRPr="002A27CD">
          <w:rPr>
            <w:rFonts w:ascii="Arial" w:hAnsi="Arial"/>
            <w:lang w:val="en-US"/>
            <w:rPrChange w:id="676" w:author="Simon Renny-Byfield" w:date="2014-10-22T14:51:00Z">
              <w:rPr>
                <w:rFonts w:ascii="Arial"/>
                <w:lang w:val="en-US"/>
              </w:rPr>
            </w:rPrChange>
          </w:rPr>
          <w:t>residing in LF and MF fractions. In this case we took the most conservative approach and discarded any genes that lacked a suitable paralog for comparison</w:t>
        </w:r>
      </w:ins>
      <w:ins w:id="677" w:author="Simon Renny-Byfield" w:date="2014-10-16T20:34:00Z">
        <w:r w:rsidRPr="002A27CD">
          <w:rPr>
            <w:rFonts w:ascii="Arial" w:hAnsi="Arial"/>
            <w:lang w:val="en-US"/>
            <w:rPrChange w:id="678" w:author="Simon Renny-Byfield" w:date="2014-10-22T14:51:00Z">
              <w:rPr>
                <w:rFonts w:ascii="Arial"/>
                <w:lang w:val="en-US"/>
              </w:rPr>
            </w:rPrChange>
          </w:rPr>
          <w:t xml:space="preserve">, or genes that did not have a corresponding </w:t>
        </w:r>
      </w:ins>
      <w:ins w:id="679" w:author="Simon Renny-Byfield" w:date="2014-10-16T21:46:00Z">
        <w:r w:rsidRPr="002A27CD">
          <w:rPr>
            <w:rFonts w:ascii="Arial" w:hAnsi="Arial"/>
            <w:rPrChange w:id="680" w:author="Simon Renny-Byfield" w:date="2014-10-22T14:51:00Z">
              <w:rPr>
                <w:rFonts w:ascii="Arial"/>
              </w:rPr>
            </w:rPrChange>
          </w:rPr>
          <w:t xml:space="preserve">syntenic </w:t>
        </w:r>
      </w:ins>
      <w:ins w:id="681" w:author="Simon Renny-Byfield" w:date="2014-10-16T20:34:00Z">
        <w:r w:rsidRPr="002A27CD">
          <w:rPr>
            <w:rFonts w:ascii="Arial" w:hAnsi="Arial"/>
            <w:lang w:val="en-US"/>
            <w:rPrChange w:id="682" w:author="Simon Renny-Byfield" w:date="2014-10-22T14:51:00Z">
              <w:rPr>
                <w:rFonts w:ascii="Arial"/>
                <w:lang w:val="en-US"/>
              </w:rPr>
            </w:rPrChange>
          </w:rPr>
          <w:t xml:space="preserve">ortholog in the chocolate genome </w:t>
        </w:r>
      </w:ins>
      <w:ins w:id="683" w:author="Simon Renny-Byfield" w:date="2014-10-16T20:14:00Z">
        <w:r w:rsidRPr="002A27CD">
          <w:rPr>
            <w:rFonts w:ascii="Arial" w:hAnsi="Arial"/>
            <w:rPrChange w:id="684" w:author="Simon Renny-Byfield" w:date="2014-10-22T14:51:00Z">
              <w:rPr>
                <w:rFonts w:ascii="Arial"/>
              </w:rPr>
            </w:rPrChange>
          </w:rPr>
          <w:t>)</w:t>
        </w:r>
      </w:ins>
      <w:r w:rsidRPr="002A27CD">
        <w:rPr>
          <w:rFonts w:ascii="Arial" w:hAnsi="Arial"/>
          <w:rPrChange w:id="685" w:author="Simon Renny-Byfield" w:date="2014-10-22T14:51:00Z">
            <w:rPr>
              <w:rFonts w:ascii="Arial"/>
            </w:rPr>
          </w:rPrChange>
        </w:rPr>
        <w:t xml:space="preserve">. </w:t>
      </w:r>
      <w:ins w:id="686" w:author="Simon Renny-Byfield" w:date="2014-10-16T20:35:00Z">
        <w:r w:rsidRPr="002A27CD">
          <w:rPr>
            <w:rFonts w:ascii="Arial" w:hAnsi="Arial"/>
            <w:lang w:val="en-US"/>
            <w:rPrChange w:id="687" w:author="Simon Renny-Byfield" w:date="2014-10-22T14:51:00Z">
              <w:rPr>
                <w:rFonts w:ascii="Arial"/>
                <w:lang w:val="en-US"/>
              </w:rPr>
            </w:rPrChange>
          </w:rPr>
          <w:t>Despite suc</w:t>
        </w:r>
        <w:r w:rsidRPr="002A27CD">
          <w:rPr>
            <w:rFonts w:ascii="Arial" w:hAnsi="Arial"/>
            <w:lang w:val="en-US"/>
            <w:rPrChange w:id="688" w:author="Simon Renny-Byfield" w:date="2014-10-22T14:51:00Z">
              <w:rPr>
                <w:rFonts w:ascii="Arial"/>
                <w:lang w:val="en-US"/>
              </w:rPr>
            </w:rPrChange>
          </w:rPr>
          <w:t xml:space="preserve">h a restrictive set of </w:t>
        </w:r>
      </w:ins>
      <w:ins w:id="689" w:author="Simon Renny-Byfield" w:date="2014-10-16T20:36:00Z">
        <w:r w:rsidRPr="002A27CD">
          <w:rPr>
            <w:rFonts w:ascii="Arial" w:hAnsi="Arial"/>
            <w:lang w:val="fr-FR"/>
            <w:rPrChange w:id="690" w:author="Simon Renny-Byfield" w:date="2014-10-22T14:51:00Z">
              <w:rPr>
                <w:rFonts w:ascii="Arial"/>
                <w:lang w:val="fr-FR"/>
              </w:rPr>
            </w:rPrChange>
          </w:rPr>
          <w:t>comparisons</w:t>
        </w:r>
      </w:ins>
      <w:ins w:id="691" w:author="Simon Renny-Byfield" w:date="2014-10-16T20:35:00Z">
        <w:r w:rsidRPr="002A27CD">
          <w:rPr>
            <w:rFonts w:ascii="Arial" w:hAnsi="Arial"/>
            <w:rPrChange w:id="692" w:author="Simon Renny-Byfield" w:date="2014-10-22T14:51:00Z">
              <w:rPr>
                <w:rFonts w:ascii="Arial"/>
              </w:rPr>
            </w:rPrChange>
          </w:rPr>
          <w:t xml:space="preserve"> </w:t>
        </w:r>
      </w:ins>
      <w:ins w:id="693" w:author="Simon Renny-Byfield" w:date="2014-10-16T20:36:00Z">
        <w:r w:rsidRPr="002A27CD">
          <w:rPr>
            <w:rFonts w:ascii="Arial" w:hAnsi="Arial"/>
            <w:rPrChange w:id="694" w:author="Simon Renny-Byfield" w:date="2014-10-22T14:51:00Z">
              <w:rPr>
                <w:rFonts w:ascii="Arial"/>
              </w:rPr>
            </w:rPrChange>
          </w:rPr>
          <w:t>t</w:t>
        </w:r>
      </w:ins>
      <w:del w:id="695" w:author="Simon Renny-Byfield" w:date="2014-10-16T20:36:00Z">
        <w:r w:rsidRPr="002A27CD">
          <w:rPr>
            <w:rFonts w:ascii="Arial" w:hAnsi="Arial"/>
            <w:rPrChange w:id="696" w:author="Simon Renny-Byfield" w:date="2014-10-22T14:51:00Z">
              <w:rPr>
                <w:rFonts w:ascii="Arial"/>
              </w:rPr>
            </w:rPrChange>
          </w:rPr>
          <w:delText>T</w:delText>
        </w:r>
      </w:del>
      <w:r w:rsidRPr="002A27CD">
        <w:rPr>
          <w:rFonts w:ascii="Arial" w:hAnsi="Arial"/>
          <w:lang w:val="en-US"/>
          <w:rPrChange w:id="697" w:author="Simon Renny-Byfield" w:date="2014-10-22T14:51:00Z">
            <w:rPr>
              <w:rFonts w:ascii="Arial"/>
              <w:lang w:val="en-US"/>
            </w:rPr>
          </w:rPrChange>
        </w:rPr>
        <w:t xml:space="preserve">his analysis revealed that genes on LF chromosomes are generally more highly expressed than those on MF (Fig. 1 A); of </w:t>
      </w:r>
      <w:ins w:id="698" w:author="Simon Renny-Byfield" w:date="2014-10-16T20:36:00Z">
        <w:r w:rsidRPr="002A27CD">
          <w:rPr>
            <w:rFonts w:ascii="Arial" w:hAnsi="Arial"/>
            <w:lang w:val="en-US"/>
            <w:rPrChange w:id="699" w:author="Simon Renny-Byfield" w:date="2014-10-22T14:51:00Z">
              <w:rPr>
                <w:rFonts w:ascii="Arial"/>
                <w:lang w:val="en-US"/>
              </w:rPr>
            </w:rPrChange>
          </w:rPr>
          <w:t xml:space="preserve">the </w:t>
        </w:r>
      </w:ins>
      <w:r w:rsidRPr="002A27CD">
        <w:rPr>
          <w:rFonts w:ascii="Arial" w:hAnsi="Arial"/>
          <w:rPrChange w:id="700" w:author="Simon Renny-Byfield" w:date="2014-10-22T14:51:00Z">
            <w:rPr>
              <w:rFonts w:ascii="Arial"/>
            </w:rPr>
          </w:rPrChange>
        </w:rPr>
        <w:t xml:space="preserve">1064 </w:t>
      </w:r>
      <w:ins w:id="701" w:author="Simon Renny-Byfield" w:date="2014-10-16T20:15:00Z">
        <w:r w:rsidRPr="002A27CD">
          <w:rPr>
            <w:rFonts w:ascii="Arial" w:hAnsi="Arial"/>
            <w:rPrChange w:id="702" w:author="Simon Renny-Byfield" w:date="2014-10-22T14:51:00Z">
              <w:rPr>
                <w:rFonts w:ascii="Arial"/>
              </w:rPr>
            </w:rPrChange>
          </w:rPr>
          <w:t>paralog</w:t>
        </w:r>
      </w:ins>
      <w:ins w:id="703" w:author="Simon Renny-Byfield" w:date="2014-10-16T20:18:00Z">
        <w:r w:rsidRPr="002A27CD">
          <w:rPr>
            <w:rFonts w:ascii="Arial" w:hAnsi="Arial"/>
            <w:rPrChange w:id="704" w:author="Simon Renny-Byfield" w:date="2014-10-22T14:51:00Z">
              <w:rPr>
                <w:rFonts w:ascii="Arial"/>
              </w:rPr>
            </w:rPrChange>
          </w:rPr>
          <w:t>ous</w:t>
        </w:r>
      </w:ins>
      <w:ins w:id="705" w:author="Simon Renny-Byfield" w:date="2014-10-16T20:15:00Z">
        <w:r w:rsidRPr="002A27CD">
          <w:rPr>
            <w:rFonts w:ascii="Arial" w:hAnsi="Arial"/>
            <w:rPrChange w:id="706" w:author="Simon Renny-Byfield" w:date="2014-10-22T14:51:00Z">
              <w:rPr>
                <w:rFonts w:ascii="Arial"/>
              </w:rPr>
            </w:rPrChange>
          </w:rPr>
          <w:t xml:space="preserve"> </w:t>
        </w:r>
      </w:ins>
      <w:ins w:id="707" w:author="Simon Renny-Byfield" w:date="2014-10-16T20:16:00Z">
        <w:r w:rsidRPr="002A27CD">
          <w:rPr>
            <w:rFonts w:ascii="Arial" w:hAnsi="Arial"/>
            <w:rPrChange w:id="708" w:author="Simon Renny-Byfield" w:date="2014-10-22T14:51:00Z">
              <w:rPr>
                <w:rFonts w:ascii="Arial"/>
              </w:rPr>
            </w:rPrChange>
          </w:rPr>
          <w:t xml:space="preserve">gene </w:t>
        </w:r>
      </w:ins>
      <w:ins w:id="709" w:author="Simon Renny-Byfield" w:date="2014-10-16T20:15:00Z">
        <w:r w:rsidRPr="002A27CD">
          <w:rPr>
            <w:rFonts w:ascii="Arial" w:hAnsi="Arial"/>
            <w:lang w:val="fr-FR"/>
            <w:rPrChange w:id="710" w:author="Simon Renny-Byfield" w:date="2014-10-22T14:51:00Z">
              <w:rPr>
                <w:rFonts w:ascii="Arial"/>
                <w:lang w:val="fr-FR"/>
              </w:rPr>
            </w:rPrChange>
          </w:rPr>
          <w:t>pairs</w:t>
        </w:r>
      </w:ins>
      <w:ins w:id="711" w:author="Simon Renny-Byfield" w:date="2014-10-16T20:36:00Z">
        <w:r w:rsidRPr="002A27CD">
          <w:rPr>
            <w:rFonts w:ascii="Arial" w:hAnsi="Arial"/>
            <w:lang w:val="en-US"/>
            <w:rPrChange w:id="712" w:author="Simon Renny-Byfield" w:date="2014-10-22T14:51:00Z">
              <w:rPr>
                <w:rFonts w:ascii="Arial"/>
                <w:lang w:val="en-US"/>
              </w:rPr>
            </w:rPrChange>
          </w:rPr>
          <w:t xml:space="preserve"> compared</w:t>
        </w:r>
      </w:ins>
      <w:del w:id="713" w:author="Simon Renny-Byfield" w:date="2014-10-16T20:15:00Z">
        <w:r w:rsidRPr="002A27CD">
          <w:rPr>
            <w:rFonts w:ascii="Arial" w:hAnsi="Arial"/>
            <w:lang w:val="fr-FR"/>
            <w:rPrChange w:id="714" w:author="Simon Renny-Byfield" w:date="2014-10-22T14:51:00Z">
              <w:rPr>
                <w:rFonts w:ascii="Arial"/>
                <w:lang w:val="fr-FR"/>
              </w:rPr>
            </w:rPrChange>
          </w:rPr>
          <w:delText>comparisons</w:delText>
        </w:r>
      </w:del>
      <w:r w:rsidRPr="002A27CD">
        <w:rPr>
          <w:rFonts w:ascii="Arial" w:hAnsi="Arial"/>
          <w:lang w:val="en-US"/>
          <w:rPrChange w:id="715" w:author="Simon Renny-Byfield" w:date="2014-10-22T14:51:00Z">
            <w:rPr>
              <w:rFonts w:ascii="Arial"/>
              <w:lang w:val="en-US"/>
            </w:rPr>
          </w:rPrChange>
        </w:rPr>
        <w:t>, LF genes were more highly expressed in 559-589 cases, depending on the tissue. To test for statistically significant deviation from a random number of up-regulated genes in each group (LF of MF) we used a cumulative binomial distribution with the probabi</w:t>
      </w:r>
      <w:r w:rsidRPr="002A27CD">
        <w:rPr>
          <w:rFonts w:ascii="Arial" w:hAnsi="Arial"/>
          <w:lang w:val="en-US"/>
          <w:rPrChange w:id="716" w:author="Simon Renny-Byfield" w:date="2014-10-22T14:51:00Z">
            <w:rPr>
              <w:rFonts w:ascii="Arial"/>
              <w:lang w:val="en-US"/>
            </w:rPr>
          </w:rPrChange>
        </w:rPr>
        <w:t>lity of LF being more highly expressed at 0.5. This result was statistically significant for expression data for both leaf and seed tissue, but not for petals (Fig. 1A). To examine the robustness of the bias we restricted our analysis to those syntenic par</w:t>
      </w:r>
      <w:r w:rsidRPr="002A27CD">
        <w:rPr>
          <w:rFonts w:ascii="Arial" w:hAnsi="Arial"/>
          <w:lang w:val="en-US"/>
          <w:rPrChange w:id="717" w:author="Simon Renny-Byfield" w:date="2014-10-22T14:51:00Z">
            <w:rPr>
              <w:rFonts w:ascii="Arial"/>
              <w:lang w:val="en-US"/>
            </w:rPr>
          </w:rPrChange>
        </w:rPr>
        <w:t>alogs that varied in expression by greater than two-fold (Fig. S3). In this case, the bias was greater and statistically significant in all tissues examined. Furthermore, bias remained evident even when considering only syntenic paralogs exhibiting differe</w:t>
      </w:r>
      <w:r w:rsidRPr="002A27CD">
        <w:rPr>
          <w:rFonts w:ascii="Arial" w:hAnsi="Arial"/>
          <w:lang w:val="en-US"/>
          <w:rPrChange w:id="718" w:author="Simon Renny-Byfield" w:date="2014-10-22T14:51:00Z">
            <w:rPr>
              <w:rFonts w:ascii="Arial"/>
              <w:lang w:val="en-US"/>
            </w:rPr>
          </w:rPrChange>
        </w:rPr>
        <w:t xml:space="preserve">ntial gene expression and fold-change greater than two, confirming previous results (Fig. S3). Thus, </w:t>
      </w:r>
      <w:ins w:id="719" w:author="Simon Renny-Byfield" w:date="2014-10-16T20:19:00Z">
        <w:r w:rsidRPr="002A27CD">
          <w:rPr>
            <w:rFonts w:ascii="Arial" w:hAnsi="Arial"/>
            <w:lang w:val="en-US"/>
            <w:rPrChange w:id="720" w:author="Simon Renny-Byfield" w:date="2014-10-22T14:51:00Z">
              <w:rPr>
                <w:rFonts w:ascii="Arial"/>
                <w:lang w:val="en-US"/>
              </w:rPr>
            </w:rPrChange>
          </w:rPr>
          <w:t xml:space="preserve">the data suggest that </w:t>
        </w:r>
      </w:ins>
      <w:r w:rsidRPr="002A27CD">
        <w:rPr>
          <w:rFonts w:ascii="Arial" w:hAnsi="Arial"/>
          <w:lang w:val="en-US"/>
          <w:rPrChange w:id="721" w:author="Simon Renny-Byfield" w:date="2014-10-22T14:51:00Z">
            <w:rPr>
              <w:rFonts w:ascii="Arial"/>
              <w:lang w:val="en-US"/>
            </w:rPr>
          </w:rPrChange>
        </w:rPr>
        <w:t xml:space="preserve">genes on LF chromosomes are typically expressed at higher levels than their MF counterparts. </w:t>
      </w:r>
    </w:p>
    <w:p w:rsidR="00ED6418" w:rsidRPr="002A27CD" w:rsidRDefault="00ED6418">
      <w:pPr>
        <w:pStyle w:val="Body"/>
        <w:spacing w:line="360" w:lineRule="auto"/>
        <w:rPr>
          <w:rFonts w:ascii="Arial" w:eastAsia="Arial" w:hAnsi="Arial" w:cs="Arial"/>
          <w:rPrChange w:id="722"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723" w:author="Simon Renny-Byfield" w:date="2014-10-22T14:51:00Z">
            <w:rPr>
              <w:rFonts w:ascii="Arial" w:eastAsia="Arial" w:hAnsi="Arial" w:cs="Arial"/>
            </w:rPr>
          </w:rPrChange>
        </w:rPr>
      </w:pPr>
      <w:r w:rsidRPr="002A27CD">
        <w:rPr>
          <w:rFonts w:ascii="Arial" w:hAnsi="Arial"/>
          <w:i/>
          <w:iCs/>
          <w:lang w:val="fr-FR"/>
          <w:rPrChange w:id="724" w:author="Simon Renny-Byfield" w:date="2014-10-22T14:51:00Z">
            <w:rPr>
              <w:rFonts w:ascii="Arial"/>
              <w:i/>
              <w:iCs/>
              <w:lang w:val="fr-FR"/>
            </w:rPr>
          </w:rPrChange>
        </w:rPr>
        <w:t>Local transposable element density</w:t>
      </w:r>
      <w:r w:rsidRPr="002A27CD">
        <w:rPr>
          <w:rFonts w:ascii="Arial" w:hAnsi="Arial"/>
          <w:rPrChange w:id="725" w:author="Simon Renny-Byfield" w:date="2014-10-22T14:51:00Z">
            <w:rPr>
              <w:rFonts w:ascii="Arial"/>
            </w:rPr>
          </w:rPrChange>
        </w:rPr>
        <w:t xml:space="preserve"> </w:t>
      </w:r>
      <w:r w:rsidRPr="002A27CD">
        <w:rPr>
          <w:rFonts w:ascii="Arial" w:hAnsi="Arial"/>
          <w:i/>
          <w:iCs/>
          <w:lang w:val="en-US"/>
          <w:rPrChange w:id="726" w:author="Simon Renny-Byfield" w:date="2014-10-22T14:51:00Z">
            <w:rPr>
              <w:rFonts w:ascii="Arial"/>
              <w:i/>
              <w:iCs/>
              <w:lang w:val="en-US"/>
            </w:rPr>
          </w:rPrChange>
        </w:rPr>
        <w:t>and</w:t>
      </w:r>
      <w:r w:rsidRPr="002A27CD">
        <w:rPr>
          <w:rFonts w:ascii="Arial" w:hAnsi="Arial"/>
          <w:i/>
          <w:iCs/>
          <w:lang w:val="en-US"/>
          <w:rPrChange w:id="727" w:author="Simon Renny-Byfield" w:date="2014-10-22T14:51:00Z">
            <w:rPr>
              <w:rFonts w:ascii="Arial"/>
              <w:i/>
              <w:iCs/>
              <w:lang w:val="en-US"/>
            </w:rPr>
          </w:rPrChange>
        </w:rPr>
        <w:t xml:space="preserve"> GC content</w:t>
      </w:r>
    </w:p>
    <w:p w:rsidR="00ED6418" w:rsidRPr="002A27CD" w:rsidRDefault="00ED6418">
      <w:pPr>
        <w:pStyle w:val="Body"/>
        <w:spacing w:line="360" w:lineRule="auto"/>
        <w:rPr>
          <w:rFonts w:ascii="Arial" w:eastAsia="Arial" w:hAnsi="Arial" w:cs="Arial"/>
          <w:rPrChange w:id="728"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729" w:author="Simon Renny-Byfield" w:date="2014-10-22T14:51:00Z">
            <w:rPr>
              <w:rFonts w:ascii="Arial" w:eastAsia="Arial" w:hAnsi="Arial" w:cs="Arial"/>
            </w:rPr>
          </w:rPrChange>
        </w:rPr>
      </w:pPr>
      <w:r w:rsidRPr="002A27CD">
        <w:rPr>
          <w:rFonts w:ascii="Arial" w:hAnsi="Arial"/>
          <w:lang w:val="en-US"/>
          <w:rPrChange w:id="730" w:author="Simon Renny-Byfield" w:date="2014-10-22T14:51:00Z">
            <w:rPr>
              <w:rFonts w:ascii="Arial"/>
              <w:lang w:val="en-US"/>
            </w:rPr>
          </w:rPrChange>
        </w:rPr>
        <w:t xml:space="preserve">Using transposable element (TE) annotations from the cotton reference genome </w:t>
      </w:r>
      <w:r w:rsidR="00ED6418" w:rsidRPr="002A27CD">
        <w:rPr>
          <w:rFonts w:ascii="Arial" w:eastAsia="Arial" w:hAnsi="Arial" w:cs="Arial"/>
          <w:rPrChange w:id="731" w:author="Simon Renny-Byfield" w:date="2014-10-22T14:51:00Z">
            <w:rPr>
              <w:rFonts w:ascii="Arial" w:eastAsia="Arial" w:hAnsi="Arial" w:cs="Arial"/>
            </w:rPr>
          </w:rPrChange>
        </w:rPr>
        <w:fldChar w:fldCharType="begin"/>
      </w:r>
      <w:r w:rsidRPr="002A27CD">
        <w:rPr>
          <w:rFonts w:ascii="Arial" w:eastAsia="Arial" w:hAnsi="Arial" w:cs="Arial"/>
          <w:rPrChange w:id="732" w:author="Simon Renny-Byfield" w:date="2014-10-22T14:51:00Z">
            <w:rPr>
              <w:rFonts w:ascii="Arial" w:eastAsia="Arial" w:hAnsi="Arial" w:cs="Arial"/>
            </w:rPr>
          </w:rPrChange>
        </w:rPr>
        <w:instrText xml:space="preserve"> ADDIN EN.CITE &lt;EndNote&gt;&lt;Cite&gt;&lt;DisplayText&gt;(34)&lt;/DisplayText&gt;&lt;record&gt;&lt;/record&gt;&lt;/Cite&gt;&lt;/EndNote&gt;</w:instrText>
      </w:r>
      <w:r w:rsidR="00ED6418" w:rsidRPr="002A27CD">
        <w:rPr>
          <w:rFonts w:ascii="Arial" w:eastAsia="Arial" w:hAnsi="Arial" w:cs="Arial"/>
          <w:rPrChange w:id="733" w:author="Simon Renny-Byfield" w:date="2014-10-22T14:51:00Z">
            <w:rPr>
              <w:rFonts w:ascii="Arial" w:eastAsia="Arial" w:hAnsi="Arial" w:cs="Arial"/>
            </w:rPr>
          </w:rPrChange>
        </w:rPr>
        <w:fldChar w:fldCharType="separate"/>
      </w:r>
      <w:r w:rsidRPr="002A27CD">
        <w:rPr>
          <w:rFonts w:ascii="Arial" w:hAnsi="Arial"/>
          <w:rPrChange w:id="734" w:author="Simon Renny-Byfield" w:date="2014-10-22T14:51:00Z">
            <w:rPr>
              <w:rFonts w:ascii="Arial"/>
            </w:rPr>
          </w:rPrChange>
        </w:rPr>
        <w:t>(34)</w:t>
      </w:r>
      <w:r w:rsidR="00ED6418" w:rsidRPr="002A27CD">
        <w:rPr>
          <w:rFonts w:ascii="Arial" w:eastAsia="Arial" w:hAnsi="Arial" w:cs="Arial"/>
          <w:rPrChange w:id="735" w:author="Simon Renny-Byfield" w:date="2014-10-22T14:51:00Z">
            <w:rPr>
              <w:rFonts w:ascii="Arial" w:eastAsia="Arial" w:hAnsi="Arial" w:cs="Arial"/>
            </w:rPr>
          </w:rPrChange>
        </w:rPr>
        <w:fldChar w:fldCharType="end"/>
      </w:r>
      <w:r w:rsidRPr="002A27CD">
        <w:rPr>
          <w:rFonts w:ascii="Arial" w:hAnsi="Arial"/>
          <w:lang w:val="en-US"/>
          <w:rPrChange w:id="736" w:author="Simon Renny-Byfield" w:date="2014-10-22T14:51:00Z">
            <w:rPr>
              <w:rFonts w:ascii="Arial"/>
              <w:lang w:val="en-US"/>
            </w:rPr>
          </w:rPrChange>
        </w:rPr>
        <w:t>, we identified TEs near each gene and used sliding windows to c</w:t>
      </w:r>
      <w:r w:rsidRPr="002A27CD">
        <w:rPr>
          <w:rFonts w:ascii="Arial" w:hAnsi="Arial"/>
          <w:lang w:val="en-US"/>
          <w:rPrChange w:id="737" w:author="Simon Renny-Byfield" w:date="2014-10-22T14:51:00Z">
            <w:rPr>
              <w:rFonts w:ascii="Arial"/>
              <w:lang w:val="en-US"/>
            </w:rPr>
          </w:rPrChange>
        </w:rPr>
        <w:t xml:space="preserve">alculate the average TE density in regions surrounding each gene (Fig. 2). Unsurprisingly, TE density is low close to transcription start/stop sites and increases further from genes. Importantly, a comparison of the local TE density for genes on LF and MF </w:t>
      </w:r>
      <w:r w:rsidRPr="002A27CD">
        <w:rPr>
          <w:rFonts w:ascii="Arial" w:hAnsi="Arial"/>
          <w:lang w:val="en-US"/>
          <w:rPrChange w:id="738" w:author="Simon Renny-Byfield" w:date="2014-10-22T14:51:00Z">
            <w:rPr>
              <w:rFonts w:ascii="Arial"/>
              <w:lang w:val="en-US"/>
            </w:rPr>
          </w:rPrChange>
        </w:rPr>
        <w:t>chromosomes revealed that TE density is higher in MF chromosomes (Wilcoxon</w:t>
      </w:r>
      <w:r w:rsidRPr="002A27CD">
        <w:rPr>
          <w:rFonts w:ascii="Arial" w:hAnsi="Arial"/>
          <w:lang w:val="en-US"/>
          <w:rPrChange w:id="739" w:author="Simon Renny-Byfield" w:date="2014-10-22T14:51:00Z">
            <w:rPr>
              <w:rFonts w:hAnsi="Arial"/>
              <w:lang w:val="en-US"/>
            </w:rPr>
          </w:rPrChange>
        </w:rPr>
        <w:t>’</w:t>
      </w:r>
      <w:r w:rsidRPr="002A27CD">
        <w:rPr>
          <w:rFonts w:ascii="Arial" w:hAnsi="Arial"/>
          <w:lang w:val="en-US"/>
          <w:rPrChange w:id="740" w:author="Simon Renny-Byfield" w:date="2014-10-22T14:51:00Z">
            <w:rPr>
              <w:rFonts w:ascii="Arial"/>
              <w:lang w:val="en-US"/>
            </w:rPr>
          </w:rPrChange>
        </w:rPr>
        <w:t>s paired sum rank test, V =502503, p = &lt;0.0001; Fig. 2). In addition, genes residing on MF chromosomes generally have more internal TE insertions (Fig. S4) than genes on LF fragment</w:t>
      </w:r>
      <w:r w:rsidRPr="002A27CD">
        <w:rPr>
          <w:rFonts w:ascii="Arial" w:hAnsi="Arial"/>
          <w:lang w:val="en-US"/>
          <w:rPrChange w:id="741" w:author="Simon Renny-Byfield" w:date="2014-10-22T14:51:00Z">
            <w:rPr>
              <w:rFonts w:ascii="Arial"/>
              <w:lang w:val="en-US"/>
            </w:rPr>
          </w:rPrChange>
        </w:rPr>
        <w:t xml:space="preserve">s. </w:t>
      </w:r>
    </w:p>
    <w:p w:rsidR="00ED6418" w:rsidRPr="002A27CD" w:rsidRDefault="00ED6418">
      <w:pPr>
        <w:pStyle w:val="Body"/>
        <w:spacing w:line="360" w:lineRule="auto"/>
        <w:rPr>
          <w:rFonts w:ascii="Arial" w:eastAsia="Arial" w:hAnsi="Arial" w:cs="Arial"/>
          <w:rPrChange w:id="742" w:author="Simon Renny-Byfield" w:date="2014-10-22T14:51:00Z">
            <w:rPr>
              <w:rFonts w:ascii="Arial" w:eastAsia="Arial" w:hAnsi="Arial" w:cs="Arial"/>
            </w:rPr>
          </w:rPrChange>
        </w:rPr>
      </w:pPr>
    </w:p>
    <w:p w:rsidR="00ED6418" w:rsidRPr="002A27CD" w:rsidRDefault="002A27CD">
      <w:pPr>
        <w:pStyle w:val="Body"/>
        <w:spacing w:line="360" w:lineRule="auto"/>
        <w:rPr>
          <w:ins w:id="743" w:author="Simon Renny-Byfield" w:date="2014-10-16T20:23:00Z"/>
          <w:rFonts w:ascii="Arial" w:eastAsia="Arial" w:hAnsi="Arial" w:cs="Arial"/>
          <w:rPrChange w:id="744" w:author="Simon Renny-Byfield" w:date="2014-10-22T14:51:00Z">
            <w:rPr>
              <w:ins w:id="745" w:author="Simon Renny-Byfield" w:date="2014-10-16T20:23:00Z"/>
              <w:rFonts w:ascii="Arial" w:eastAsia="Arial" w:hAnsi="Arial" w:cs="Arial"/>
            </w:rPr>
          </w:rPrChange>
        </w:rPr>
      </w:pPr>
      <w:r w:rsidRPr="002A27CD">
        <w:rPr>
          <w:rFonts w:ascii="Arial" w:hAnsi="Arial"/>
          <w:lang w:val="en-US"/>
          <w:rPrChange w:id="746" w:author="Simon Renny-Byfield" w:date="2014-10-22T14:51:00Z">
            <w:rPr>
              <w:rFonts w:ascii="Arial"/>
              <w:lang w:val="en-US"/>
            </w:rPr>
          </w:rPrChange>
        </w:rPr>
        <w:t>Using the same sliding windows, we observed that GC content in both LF and MF fractions steadily decreases toward transcription start/stop sites and gradually increases following transcription start/stop sites (Fig. 3).  Furthermore, the GC content of</w:t>
      </w:r>
      <w:r w:rsidRPr="002A27CD">
        <w:rPr>
          <w:rFonts w:ascii="Arial" w:hAnsi="Arial"/>
          <w:lang w:val="en-US"/>
          <w:rPrChange w:id="747" w:author="Simon Renny-Byfield" w:date="2014-10-22T14:51:00Z">
            <w:rPr>
              <w:rFonts w:ascii="Arial"/>
              <w:lang w:val="en-US"/>
            </w:rPr>
          </w:rPrChange>
        </w:rPr>
        <w:t xml:space="preserve"> LF chromosomes is significantly higher than that of MF in the 10,000 bp surrounding genes models (Wilcoxon</w:t>
      </w:r>
      <w:r w:rsidRPr="002A27CD">
        <w:rPr>
          <w:rFonts w:ascii="Arial" w:hAnsi="Arial"/>
          <w:lang w:val="en-US"/>
          <w:rPrChange w:id="748" w:author="Simon Renny-Byfield" w:date="2014-10-22T14:51:00Z">
            <w:rPr>
              <w:rFonts w:hAnsi="Arial"/>
              <w:lang w:val="en-US"/>
            </w:rPr>
          </w:rPrChange>
        </w:rPr>
        <w:t>’</w:t>
      </w:r>
      <w:r w:rsidRPr="002A27CD">
        <w:rPr>
          <w:rFonts w:ascii="Arial" w:hAnsi="Arial"/>
          <w:lang w:val="en-US"/>
          <w:rPrChange w:id="749" w:author="Simon Renny-Byfield" w:date="2014-10-22T14:51:00Z">
            <w:rPr>
              <w:rFonts w:ascii="Arial"/>
              <w:lang w:val="en-US"/>
            </w:rPr>
          </w:rPrChange>
        </w:rPr>
        <w:t>s paired sum rank test, V =0, p = &lt;0.0001;Fig. 3).</w:t>
      </w:r>
      <w:ins w:id="750" w:author="Simon Renny-Byfield" w:date="2014-10-16T20:22:00Z">
        <w:r w:rsidRPr="002A27CD">
          <w:rPr>
            <w:rFonts w:ascii="Arial" w:hAnsi="Arial"/>
            <w:rPrChange w:id="751" w:author="Simon Renny-Byfield" w:date="2014-10-22T14:51:00Z">
              <w:rPr>
                <w:rFonts w:ascii="Arial"/>
              </w:rPr>
            </w:rPrChange>
          </w:rPr>
          <w:t xml:space="preserve"> </w:t>
        </w:r>
      </w:ins>
    </w:p>
    <w:p w:rsidR="00ED6418" w:rsidRPr="002A27CD" w:rsidRDefault="002A27CD">
      <w:pPr>
        <w:pStyle w:val="Body"/>
        <w:spacing w:line="360" w:lineRule="auto"/>
        <w:rPr>
          <w:del w:id="752" w:author="Simon Renny-Byfield" w:date="2014-10-16T20:23:00Z"/>
          <w:rFonts w:ascii="Arial" w:eastAsia="Arial" w:hAnsi="Arial" w:cs="Arial"/>
          <w:rPrChange w:id="753" w:author="Simon Renny-Byfield" w:date="2014-10-22T14:51:00Z">
            <w:rPr>
              <w:del w:id="754" w:author="Simon Renny-Byfield" w:date="2014-10-16T20:23:00Z"/>
              <w:rFonts w:ascii="Arial" w:eastAsia="Arial" w:hAnsi="Arial" w:cs="Arial"/>
            </w:rPr>
          </w:rPrChange>
        </w:rPr>
      </w:pPr>
      <w:del w:id="755" w:author="Simon Renny-Byfield" w:date="2014-10-16T20:23:00Z">
        <w:r w:rsidRPr="002A27CD">
          <w:rPr>
            <w:rFonts w:ascii="Arial" w:hAnsi="Arial"/>
            <w:rPrChange w:id="756" w:author="Simon Renny-Byfield" w:date="2014-10-22T14:51:00Z">
              <w:rPr>
                <w:rFonts w:ascii="Arial"/>
              </w:rPr>
            </w:rPrChange>
          </w:rPr>
          <w:delText xml:space="preserve"> </w:delText>
        </w:r>
      </w:del>
    </w:p>
    <w:p w:rsidR="00ED6418" w:rsidRPr="002A27CD" w:rsidRDefault="00ED6418">
      <w:pPr>
        <w:pStyle w:val="Body"/>
        <w:spacing w:line="360" w:lineRule="auto"/>
        <w:rPr>
          <w:rFonts w:ascii="Arial" w:eastAsia="Arial" w:hAnsi="Arial" w:cs="Arial"/>
          <w:i/>
          <w:iCs/>
          <w:rPrChange w:id="757" w:author="Simon Renny-Byfield" w:date="2014-10-22T14:51:00Z">
            <w:rPr>
              <w:rFonts w:ascii="Arial" w:eastAsia="Arial" w:hAnsi="Arial" w:cs="Arial"/>
              <w:i/>
              <w:iCs/>
            </w:rPr>
          </w:rPrChange>
        </w:rPr>
      </w:pPr>
    </w:p>
    <w:p w:rsidR="00ED6418" w:rsidRPr="002A27CD" w:rsidRDefault="002A27CD">
      <w:pPr>
        <w:pStyle w:val="Body"/>
        <w:spacing w:line="360" w:lineRule="auto"/>
        <w:rPr>
          <w:rFonts w:ascii="Arial" w:eastAsia="Arial" w:hAnsi="Arial" w:cs="Arial"/>
          <w:rPrChange w:id="758" w:author="Simon Renny-Byfield" w:date="2014-10-22T14:51:00Z">
            <w:rPr>
              <w:rFonts w:ascii="Arial" w:eastAsia="Arial" w:hAnsi="Arial" w:cs="Arial"/>
            </w:rPr>
          </w:rPrChange>
        </w:rPr>
      </w:pPr>
      <w:r w:rsidRPr="002A27CD">
        <w:rPr>
          <w:rFonts w:ascii="Arial" w:hAnsi="Arial"/>
          <w:i/>
          <w:iCs/>
          <w:lang w:val="en-US"/>
          <w:rPrChange w:id="759" w:author="Simon Renny-Byfield" w:date="2014-10-22T14:51:00Z">
            <w:rPr>
              <w:rFonts w:ascii="Arial"/>
              <w:i/>
              <w:iCs/>
              <w:lang w:val="en-US"/>
            </w:rPr>
          </w:rPrChange>
        </w:rPr>
        <w:t>Enrichment of mapped siRNAs on MF chromosomes</w:t>
      </w:r>
    </w:p>
    <w:p w:rsidR="00ED6418" w:rsidRPr="002A27CD" w:rsidRDefault="00ED6418">
      <w:pPr>
        <w:pStyle w:val="Body"/>
        <w:spacing w:line="360" w:lineRule="auto"/>
        <w:rPr>
          <w:rFonts w:ascii="Arial" w:eastAsia="Arial" w:hAnsi="Arial" w:cs="Arial"/>
          <w:rPrChange w:id="760"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761" w:author="Simon Renny-Byfield" w:date="2014-10-22T14:51:00Z">
            <w:rPr>
              <w:rFonts w:ascii="Arial" w:eastAsia="Arial" w:hAnsi="Arial" w:cs="Arial"/>
            </w:rPr>
          </w:rPrChange>
        </w:rPr>
      </w:pPr>
      <w:r w:rsidRPr="002A27CD">
        <w:rPr>
          <w:rFonts w:ascii="Arial" w:hAnsi="Arial"/>
          <w:lang w:val="en-US"/>
          <w:rPrChange w:id="762" w:author="Simon Renny-Byfield" w:date="2014-10-22T14:51:00Z">
            <w:rPr>
              <w:rFonts w:ascii="Arial"/>
              <w:lang w:val="en-US"/>
            </w:rPr>
          </w:rPrChange>
        </w:rPr>
        <w:t xml:space="preserve">The higher density of TEs surrounding MF genes prompted us to ask whether those same regions upstream and downstream of genes on MF chromosomes are enriched for TE-derived, 24-nt siRNAs. We extracted siRNAs from leaves of </w:t>
      </w:r>
      <w:r w:rsidRPr="002A27CD">
        <w:rPr>
          <w:rFonts w:ascii="Arial" w:hAnsi="Arial"/>
          <w:i/>
          <w:iCs/>
          <w:rPrChange w:id="763" w:author="Simon Renny-Byfield" w:date="2014-10-22T14:51:00Z">
            <w:rPr>
              <w:rFonts w:ascii="Arial"/>
              <w:i/>
              <w:iCs/>
            </w:rPr>
          </w:rPrChange>
        </w:rPr>
        <w:t>G. raimondii</w:t>
      </w:r>
      <w:r w:rsidRPr="002A27CD">
        <w:rPr>
          <w:rFonts w:ascii="Arial" w:hAnsi="Arial"/>
          <w:lang w:val="en-US"/>
          <w:rPrChange w:id="764" w:author="Simon Renny-Byfield" w:date="2014-10-22T14:51:00Z">
            <w:rPr>
              <w:rFonts w:ascii="Arial"/>
              <w:lang w:val="en-US"/>
            </w:rPr>
          </w:rPrChange>
        </w:rPr>
        <w:t xml:space="preserve"> and mapped the 24 nt </w:t>
      </w:r>
      <w:r w:rsidRPr="002A27CD">
        <w:rPr>
          <w:rFonts w:ascii="Arial" w:hAnsi="Arial"/>
          <w:lang w:val="en-US"/>
          <w:rPrChange w:id="765" w:author="Simon Renny-Byfield" w:date="2014-10-22T14:51:00Z">
            <w:rPr>
              <w:rFonts w:ascii="Arial"/>
              <w:lang w:val="en-US"/>
            </w:rPr>
          </w:rPrChange>
        </w:rPr>
        <w:t>siRNAs to the cotton reference genome, averaging the number of uniquely mapped reads along sliding windows near genes of interest. Surrounding regions of MF genes have higher proportions of TE-derived siRNAs (Wilcoxon</w:t>
      </w:r>
      <w:r w:rsidRPr="002A27CD">
        <w:rPr>
          <w:rFonts w:ascii="Arial" w:hAnsi="Arial"/>
          <w:lang w:val="en-US"/>
          <w:rPrChange w:id="766" w:author="Simon Renny-Byfield" w:date="2014-10-22T14:51:00Z">
            <w:rPr>
              <w:rFonts w:hAnsi="Arial"/>
              <w:lang w:val="en-US"/>
            </w:rPr>
          </w:rPrChange>
        </w:rPr>
        <w:t>’</w:t>
      </w:r>
      <w:r w:rsidRPr="002A27CD">
        <w:rPr>
          <w:rFonts w:ascii="Arial" w:hAnsi="Arial"/>
          <w:lang w:val="en-US"/>
          <w:rPrChange w:id="767" w:author="Simon Renny-Byfield" w:date="2014-10-22T14:51:00Z">
            <w:rPr>
              <w:rFonts w:ascii="Arial"/>
              <w:lang w:val="en-US"/>
            </w:rPr>
          </w:rPrChange>
        </w:rPr>
        <w:t>s paired sum rank test, V =327477, p =</w:t>
      </w:r>
      <w:r w:rsidRPr="002A27CD">
        <w:rPr>
          <w:rFonts w:ascii="Arial" w:hAnsi="Arial"/>
          <w:lang w:val="en-US"/>
          <w:rPrChange w:id="768" w:author="Simon Renny-Byfield" w:date="2014-10-22T14:51:00Z">
            <w:rPr>
              <w:rFonts w:ascii="Arial"/>
              <w:lang w:val="en-US"/>
            </w:rPr>
          </w:rPrChange>
        </w:rPr>
        <w:t xml:space="preserve"> &lt;0.0001;Fig. 4), confirming observations also reported in </w:t>
      </w:r>
      <w:r w:rsidRPr="002A27CD">
        <w:rPr>
          <w:rFonts w:ascii="Arial" w:hAnsi="Arial"/>
          <w:i/>
          <w:iCs/>
          <w:lang w:val="it-IT"/>
          <w:rPrChange w:id="769" w:author="Simon Renny-Byfield" w:date="2014-10-22T14:51:00Z">
            <w:rPr>
              <w:rFonts w:ascii="Arial"/>
              <w:i/>
              <w:iCs/>
              <w:lang w:val="it-IT"/>
            </w:rPr>
          </w:rPrChange>
        </w:rPr>
        <w:t>Brassica</w:t>
      </w:r>
      <w:r w:rsidRPr="002A27CD">
        <w:rPr>
          <w:rFonts w:ascii="Arial" w:hAnsi="Arial"/>
          <w:rPrChange w:id="770" w:author="Simon Renny-Byfield" w:date="2014-10-22T14:51:00Z">
            <w:rPr>
              <w:rFonts w:ascii="Arial"/>
            </w:rPr>
          </w:rPrChange>
        </w:rPr>
        <w:t xml:space="preserve"> </w:t>
      </w:r>
      <w:r w:rsidR="00ED6418" w:rsidRPr="002A27CD">
        <w:rPr>
          <w:rFonts w:ascii="Arial" w:eastAsia="Arial" w:hAnsi="Arial" w:cs="Arial"/>
          <w:rPrChange w:id="771" w:author="Simon Renny-Byfield" w:date="2014-10-22T14:51:00Z">
            <w:rPr>
              <w:rFonts w:ascii="Arial" w:eastAsia="Arial" w:hAnsi="Arial" w:cs="Arial"/>
            </w:rPr>
          </w:rPrChange>
        </w:rPr>
        <w:fldChar w:fldCharType="begin"/>
      </w:r>
      <w:r w:rsidRPr="002A27CD">
        <w:rPr>
          <w:rFonts w:ascii="Arial" w:eastAsia="Arial" w:hAnsi="Arial" w:cs="Arial"/>
          <w:rPrChange w:id="772" w:author="Simon Renny-Byfield" w:date="2014-10-22T14:51:00Z">
            <w:rPr>
              <w:rFonts w:ascii="Arial" w:eastAsia="Arial" w:hAnsi="Arial" w:cs="Arial"/>
            </w:rPr>
          </w:rPrChange>
        </w:rPr>
        <w:instrText xml:space="preserve"> ADDIN EN.CITE &lt;EndNote&gt;&lt;Cite&gt;&lt;Author&gt;Woodhouse&lt;/Author&gt;&lt;Year&gt;2014&lt;/Year&gt;&lt;RecNum&gt;701&lt;/RecNum&gt;&lt;DisplayText&gt;(21)&lt;/DisplayText&gt;&lt;record&gt;&lt;rec-number&gt;701&lt;/rec-number&gt;&lt;foreign-keys&gt;&lt;key app="EN" </w:instrText>
      </w:r>
      <w:r w:rsidRPr="002A27CD">
        <w:rPr>
          <w:rFonts w:ascii="Arial" w:eastAsia="Arial" w:hAnsi="Arial" w:cs="Arial"/>
          <w:rPrChange w:id="773" w:author="Simon Renny-Byfield" w:date="2014-10-22T14:51:00Z">
            <w:rPr>
              <w:rFonts w:ascii="Arial" w:eastAsia="Arial" w:hAnsi="Arial" w:cs="Arial"/>
            </w:rPr>
          </w:rPrChange>
        </w:rPr>
        <w:instrText>db-id="95vtxzxa2td2s4e5stuv5swdtwv2595a5s9z"&gt;701&lt;/key&gt;&lt;/foreign-keys&gt;&lt;ref-type name="Journal Article"&gt;17&lt;/ref-type&gt;&lt;contributors&gt;&lt;authors&gt;&lt;author&gt;Woodhouse, Margaret R.&lt;/author&gt;&lt;author&gt;Cheng, Feng&lt;/author&gt;&lt;author&gt;Pires, J. Chris&lt;/author&gt;&lt;author&gt;Lisch, Damo</w:instrText>
      </w:r>
      <w:r w:rsidRPr="002A27CD">
        <w:rPr>
          <w:rFonts w:ascii="Arial" w:eastAsia="Arial" w:hAnsi="Arial" w:cs="Arial"/>
          <w:rPrChange w:id="774" w:author="Simon Renny-Byfield" w:date="2014-10-22T14:51:00Z">
            <w:rPr>
              <w:rFonts w:ascii="Arial" w:eastAsia="Arial" w:hAnsi="Arial" w:cs="Arial"/>
            </w:rPr>
          </w:rPrChange>
        </w:rPr>
        <w:instrText>n&lt;/author&gt;&lt;author&gt;Freeling, Michael&lt;/author&gt;&lt;author&gt;Wang, Xiaowu&lt;/author&gt;&lt;/authors&gt;&lt;/contributors&gt;&lt;titles&gt;&lt;title&gt;Origin, inheritance, and gene regulatory consequences of genome dominance in polyploids (vol 111, pg 5283, 2014)&lt;/title&gt;&lt;secondary-title&gt;Procee</w:instrText>
      </w:r>
      <w:r w:rsidRPr="002A27CD">
        <w:rPr>
          <w:rFonts w:ascii="Arial" w:eastAsia="Arial" w:hAnsi="Arial" w:cs="Arial"/>
          <w:rPrChange w:id="775" w:author="Simon Renny-Byfield" w:date="2014-10-22T14:51:00Z">
            <w:rPr>
              <w:rFonts w:ascii="Arial" w:eastAsia="Arial" w:hAnsi="Arial" w:cs="Arial"/>
            </w:rPr>
          </w:rPrChange>
        </w:rPr>
        <w:instrText>dings of the National Academy of Sciences of the United States of America&lt;/secondary-title&gt;&lt;/titles&gt;&lt;periodical&gt;&lt;full-title&gt;Proceedings of the National Academy of Sciences of the United States of America&lt;/full-title&gt;&lt;/periodical&gt;&lt;pages&gt;6527-6527&lt;/pages&gt;&lt;vo</w:instrText>
      </w:r>
      <w:r w:rsidRPr="002A27CD">
        <w:rPr>
          <w:rFonts w:ascii="Arial" w:eastAsia="Arial" w:hAnsi="Arial" w:cs="Arial"/>
          <w:rPrChange w:id="776" w:author="Simon Renny-Byfield" w:date="2014-10-22T14:51:00Z">
            <w:rPr>
              <w:rFonts w:ascii="Arial" w:eastAsia="Arial" w:hAnsi="Arial" w:cs="Arial"/>
            </w:rPr>
          </w:rPrChange>
        </w:rPr>
        <w:instrText>lume&gt;111&lt;/volume&gt;&lt;number&gt;17&lt;/number&gt;&lt;dates&gt;&lt;year&gt;2014&lt;/year&gt;&lt;pub-dates&gt;&lt;date&gt;Apr 29&lt;/date&gt;&lt;/pub-dates&gt;&lt;/dates&gt;&lt;isbn&gt;0027-8424&lt;/isbn&gt;&lt;accession-num&gt;WOS:000335199000091&lt;/accession-num&gt;&lt;urls&gt;&lt;related-urls&gt;&lt;url&gt;&amp;lt;Go to ISI&amp;gt;://WOS:000335199000091&lt;/url&gt;&lt;/re</w:instrText>
      </w:r>
      <w:r w:rsidRPr="002A27CD">
        <w:rPr>
          <w:rFonts w:ascii="Arial" w:eastAsia="Arial" w:hAnsi="Arial" w:cs="Arial"/>
          <w:rPrChange w:id="777" w:author="Simon Renny-Byfield" w:date="2014-10-22T14:51:00Z">
            <w:rPr>
              <w:rFonts w:ascii="Arial" w:eastAsia="Arial" w:hAnsi="Arial" w:cs="Arial"/>
            </w:rPr>
          </w:rPrChange>
        </w:rPr>
        <w:instrText>lated-urls&gt;&lt;/urls&gt;&lt;electronic-resource-num&gt;10.1073/pnas.1405833111&lt;/electronic-resource-num&gt;&lt;/record&gt;&lt;/Cite&gt;&lt;/EndNote&gt;</w:instrText>
      </w:r>
      <w:r w:rsidR="00ED6418" w:rsidRPr="002A27CD">
        <w:rPr>
          <w:rFonts w:ascii="Arial" w:eastAsia="Arial" w:hAnsi="Arial" w:cs="Arial"/>
          <w:rPrChange w:id="778" w:author="Simon Renny-Byfield" w:date="2014-10-22T14:51:00Z">
            <w:rPr>
              <w:rFonts w:ascii="Arial" w:eastAsia="Arial" w:hAnsi="Arial" w:cs="Arial"/>
            </w:rPr>
          </w:rPrChange>
        </w:rPr>
        <w:fldChar w:fldCharType="separate"/>
      </w:r>
      <w:r w:rsidRPr="002A27CD">
        <w:rPr>
          <w:rFonts w:ascii="Arial" w:hAnsi="Arial"/>
          <w:rPrChange w:id="779" w:author="Simon Renny-Byfield" w:date="2014-10-22T14:51:00Z">
            <w:rPr>
              <w:rFonts w:ascii="Arial"/>
            </w:rPr>
          </w:rPrChange>
        </w:rPr>
        <w:t>(21)</w:t>
      </w:r>
      <w:r w:rsidR="00ED6418" w:rsidRPr="002A27CD">
        <w:rPr>
          <w:rFonts w:ascii="Arial" w:eastAsia="Arial" w:hAnsi="Arial" w:cs="Arial"/>
          <w:rPrChange w:id="780" w:author="Simon Renny-Byfield" w:date="2014-10-22T14:51:00Z">
            <w:rPr>
              <w:rFonts w:ascii="Arial" w:eastAsia="Arial" w:hAnsi="Arial" w:cs="Arial"/>
            </w:rPr>
          </w:rPrChange>
        </w:rPr>
        <w:fldChar w:fldCharType="end"/>
      </w:r>
      <w:r w:rsidRPr="002A27CD">
        <w:rPr>
          <w:rFonts w:ascii="Arial" w:hAnsi="Arial"/>
          <w:lang w:val="en-US"/>
          <w:rPrChange w:id="781" w:author="Simon Renny-Byfield" w:date="2014-10-22T14:51:00Z">
            <w:rPr>
              <w:rFonts w:ascii="Arial"/>
              <w:lang w:val="en-US"/>
            </w:rPr>
          </w:rPrChange>
        </w:rPr>
        <w:t>. In addition to enrichment of siRNAs, the MF fraction of the genome also exhibits a sharp increase in siRNAs mapping ~200 bp upstr</w:t>
      </w:r>
      <w:r w:rsidRPr="002A27CD">
        <w:rPr>
          <w:rFonts w:ascii="Arial" w:hAnsi="Arial"/>
          <w:lang w:val="en-US"/>
          <w:rPrChange w:id="782" w:author="Simon Renny-Byfield" w:date="2014-10-22T14:51:00Z">
            <w:rPr>
              <w:rFonts w:ascii="Arial"/>
              <w:lang w:val="en-US"/>
            </w:rPr>
          </w:rPrChange>
        </w:rPr>
        <w:t>eam and ~800 bp downstream of the transcription start/stop site, a pattern absent in the LF fraction of the genome (Fig. 4).</w:t>
      </w:r>
    </w:p>
    <w:p w:rsidR="00ED6418" w:rsidRPr="002A27CD" w:rsidRDefault="00ED6418">
      <w:pPr>
        <w:pStyle w:val="Body"/>
        <w:spacing w:line="360" w:lineRule="auto"/>
        <w:rPr>
          <w:rFonts w:ascii="Arial" w:eastAsia="Arial" w:hAnsi="Arial" w:cs="Arial"/>
          <w:rPrChange w:id="783"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784" w:author="Simon Renny-Byfield" w:date="2014-10-22T14:51:00Z">
            <w:rPr>
              <w:rFonts w:ascii="Arial" w:eastAsia="Arial" w:hAnsi="Arial" w:cs="Arial"/>
            </w:rPr>
          </w:rPrChange>
        </w:rPr>
      </w:pPr>
      <w:r w:rsidRPr="002A27CD">
        <w:rPr>
          <w:rFonts w:ascii="Arial" w:hAnsi="Arial"/>
          <w:i/>
          <w:iCs/>
          <w:lang w:val="en-US"/>
          <w:rPrChange w:id="785" w:author="Simon Renny-Byfield" w:date="2014-10-22T14:51:00Z">
            <w:rPr>
              <w:rFonts w:ascii="Arial"/>
              <w:i/>
              <w:iCs/>
              <w:lang w:val="en-US"/>
            </w:rPr>
          </w:rPrChange>
        </w:rPr>
        <w:t>TE proximity and gene expression</w:t>
      </w:r>
    </w:p>
    <w:p w:rsidR="00ED6418" w:rsidRPr="002A27CD" w:rsidRDefault="00ED6418">
      <w:pPr>
        <w:pStyle w:val="Body"/>
        <w:spacing w:line="360" w:lineRule="auto"/>
        <w:rPr>
          <w:rFonts w:ascii="Arial" w:eastAsia="Arial" w:hAnsi="Arial" w:cs="Arial"/>
          <w:rPrChange w:id="786"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787" w:author="Simon Renny-Byfield" w:date="2014-10-22T14:51:00Z">
            <w:rPr>
              <w:rFonts w:ascii="Arial" w:eastAsia="Arial" w:hAnsi="Arial" w:cs="Arial"/>
            </w:rPr>
          </w:rPrChange>
        </w:rPr>
      </w:pPr>
      <w:r w:rsidRPr="002A27CD">
        <w:rPr>
          <w:rFonts w:ascii="Arial" w:hAnsi="Arial"/>
          <w:lang w:val="en-US"/>
          <w:rPrChange w:id="788" w:author="Simon Renny-Byfield" w:date="2014-10-22T14:51:00Z">
            <w:rPr>
              <w:rFonts w:ascii="Arial"/>
              <w:lang w:val="en-US"/>
            </w:rPr>
          </w:rPrChange>
        </w:rPr>
        <w:t xml:space="preserve">All 37,000 cotton gene models were binned according the distance to the nearest TE, taking into </w:t>
      </w:r>
      <w:r w:rsidRPr="002A27CD">
        <w:rPr>
          <w:rFonts w:ascii="Arial" w:hAnsi="Arial"/>
          <w:lang w:val="en-US"/>
          <w:rPrChange w:id="789" w:author="Simon Renny-Byfield" w:date="2014-10-22T14:51:00Z">
            <w:rPr>
              <w:rFonts w:ascii="Arial"/>
              <w:lang w:val="en-US"/>
            </w:rPr>
          </w:rPrChange>
        </w:rPr>
        <w:t xml:space="preserve">account both up and downstream insertions. Using RNA seq data from petal, leaf and seed of diploid cotton </w:t>
      </w:r>
      <w:r w:rsidR="00ED6418" w:rsidRPr="002A27CD">
        <w:rPr>
          <w:rFonts w:ascii="Arial" w:eastAsia="Arial" w:hAnsi="Arial" w:cs="Arial"/>
          <w:rPrChange w:id="790" w:author="Simon Renny-Byfield" w:date="2014-10-22T14:51:00Z">
            <w:rPr>
              <w:rFonts w:ascii="Arial" w:eastAsia="Arial" w:hAnsi="Arial" w:cs="Arial"/>
            </w:rPr>
          </w:rPrChange>
        </w:rPr>
        <w:fldChar w:fldCharType="begin"/>
      </w:r>
      <w:r w:rsidRPr="002A27CD">
        <w:rPr>
          <w:rFonts w:ascii="Arial" w:eastAsia="Arial" w:hAnsi="Arial" w:cs="Arial"/>
          <w:rPrChange w:id="791" w:author="Simon Renny-Byfield" w:date="2014-10-22T14:51:00Z">
            <w:rPr>
              <w:rFonts w:ascii="Arial" w:eastAsia="Arial" w:hAnsi="Arial" w:cs="Arial"/>
            </w:rPr>
          </w:rPrChange>
        </w:rPr>
        <w:instrText xml:space="preserve"> ADDIN EN.CITE &lt;EndNote&gt;&lt;Cite&gt;&lt;Author&gt;Renny-Byfield&lt;/Author&gt;&lt;Year&gt;2014&lt;/Year&gt;&lt;RecNum&gt;707&lt;/RecNum&gt;&lt;DisplayText&gt;(35)&lt;/DisplayText&gt;&lt;record&gt;&lt;rec-number&gt;70</w:instrText>
      </w:r>
      <w:r w:rsidRPr="002A27CD">
        <w:rPr>
          <w:rFonts w:ascii="Arial" w:eastAsia="Arial" w:hAnsi="Arial" w:cs="Arial"/>
          <w:rPrChange w:id="792" w:author="Simon Renny-Byfield" w:date="2014-10-22T14:51:00Z">
            <w:rPr>
              <w:rFonts w:ascii="Arial" w:eastAsia="Arial" w:hAnsi="Arial" w:cs="Arial"/>
            </w:rPr>
          </w:rPrChange>
        </w:rPr>
        <w:instrText>7&lt;/rec-number&gt;&lt;foreign-keys&gt;&lt;key app="EN" db-id="95vtxzxa2td2s4e5stuv5swdtwv2595a5s9z"&gt;707&lt;/key&gt;&lt;/foreign-keys&gt;&lt;ref-type name="Journal Article"&gt;17&lt;/ref-type&gt;&lt;contributors&gt;&lt;authors&gt;&lt;author&gt;Renny-Byfield, Simon&lt;/author&gt;&lt;author&gt;Gallagher, Joseph P.&lt;/author&gt;&lt;a</w:instrText>
      </w:r>
      <w:r w:rsidRPr="002A27CD">
        <w:rPr>
          <w:rFonts w:ascii="Arial" w:eastAsia="Arial" w:hAnsi="Arial" w:cs="Arial"/>
          <w:rPrChange w:id="793" w:author="Simon Renny-Byfield" w:date="2014-10-22T14:51:00Z">
            <w:rPr>
              <w:rFonts w:ascii="Arial" w:eastAsia="Arial" w:hAnsi="Arial" w:cs="Arial"/>
            </w:rPr>
          </w:rPrChange>
        </w:rPr>
        <w:instrText>uthor&gt;Grover, Corrinne E.&lt;/author&gt;&lt;author&gt;Szadkowski, Emmanuel&lt;/author&gt;&lt;author&gt;Page, Justin T.&lt;/author&gt;&lt;author&gt;Udall, Joshua A.&lt;/author&gt;&lt;author&gt;Wang, Xiyin&lt;/author&gt;&lt;author&gt;Paterson, Andrew H.&lt;/author&gt;&lt;author&gt;Wendel, Jonathan F.&lt;/author&gt;&lt;/authors&gt;&lt;/contribu</w:instrText>
      </w:r>
      <w:r w:rsidRPr="002A27CD">
        <w:rPr>
          <w:rFonts w:ascii="Arial" w:eastAsia="Arial" w:hAnsi="Arial" w:cs="Arial"/>
          <w:rPrChange w:id="794" w:author="Simon Renny-Byfield" w:date="2014-10-22T14:51:00Z">
            <w:rPr>
              <w:rFonts w:ascii="Arial" w:eastAsia="Arial" w:hAnsi="Arial" w:cs="Arial"/>
            </w:rPr>
          </w:rPrChange>
        </w:rPr>
        <w:instrText>tors&gt;&lt;titles&gt;&lt;title&gt;&lt;style face="normal" font="default" size="100%"&gt;Ancient gene duplicates in &lt;/style&gt;&lt;style face="italic" font="default" size="100%"&gt;Gossypium&lt;/style&gt;&lt;style face="normal" font="default" size="100%"&gt; (Cotton) exhibit near-complete expressi</w:instrText>
      </w:r>
      <w:r w:rsidRPr="002A27CD">
        <w:rPr>
          <w:rFonts w:ascii="Arial" w:eastAsia="Arial" w:hAnsi="Arial" w:cs="Arial"/>
          <w:rPrChange w:id="795" w:author="Simon Renny-Byfield" w:date="2014-10-22T14:51:00Z">
            <w:rPr>
              <w:rFonts w:ascii="Arial" w:eastAsia="Arial" w:hAnsi="Arial" w:cs="Arial"/>
            </w:rPr>
          </w:rPrChange>
        </w:rPr>
        <w:instrText>on divergence&lt;/style&gt;&lt;/title&gt;&lt;secondary-title&gt;Genome Biology and Evolution&lt;/secondary-title&gt;&lt;/titles&gt;&lt;periodical&gt;&lt;full-title&gt;Genome Biology and Evolution&lt;/full-title&gt;&lt;/periodical&gt;&lt;pages&gt;559-571&lt;/pages&gt;&lt;volume&gt;6&lt;/volume&gt;&lt;number&gt;3&lt;/number&gt;&lt;dates&gt;&lt;year&gt;2014&lt;/</w:instrText>
      </w:r>
      <w:r w:rsidRPr="002A27CD">
        <w:rPr>
          <w:rFonts w:ascii="Arial" w:eastAsia="Arial" w:hAnsi="Arial" w:cs="Arial"/>
          <w:rPrChange w:id="796" w:author="Simon Renny-Byfield" w:date="2014-10-22T14:51:00Z">
            <w:rPr>
              <w:rFonts w:ascii="Arial" w:eastAsia="Arial" w:hAnsi="Arial" w:cs="Arial"/>
            </w:rPr>
          </w:rPrChange>
        </w:rPr>
        <w:instrText>year&gt;&lt;pub-dates&gt;&lt;date&gt;2014&lt;/date&gt;&lt;/pub-dates&gt;&lt;/dates&gt;&lt;isbn&gt;1759-6653&lt;/isbn&gt;&lt;accession-num&gt;WOS:000334578100011&lt;/accession-num&gt;&lt;urls&gt;&lt;related-urls&gt;&lt;url&gt;&amp;lt;Go to ISI&amp;gt;://WOS:000334578100011&lt;/url&gt;&lt;/related-urls&gt;&lt;/urls&gt;&lt;electronic-resource-num&gt;10.1093/gbe/ev</w:instrText>
      </w:r>
      <w:r w:rsidRPr="002A27CD">
        <w:rPr>
          <w:rFonts w:ascii="Arial" w:eastAsia="Arial" w:hAnsi="Arial" w:cs="Arial"/>
          <w:rPrChange w:id="797" w:author="Simon Renny-Byfield" w:date="2014-10-22T14:51:00Z">
            <w:rPr>
              <w:rFonts w:ascii="Arial" w:eastAsia="Arial" w:hAnsi="Arial" w:cs="Arial"/>
            </w:rPr>
          </w:rPrChange>
        </w:rPr>
        <w:instrText>u037&lt;/electronic-resource-num&gt;&lt;/record&gt;&lt;/Cite&gt;&lt;/EndNote&gt;</w:instrText>
      </w:r>
      <w:r w:rsidR="00ED6418" w:rsidRPr="002A27CD">
        <w:rPr>
          <w:rFonts w:ascii="Arial" w:eastAsia="Arial" w:hAnsi="Arial" w:cs="Arial"/>
          <w:rPrChange w:id="798" w:author="Simon Renny-Byfield" w:date="2014-10-22T14:51:00Z">
            <w:rPr>
              <w:rFonts w:ascii="Arial" w:eastAsia="Arial" w:hAnsi="Arial" w:cs="Arial"/>
            </w:rPr>
          </w:rPrChange>
        </w:rPr>
        <w:fldChar w:fldCharType="separate"/>
      </w:r>
      <w:r w:rsidRPr="002A27CD">
        <w:rPr>
          <w:rFonts w:ascii="Arial" w:hAnsi="Arial"/>
          <w:rPrChange w:id="799" w:author="Simon Renny-Byfield" w:date="2014-10-22T14:51:00Z">
            <w:rPr>
              <w:rFonts w:ascii="Arial"/>
            </w:rPr>
          </w:rPrChange>
        </w:rPr>
        <w:t>(35)</w:t>
      </w:r>
      <w:r w:rsidR="00ED6418" w:rsidRPr="002A27CD">
        <w:rPr>
          <w:rFonts w:ascii="Arial" w:eastAsia="Arial" w:hAnsi="Arial" w:cs="Arial"/>
          <w:rPrChange w:id="800" w:author="Simon Renny-Byfield" w:date="2014-10-22T14:51:00Z">
            <w:rPr>
              <w:rFonts w:ascii="Arial" w:eastAsia="Arial" w:hAnsi="Arial" w:cs="Arial"/>
            </w:rPr>
          </w:rPrChange>
        </w:rPr>
        <w:fldChar w:fldCharType="end"/>
      </w:r>
      <w:r w:rsidRPr="002A27CD">
        <w:rPr>
          <w:rFonts w:ascii="Arial" w:hAnsi="Arial"/>
          <w:lang w:val="en-US"/>
          <w:rPrChange w:id="801" w:author="Simon Renny-Byfield" w:date="2014-10-22T14:51:00Z">
            <w:rPr>
              <w:rFonts w:ascii="Arial"/>
              <w:lang w:val="en-US"/>
            </w:rPr>
          </w:rPrChange>
        </w:rPr>
        <w:t>, we examined the relationship between TE proximity and gene expression. Importantly, expression was relatively uniform across all bins and across all tissues (Fig. 5 A). Indeed, correlation an</w:t>
      </w:r>
      <w:r w:rsidRPr="002A27CD">
        <w:rPr>
          <w:rFonts w:ascii="Arial" w:hAnsi="Arial"/>
          <w:lang w:val="en-US"/>
          <w:rPrChange w:id="802" w:author="Simon Renny-Byfield" w:date="2014-10-22T14:51:00Z">
            <w:rPr>
              <w:rFonts w:ascii="Arial"/>
              <w:lang w:val="en-US"/>
            </w:rPr>
          </w:rPrChange>
        </w:rPr>
        <w:t>alysis revealed a statistically significant negative correlation between expression and TE proximity (Pearson</w:t>
      </w:r>
      <w:r w:rsidRPr="002A27CD">
        <w:rPr>
          <w:rFonts w:ascii="Arial" w:hAnsi="Arial"/>
          <w:lang w:val="en-US"/>
          <w:rPrChange w:id="803" w:author="Simon Renny-Byfield" w:date="2014-10-22T14:51:00Z">
            <w:rPr>
              <w:rFonts w:hAnsi="Arial"/>
              <w:lang w:val="en-US"/>
            </w:rPr>
          </w:rPrChange>
        </w:rPr>
        <w:t>’</w:t>
      </w:r>
      <w:r w:rsidRPr="002A27CD">
        <w:rPr>
          <w:rFonts w:ascii="Arial" w:hAnsi="Arial"/>
          <w:lang w:val="en-US"/>
          <w:rPrChange w:id="804" w:author="Simon Renny-Byfield" w:date="2014-10-22T14:51:00Z">
            <w:rPr>
              <w:rFonts w:ascii="Arial"/>
              <w:lang w:val="en-US"/>
            </w:rPr>
          </w:rPrChange>
        </w:rPr>
        <w:t>s correlation coefficient = -0.03, df = 111667, t = -10.166, p = &lt;0.001). Although statistically significant, the effect is minimal and in the opp</w:t>
      </w:r>
      <w:r w:rsidRPr="002A27CD">
        <w:rPr>
          <w:rFonts w:ascii="Arial" w:hAnsi="Arial"/>
          <w:lang w:val="en-US"/>
          <w:rPrChange w:id="805" w:author="Simon Renny-Byfield" w:date="2014-10-22T14:51:00Z">
            <w:rPr>
              <w:rFonts w:ascii="Arial"/>
              <w:lang w:val="en-US"/>
            </w:rPr>
          </w:rPrChange>
        </w:rPr>
        <w:t xml:space="preserve">osite direction of expectation, indicating that TE proximity is likely to have little impact on levels of gene expression. Furthermore, linear modeling revealed an R-squared value of &lt;0.001, indicating that TE proximity explains only a very small fraction </w:t>
      </w:r>
      <w:r w:rsidRPr="002A27CD">
        <w:rPr>
          <w:rFonts w:ascii="Arial" w:hAnsi="Arial"/>
          <w:lang w:val="en-US"/>
          <w:rPrChange w:id="806" w:author="Simon Renny-Byfield" w:date="2014-10-22T14:51:00Z">
            <w:rPr>
              <w:rFonts w:ascii="Arial"/>
              <w:lang w:val="en-US"/>
            </w:rPr>
          </w:rPrChange>
        </w:rPr>
        <w:t>of variation in gene expression. We broadened our analysis to consider local TE density, rather than the nearest TE insertion (Fig. S5). Interestingly, in this case, local TE density seems to be more strongly negatively correlated with expression of nearby</w:t>
      </w:r>
      <w:r w:rsidRPr="002A27CD">
        <w:rPr>
          <w:rFonts w:ascii="Arial" w:hAnsi="Arial"/>
          <w:lang w:val="en-US"/>
          <w:rPrChange w:id="807" w:author="Simon Renny-Byfield" w:date="2014-10-22T14:51:00Z">
            <w:rPr>
              <w:rFonts w:ascii="Arial"/>
              <w:lang w:val="en-US"/>
            </w:rPr>
          </w:rPrChange>
        </w:rPr>
        <w:t xml:space="preserve"> genes (Pearson</w:t>
      </w:r>
      <w:r w:rsidRPr="002A27CD">
        <w:rPr>
          <w:rFonts w:ascii="Arial" w:hAnsi="Arial"/>
          <w:lang w:val="en-US"/>
          <w:rPrChange w:id="808" w:author="Simon Renny-Byfield" w:date="2014-10-22T14:51:00Z">
            <w:rPr>
              <w:rFonts w:hAnsi="Arial"/>
              <w:lang w:val="en-US"/>
            </w:rPr>
          </w:rPrChange>
        </w:rPr>
        <w:t>’</w:t>
      </w:r>
      <w:r w:rsidRPr="002A27CD">
        <w:rPr>
          <w:rFonts w:ascii="Arial" w:hAnsi="Arial"/>
          <w:lang w:val="en-US"/>
          <w:rPrChange w:id="809" w:author="Simon Renny-Byfield" w:date="2014-10-22T14:51:00Z">
            <w:rPr>
              <w:rFonts w:ascii="Arial"/>
              <w:lang w:val="en-US"/>
            </w:rPr>
          </w:rPrChange>
        </w:rPr>
        <w:t xml:space="preserve">s Correlation coefficient = -0.125, df = 116637, t = -42.003, p = &lt; 0.001); nevertheless, and similarly to TE proximity, only a very weak correlation was observed. </w:t>
      </w:r>
    </w:p>
    <w:p w:rsidR="00ED6418" w:rsidRPr="002A27CD" w:rsidRDefault="00ED6418">
      <w:pPr>
        <w:pStyle w:val="Body"/>
        <w:spacing w:line="360" w:lineRule="auto"/>
        <w:rPr>
          <w:rFonts w:ascii="Arial" w:eastAsia="Arial" w:hAnsi="Arial" w:cs="Arial"/>
          <w:rPrChange w:id="810"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811" w:author="Simon Renny-Byfield" w:date="2014-10-22T14:51:00Z">
            <w:rPr>
              <w:rFonts w:ascii="Arial" w:eastAsia="Arial" w:hAnsi="Arial" w:cs="Arial"/>
            </w:rPr>
          </w:rPrChange>
        </w:rPr>
      </w:pPr>
      <w:r w:rsidRPr="002A27CD">
        <w:rPr>
          <w:rFonts w:ascii="Arial" w:hAnsi="Arial"/>
          <w:lang w:val="en-US"/>
          <w:rPrChange w:id="812" w:author="Simon Renny-Byfield" w:date="2014-10-22T14:51:00Z">
            <w:rPr>
              <w:rFonts w:ascii="Arial"/>
              <w:lang w:val="en-US"/>
            </w:rPr>
          </w:rPrChange>
        </w:rPr>
        <w:t>We separately binned genes into two pools based on the presence or absence</w:t>
      </w:r>
      <w:r w:rsidRPr="002A27CD">
        <w:rPr>
          <w:rFonts w:ascii="Arial" w:hAnsi="Arial"/>
          <w:lang w:val="en-US"/>
          <w:rPrChange w:id="813" w:author="Simon Renny-Byfield" w:date="2014-10-22T14:51:00Z">
            <w:rPr>
              <w:rFonts w:ascii="Arial"/>
              <w:lang w:val="en-US"/>
            </w:rPr>
          </w:rPrChange>
        </w:rPr>
        <w:t xml:space="preserve"> of local siRNA-inducing TEs and compared the impact of TE proximity on gene expression in the two groups (Fig. 5 B). Analyses using linear modeling and ANOVA indicate that presence of siRNAs has little impact on the expression of nearby genes (Table S1).</w:t>
      </w:r>
    </w:p>
    <w:p w:rsidR="00ED6418" w:rsidRPr="002A27CD" w:rsidRDefault="00ED6418">
      <w:pPr>
        <w:pStyle w:val="Body"/>
        <w:spacing w:line="360" w:lineRule="auto"/>
        <w:rPr>
          <w:rFonts w:ascii="Arial" w:eastAsia="Arial" w:hAnsi="Arial" w:cs="Arial"/>
          <w:rPrChange w:id="814"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Bold" w:hAnsi="Arial" w:cs="Arial Bold"/>
          <w:rPrChange w:id="815" w:author="Simon Renny-Byfield" w:date="2014-10-22T14:51:00Z">
            <w:rPr>
              <w:rFonts w:ascii="Arial Bold" w:eastAsia="Arial Bold" w:hAnsi="Arial Bold" w:cs="Arial Bold"/>
            </w:rPr>
          </w:rPrChange>
        </w:rPr>
      </w:pPr>
      <w:r w:rsidRPr="002A27CD">
        <w:rPr>
          <w:rFonts w:ascii="Arial" w:hAnsi="Arial"/>
          <w:lang w:val="it-IT"/>
          <w:rPrChange w:id="816" w:author="Simon Renny-Byfield" w:date="2014-10-22T14:51:00Z">
            <w:rPr>
              <w:rFonts w:ascii="Arial Bold"/>
              <w:lang w:val="it-IT"/>
            </w:rPr>
          </w:rPrChange>
        </w:rPr>
        <w:t>Discussion</w:t>
      </w:r>
    </w:p>
    <w:p w:rsidR="00ED6418" w:rsidRPr="002A27CD" w:rsidRDefault="00ED6418">
      <w:pPr>
        <w:pStyle w:val="Body"/>
        <w:spacing w:line="360" w:lineRule="auto"/>
        <w:rPr>
          <w:rFonts w:ascii="Arial" w:eastAsia="Arial" w:hAnsi="Arial" w:cs="Arial"/>
          <w:rPrChange w:id="817"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i/>
          <w:iCs/>
          <w:rPrChange w:id="818" w:author="Simon Renny-Byfield" w:date="2014-10-22T14:51:00Z">
            <w:rPr>
              <w:rFonts w:ascii="Arial" w:eastAsia="Arial" w:hAnsi="Arial" w:cs="Arial"/>
              <w:i/>
              <w:iCs/>
            </w:rPr>
          </w:rPrChange>
        </w:rPr>
      </w:pPr>
      <w:r w:rsidRPr="002A27CD">
        <w:rPr>
          <w:rFonts w:ascii="Arial" w:hAnsi="Arial"/>
          <w:i/>
          <w:iCs/>
          <w:lang w:val="en-US"/>
          <w:rPrChange w:id="819" w:author="Simon Renny-Byfield" w:date="2014-10-22T14:51:00Z">
            <w:rPr>
              <w:rFonts w:ascii="Arial"/>
              <w:i/>
              <w:iCs/>
              <w:lang w:val="en-US"/>
            </w:rPr>
          </w:rPrChange>
        </w:rPr>
        <w:t>Biased fractionation remains evident after 60 million years of evolution following genome multiplication</w:t>
      </w:r>
    </w:p>
    <w:p w:rsidR="00ED6418" w:rsidRPr="002A27CD" w:rsidRDefault="00ED6418">
      <w:pPr>
        <w:pStyle w:val="Body"/>
        <w:spacing w:line="360" w:lineRule="auto"/>
        <w:rPr>
          <w:rFonts w:ascii="Arial" w:eastAsia="Arial" w:hAnsi="Arial" w:cs="Arial"/>
          <w:rPrChange w:id="820"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821" w:author="Simon Renny-Byfield" w:date="2014-10-22T14:51:00Z">
            <w:rPr>
              <w:rFonts w:ascii="Arial" w:eastAsia="Arial" w:hAnsi="Arial" w:cs="Arial"/>
            </w:rPr>
          </w:rPrChange>
        </w:rPr>
      </w:pPr>
      <w:r w:rsidRPr="002A27CD">
        <w:rPr>
          <w:rFonts w:ascii="Arial" w:hAnsi="Arial"/>
          <w:lang w:val="en-US"/>
          <w:rPrChange w:id="822" w:author="Simon Renny-Byfield" w:date="2014-10-22T14:51:00Z">
            <w:rPr>
              <w:rFonts w:ascii="Arial"/>
              <w:lang w:val="en-US"/>
            </w:rPr>
          </w:rPrChange>
        </w:rPr>
        <w:t xml:space="preserve">The extensive occurrence of episodically recurrent WGM in the history of flowering plants has only recently become evident </w:t>
      </w:r>
      <w:r w:rsidR="00ED6418" w:rsidRPr="002A27CD">
        <w:rPr>
          <w:rFonts w:ascii="Arial" w:eastAsia="Arial" w:hAnsi="Arial" w:cs="Arial"/>
          <w:rPrChange w:id="823" w:author="Simon Renny-Byfield" w:date="2014-10-22T14:51:00Z">
            <w:rPr>
              <w:rFonts w:ascii="Arial" w:eastAsia="Arial" w:hAnsi="Arial" w:cs="Arial"/>
            </w:rPr>
          </w:rPrChange>
        </w:rPr>
        <w:fldChar w:fldCharType="begin"/>
      </w:r>
      <w:r w:rsidRPr="002A27CD">
        <w:rPr>
          <w:rFonts w:ascii="Arial" w:eastAsia="Arial" w:hAnsi="Arial" w:cs="Arial"/>
          <w:rPrChange w:id="824" w:author="Simon Renny-Byfield" w:date="2014-10-22T14:51:00Z">
            <w:rPr>
              <w:rFonts w:ascii="Arial" w:eastAsia="Arial" w:hAnsi="Arial" w:cs="Arial"/>
            </w:rPr>
          </w:rPrChange>
        </w:rPr>
        <w:instrText xml:space="preserve"> ADDIN EN.CITE &lt;EndNote&gt;&lt;Cite&gt;&lt;DisplayText&gt;(2-5, 7, 8, 10, 36)&lt;/DisplayText&gt;&lt;record&gt;&lt;/record&gt;&lt;/Cite&gt;&lt;/EndNote&gt;</w:instrText>
      </w:r>
      <w:r w:rsidR="00ED6418" w:rsidRPr="002A27CD">
        <w:rPr>
          <w:rFonts w:ascii="Arial" w:eastAsia="Arial" w:hAnsi="Arial" w:cs="Arial"/>
          <w:rPrChange w:id="825" w:author="Simon Renny-Byfield" w:date="2014-10-22T14:51:00Z">
            <w:rPr>
              <w:rFonts w:ascii="Arial" w:eastAsia="Arial" w:hAnsi="Arial" w:cs="Arial"/>
            </w:rPr>
          </w:rPrChange>
        </w:rPr>
        <w:fldChar w:fldCharType="separate"/>
      </w:r>
      <w:r w:rsidRPr="002A27CD">
        <w:rPr>
          <w:rFonts w:ascii="Arial" w:hAnsi="Arial"/>
          <w:rPrChange w:id="826" w:author="Simon Renny-Byfield" w:date="2014-10-22T14:51:00Z">
            <w:rPr>
              <w:rFonts w:ascii="Arial"/>
            </w:rPr>
          </w:rPrChange>
        </w:rPr>
        <w:t>(2-5, 7, 8, 10, 36)</w:t>
      </w:r>
      <w:r w:rsidR="00ED6418" w:rsidRPr="002A27CD">
        <w:rPr>
          <w:rFonts w:ascii="Arial" w:eastAsia="Arial" w:hAnsi="Arial" w:cs="Arial"/>
          <w:rPrChange w:id="827" w:author="Simon Renny-Byfield" w:date="2014-10-22T14:51:00Z">
            <w:rPr>
              <w:rFonts w:ascii="Arial" w:eastAsia="Arial" w:hAnsi="Arial" w:cs="Arial"/>
            </w:rPr>
          </w:rPrChange>
        </w:rPr>
        <w:fldChar w:fldCharType="end"/>
      </w:r>
      <w:r w:rsidRPr="002A27CD">
        <w:rPr>
          <w:rFonts w:ascii="Arial" w:hAnsi="Arial"/>
          <w:lang w:val="en-US"/>
          <w:rPrChange w:id="828" w:author="Simon Renny-Byfield" w:date="2014-10-22T14:51:00Z">
            <w:rPr>
              <w:rFonts w:ascii="Arial"/>
              <w:lang w:val="en-US"/>
            </w:rPr>
          </w:rPrChange>
        </w:rPr>
        <w:t>. This legacy of genome multiplicity is exemplified by the genome of modern cotton, which in addition to experiencing more a</w:t>
      </w:r>
      <w:r w:rsidRPr="002A27CD">
        <w:rPr>
          <w:rFonts w:ascii="Arial" w:hAnsi="Arial"/>
          <w:lang w:val="en-US"/>
          <w:rPrChange w:id="829" w:author="Simon Renny-Byfield" w:date="2014-10-22T14:51:00Z">
            <w:rPr>
              <w:rFonts w:ascii="Arial"/>
              <w:lang w:val="en-US"/>
            </w:rPr>
          </w:rPrChange>
        </w:rPr>
        <w:t>ncient WGM events, underwent a 5-6 fold ploidy increase near the start of the Tertiary, well after its divergence from cacao</w:t>
      </w:r>
      <w:ins w:id="830" w:author="Simon Renny-Byfield" w:date="2014-10-16T21:10:00Z">
        <w:r w:rsidRPr="002A27CD">
          <w:rPr>
            <w:rFonts w:ascii="Arial" w:hAnsi="Arial"/>
            <w:lang w:val="sv-SE"/>
            <w:rPrChange w:id="831" w:author="Simon Renny-Byfield" w:date="2014-10-22T14:51:00Z">
              <w:rPr>
                <w:rFonts w:ascii="Arial"/>
                <w:lang w:val="sv-SE"/>
              </w:rPr>
            </w:rPrChange>
          </w:rPr>
          <w:t xml:space="preserve"> (Paterson)</w:t>
        </w:r>
      </w:ins>
      <w:r w:rsidRPr="002A27CD">
        <w:rPr>
          <w:rFonts w:ascii="Arial" w:hAnsi="Arial"/>
          <w:lang w:val="en-US"/>
          <w:rPrChange w:id="832" w:author="Simon Renny-Byfield" w:date="2014-10-22T14:51:00Z">
            <w:rPr>
              <w:rFonts w:ascii="Arial"/>
              <w:lang w:val="en-US"/>
            </w:rPr>
          </w:rPrChange>
        </w:rPr>
        <w:t xml:space="preserve">. One interesting feature of neo- and meso-polyploids is genome downsizing </w:t>
      </w:r>
      <w:r w:rsidR="00ED6418" w:rsidRPr="002A27CD">
        <w:rPr>
          <w:rFonts w:ascii="Arial" w:eastAsia="Arial" w:hAnsi="Arial" w:cs="Arial"/>
          <w:rPrChange w:id="833" w:author="Simon Renny-Byfield" w:date="2014-10-22T14:51:00Z">
            <w:rPr>
              <w:rFonts w:ascii="Arial" w:eastAsia="Arial" w:hAnsi="Arial" w:cs="Arial"/>
            </w:rPr>
          </w:rPrChange>
        </w:rPr>
        <w:fldChar w:fldCharType="begin"/>
      </w:r>
      <w:r w:rsidRPr="002A27CD">
        <w:rPr>
          <w:rFonts w:ascii="Arial" w:eastAsia="Arial" w:hAnsi="Arial" w:cs="Arial"/>
          <w:rPrChange w:id="834" w:author="Simon Renny-Byfield" w:date="2014-10-22T14:51:00Z">
            <w:rPr>
              <w:rFonts w:ascii="Arial" w:eastAsia="Arial" w:hAnsi="Arial" w:cs="Arial"/>
            </w:rPr>
          </w:rPrChange>
        </w:rPr>
        <w:instrText xml:space="preserve"> ADDIN EN.CITE &lt;EndNote&gt;&lt;Cite&gt;&lt;Author&gt;Leitch&lt;/</w:instrText>
      </w:r>
      <w:r w:rsidRPr="002A27CD">
        <w:rPr>
          <w:rFonts w:ascii="Arial" w:eastAsia="Arial" w:hAnsi="Arial" w:cs="Arial"/>
          <w:rPrChange w:id="835" w:author="Simon Renny-Byfield" w:date="2014-10-22T14:51:00Z">
            <w:rPr>
              <w:rFonts w:ascii="Arial" w:eastAsia="Arial" w:hAnsi="Arial" w:cs="Arial"/>
            </w:rPr>
          </w:rPrChange>
        </w:rPr>
        <w:instrText>Author&gt;&lt;Year&gt;2004&lt;/Year&gt;&lt;RecNum&gt;24&lt;/RecNum&gt;&lt;DisplayText&gt;(15)&lt;/DisplayText&gt;&lt;record&gt;&lt;rec-number&gt;24&lt;/rec-number&gt;&lt;foreign-keys&gt;&lt;key app="EN" db-id="95vtxzxa2td2s4e5stuv5swdtwv2595a5s9z"&gt;24&lt;/key&gt;&lt;/foreign-keys&gt;&lt;ref-type name="Journal Article"&gt;17&lt;/ref-type&gt;&lt;cont</w:instrText>
      </w:r>
      <w:r w:rsidRPr="002A27CD">
        <w:rPr>
          <w:rFonts w:ascii="Arial" w:eastAsia="Arial" w:hAnsi="Arial" w:cs="Arial"/>
          <w:rPrChange w:id="836" w:author="Simon Renny-Byfield" w:date="2014-10-22T14:51:00Z">
            <w:rPr>
              <w:rFonts w:ascii="Arial" w:eastAsia="Arial" w:hAnsi="Arial" w:cs="Arial"/>
            </w:rPr>
          </w:rPrChange>
        </w:rPr>
        <w:instrText>ributors&gt;&lt;authors&gt;&lt;author&gt;Leitch, I. J.&lt;/author&gt;&lt;author&gt;Bennett, M. D.&lt;/author&gt;&lt;/authors&gt;&lt;/contributors&gt;&lt;titles&gt;&lt;title&gt;Genome downsizing in polyploid plants&lt;/title&gt;&lt;secondary-title&gt;Biological Journal of the Linnean Society&lt;/secondary-title&gt;&lt;/titles&gt;&lt;period</w:instrText>
      </w:r>
      <w:r w:rsidRPr="002A27CD">
        <w:rPr>
          <w:rFonts w:ascii="Arial" w:eastAsia="Arial" w:hAnsi="Arial" w:cs="Arial"/>
          <w:rPrChange w:id="837" w:author="Simon Renny-Byfield" w:date="2014-10-22T14:51:00Z">
            <w:rPr>
              <w:rFonts w:ascii="Arial" w:eastAsia="Arial" w:hAnsi="Arial" w:cs="Arial"/>
            </w:rPr>
          </w:rPrChange>
        </w:rPr>
        <w:instrText>ical&gt;&lt;full-title&gt;Biological Journal of the Linnean Society&lt;/full-title&gt;&lt;/periodical&gt;&lt;pages&gt;651-663&lt;/pages&gt;&lt;volume&gt;82&lt;/volume&gt;&lt;number&gt;4&lt;/number&gt;&lt;dates&gt;&lt;year&gt;2004&lt;/year&gt;&lt;/dates&gt;&lt;isbn&gt;0024-4066&lt;/isbn&gt;&lt;accession-num&gt;WOS:000223808600023&lt;/accession-num&gt;&lt;urls&gt;&lt;re</w:instrText>
      </w:r>
      <w:r w:rsidRPr="002A27CD">
        <w:rPr>
          <w:rFonts w:ascii="Arial" w:eastAsia="Arial" w:hAnsi="Arial" w:cs="Arial"/>
          <w:rPrChange w:id="838" w:author="Simon Renny-Byfield" w:date="2014-10-22T14:51:00Z">
            <w:rPr>
              <w:rFonts w:ascii="Arial" w:eastAsia="Arial" w:hAnsi="Arial" w:cs="Arial"/>
            </w:rPr>
          </w:rPrChange>
        </w:rPr>
        <w:instrText>lated-urls&gt;&lt;url&gt;&amp;lt;Go to ISI&amp;gt;://WOS:000223808600023&lt;/url&gt;&lt;/related-urls&gt;&lt;/urls&gt;&lt;/record&gt;&lt;/Cite&gt;&lt;/EndNote&gt;</w:instrText>
      </w:r>
      <w:r w:rsidR="00ED6418" w:rsidRPr="002A27CD">
        <w:rPr>
          <w:rFonts w:ascii="Arial" w:eastAsia="Arial" w:hAnsi="Arial" w:cs="Arial"/>
          <w:rPrChange w:id="839" w:author="Simon Renny-Byfield" w:date="2014-10-22T14:51:00Z">
            <w:rPr>
              <w:rFonts w:ascii="Arial" w:eastAsia="Arial" w:hAnsi="Arial" w:cs="Arial"/>
            </w:rPr>
          </w:rPrChange>
        </w:rPr>
        <w:fldChar w:fldCharType="separate"/>
      </w:r>
      <w:r w:rsidRPr="002A27CD">
        <w:rPr>
          <w:rFonts w:ascii="Arial" w:hAnsi="Arial"/>
          <w:rPrChange w:id="840" w:author="Simon Renny-Byfield" w:date="2014-10-22T14:51:00Z">
            <w:rPr>
              <w:rFonts w:ascii="Arial"/>
            </w:rPr>
          </w:rPrChange>
        </w:rPr>
        <w:t>(15)</w:t>
      </w:r>
      <w:r w:rsidR="00ED6418" w:rsidRPr="002A27CD">
        <w:rPr>
          <w:rFonts w:ascii="Arial" w:eastAsia="Arial" w:hAnsi="Arial" w:cs="Arial"/>
          <w:rPrChange w:id="841" w:author="Simon Renny-Byfield" w:date="2014-10-22T14:51:00Z">
            <w:rPr>
              <w:rFonts w:ascii="Arial" w:eastAsia="Arial" w:hAnsi="Arial" w:cs="Arial"/>
            </w:rPr>
          </w:rPrChange>
        </w:rPr>
        <w:fldChar w:fldCharType="end"/>
      </w:r>
      <w:r w:rsidRPr="002A27CD">
        <w:rPr>
          <w:rFonts w:ascii="Arial" w:hAnsi="Arial"/>
          <w:lang w:val="en-US"/>
          <w:rPrChange w:id="842" w:author="Simon Renny-Byfield" w:date="2014-10-22T14:51:00Z">
            <w:rPr>
              <w:rFonts w:ascii="Arial"/>
              <w:lang w:val="en-US"/>
            </w:rPr>
          </w:rPrChange>
        </w:rPr>
        <w:t>, where the post-WGM genome partially returns to a diploid-like condition, by diploidization processes that are not well understood, and whi</w:t>
      </w:r>
      <w:r w:rsidRPr="002A27CD">
        <w:rPr>
          <w:rFonts w:ascii="Arial" w:hAnsi="Arial"/>
          <w:lang w:val="en-US"/>
          <w:rPrChange w:id="843" w:author="Simon Renny-Byfield" w:date="2014-10-22T14:51:00Z">
            <w:rPr>
              <w:rFonts w:ascii="Arial"/>
              <w:lang w:val="en-US"/>
            </w:rPr>
          </w:rPrChange>
        </w:rPr>
        <w:t xml:space="preserve">ch occur at unknown rates. A universal attribute of this phenomenon is the loss of duplicated genes </w:t>
      </w:r>
      <w:r w:rsidR="00ED6418" w:rsidRPr="002A27CD">
        <w:rPr>
          <w:rFonts w:ascii="Arial" w:eastAsia="Arial" w:hAnsi="Arial" w:cs="Arial"/>
          <w:rPrChange w:id="844" w:author="Simon Renny-Byfield" w:date="2014-10-22T14:51:00Z">
            <w:rPr>
              <w:rFonts w:ascii="Arial" w:eastAsia="Arial" w:hAnsi="Arial" w:cs="Arial"/>
            </w:rPr>
          </w:rPrChange>
        </w:rPr>
        <w:fldChar w:fldCharType="begin"/>
      </w:r>
      <w:r w:rsidRPr="002A27CD">
        <w:rPr>
          <w:rFonts w:ascii="Arial" w:eastAsia="Arial" w:hAnsi="Arial" w:cs="Arial"/>
          <w:rPrChange w:id="845" w:author="Simon Renny-Byfield" w:date="2014-10-22T14:51:00Z">
            <w:rPr>
              <w:rFonts w:ascii="Arial" w:eastAsia="Arial" w:hAnsi="Arial" w:cs="Arial"/>
            </w:rPr>
          </w:rPrChange>
        </w:rPr>
        <w:instrText xml:space="preserve"> ADDIN EN.CITE &lt;EndNote&gt;&lt;Cite&gt;&lt;Author&gt;Langham&lt;/Author&gt;&lt;Year&gt;2004&lt;/Year&gt;&lt;RecNum&gt;555&lt;/RecNum&gt;&lt;DisplayText&gt;(18)&lt;/DisplayText&gt;&lt;record&gt;&lt;rec-number&gt;555&lt;/rec-numbe</w:instrText>
      </w:r>
      <w:r w:rsidRPr="002A27CD">
        <w:rPr>
          <w:rFonts w:ascii="Arial" w:eastAsia="Arial" w:hAnsi="Arial" w:cs="Arial"/>
          <w:rPrChange w:id="846" w:author="Simon Renny-Byfield" w:date="2014-10-22T14:51:00Z">
            <w:rPr>
              <w:rFonts w:ascii="Arial" w:eastAsia="Arial" w:hAnsi="Arial" w:cs="Arial"/>
            </w:rPr>
          </w:rPrChange>
        </w:rPr>
        <w:instrText>r&gt;&lt;foreign-keys&gt;&lt;key app="EN" db-id="95vtxzxa2td2s4e5stuv5swdtwv2595a5s9z"&gt;555&lt;/key&gt;&lt;/foreign-keys&gt;&lt;ref-type name="Journal Article"&gt;17&lt;/ref-type&gt;&lt;contributors&gt;&lt;authors&gt;&lt;author&gt;Langham, R. J.&lt;/author&gt;&lt;author&gt;Walsh, J.&lt;/author&gt;&lt;author&gt;Dunn, M.&lt;/author&gt;&lt;autho</w:instrText>
      </w:r>
      <w:r w:rsidRPr="002A27CD">
        <w:rPr>
          <w:rFonts w:ascii="Arial" w:eastAsia="Arial" w:hAnsi="Arial" w:cs="Arial"/>
          <w:rPrChange w:id="847" w:author="Simon Renny-Byfield" w:date="2014-10-22T14:51:00Z">
            <w:rPr>
              <w:rFonts w:ascii="Arial" w:eastAsia="Arial" w:hAnsi="Arial" w:cs="Arial"/>
            </w:rPr>
          </w:rPrChange>
        </w:rPr>
        <w:instrText>r&gt;Ko, C.&lt;/author&gt;&lt;author&gt;Goff, S. A.&lt;/author&gt;&lt;author&gt;Freeling, M.&lt;/author&gt;&lt;/authors&gt;&lt;/contributors&gt;&lt;titles&gt;&lt;title&gt;Genomic duplication, fractionation and the origin of regulatory novelty&lt;/title&gt;&lt;secondary-title&gt;Genetics&lt;/secondary-title&gt;&lt;/titles&gt;&lt;periodical</w:instrText>
      </w:r>
      <w:r w:rsidRPr="002A27CD">
        <w:rPr>
          <w:rFonts w:ascii="Arial" w:eastAsia="Arial" w:hAnsi="Arial" w:cs="Arial"/>
          <w:rPrChange w:id="848" w:author="Simon Renny-Byfield" w:date="2014-10-22T14:51:00Z">
            <w:rPr>
              <w:rFonts w:ascii="Arial" w:eastAsia="Arial" w:hAnsi="Arial" w:cs="Arial"/>
            </w:rPr>
          </w:rPrChange>
        </w:rPr>
        <w:instrText>&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w:instrText>
      </w:r>
      <w:r w:rsidRPr="002A27CD">
        <w:rPr>
          <w:rFonts w:ascii="Arial" w:eastAsia="Arial" w:hAnsi="Arial" w:cs="Arial"/>
          <w:rPrChange w:id="849" w:author="Simon Renny-Byfield" w:date="2014-10-22T14:51:00Z">
            <w:rPr>
              <w:rFonts w:ascii="Arial" w:eastAsia="Arial" w:hAnsi="Arial" w:cs="Arial"/>
            </w:rPr>
          </w:rPrChange>
        </w:rPr>
        <w:instrText>&lt;related-urls&gt;&lt;url&gt;&amp;lt;Go to ISI&amp;gt;://WOS:000220390600026&lt;/url&gt;&lt;/related-urls&gt;&lt;/urls&gt;&lt;electronic-resource-num&gt;10.1534/genetics.166.2.935&lt;/electronic-resource-num&gt;&lt;/record&gt;&lt;/Cite&gt;&lt;/EndNote&gt;</w:instrText>
      </w:r>
      <w:r w:rsidR="00ED6418" w:rsidRPr="002A27CD">
        <w:rPr>
          <w:rFonts w:ascii="Arial" w:eastAsia="Arial" w:hAnsi="Arial" w:cs="Arial"/>
          <w:rPrChange w:id="850" w:author="Simon Renny-Byfield" w:date="2014-10-22T14:51:00Z">
            <w:rPr>
              <w:rFonts w:ascii="Arial" w:eastAsia="Arial" w:hAnsi="Arial" w:cs="Arial"/>
            </w:rPr>
          </w:rPrChange>
        </w:rPr>
        <w:fldChar w:fldCharType="separate"/>
      </w:r>
      <w:r w:rsidRPr="002A27CD">
        <w:rPr>
          <w:rFonts w:ascii="Arial" w:hAnsi="Arial"/>
          <w:rPrChange w:id="851" w:author="Simon Renny-Byfield" w:date="2014-10-22T14:51:00Z">
            <w:rPr>
              <w:rFonts w:ascii="Arial"/>
            </w:rPr>
          </w:rPrChange>
        </w:rPr>
        <w:t>(18)</w:t>
      </w:r>
      <w:r w:rsidR="00ED6418" w:rsidRPr="002A27CD">
        <w:rPr>
          <w:rFonts w:ascii="Arial" w:eastAsia="Arial" w:hAnsi="Arial" w:cs="Arial"/>
          <w:rPrChange w:id="852" w:author="Simon Renny-Byfield" w:date="2014-10-22T14:51:00Z">
            <w:rPr>
              <w:rFonts w:ascii="Arial" w:eastAsia="Arial" w:hAnsi="Arial" w:cs="Arial"/>
            </w:rPr>
          </w:rPrChange>
        </w:rPr>
        <w:fldChar w:fldCharType="end"/>
      </w:r>
      <w:r w:rsidRPr="002A27CD">
        <w:rPr>
          <w:rFonts w:ascii="Arial" w:hAnsi="Arial"/>
          <w:lang w:val="en-US"/>
          <w:rPrChange w:id="853" w:author="Simon Renny-Byfield" w:date="2014-10-22T14:51:00Z">
            <w:rPr>
              <w:rFonts w:ascii="Arial"/>
              <w:lang w:val="en-US"/>
            </w:rPr>
          </w:rPrChange>
        </w:rPr>
        <w:t>, with many returning to single copy status via deletional p</w:t>
      </w:r>
      <w:r w:rsidRPr="002A27CD">
        <w:rPr>
          <w:rFonts w:ascii="Arial" w:hAnsi="Arial"/>
          <w:lang w:val="en-US"/>
          <w:rPrChange w:id="854" w:author="Simon Renny-Byfield" w:date="2014-10-22T14:51:00Z">
            <w:rPr>
              <w:rFonts w:ascii="Arial"/>
              <w:lang w:val="en-US"/>
            </w:rPr>
          </w:rPrChange>
        </w:rPr>
        <w:t>rocesses, be they biased or unbiased with respect to homoeolog</w:t>
      </w:r>
      <w:ins w:id="855" w:author="Simon Renny-Byfield" w:date="2014-10-16T21:11:00Z">
        <w:r w:rsidRPr="002A27CD">
          <w:rPr>
            <w:rFonts w:ascii="Arial" w:hAnsi="Arial"/>
            <w:lang w:val="en-US"/>
            <w:rPrChange w:id="856" w:author="Simon Renny-Byfield" w:date="2014-10-22T14:51:00Z">
              <w:rPr>
                <w:rFonts w:ascii="Arial"/>
                <w:lang w:val="en-US"/>
              </w:rPr>
            </w:rPrChange>
          </w:rPr>
          <w:t>ous chromosomes</w:t>
        </w:r>
      </w:ins>
      <w:del w:id="857" w:author="Simon Renny-Byfield" w:date="2014-10-16T21:11:00Z">
        <w:r w:rsidRPr="002A27CD">
          <w:rPr>
            <w:rFonts w:ascii="Arial" w:hAnsi="Arial"/>
            <w:rPrChange w:id="858" w:author="Simon Renny-Byfield" w:date="2014-10-22T14:51:00Z">
              <w:rPr>
                <w:rFonts w:ascii="Arial"/>
              </w:rPr>
            </w:rPrChange>
          </w:rPr>
          <w:delText>s</w:delText>
        </w:r>
      </w:del>
      <w:r w:rsidRPr="002A27CD">
        <w:rPr>
          <w:rFonts w:ascii="Arial" w:hAnsi="Arial"/>
          <w:lang w:val="en-US"/>
          <w:rPrChange w:id="859" w:author="Simon Renny-Byfield" w:date="2014-10-22T14:51:00Z">
            <w:rPr>
              <w:rFonts w:ascii="Arial"/>
              <w:lang w:val="en-US"/>
            </w:rPr>
          </w:rPrChange>
        </w:rPr>
        <w:t xml:space="preserve">. Examples of the former are phylogenetically widespread among angiosperms, as documented in recent analyses of maize, </w:t>
      </w:r>
      <w:r w:rsidRPr="002A27CD">
        <w:rPr>
          <w:rFonts w:ascii="Arial" w:hAnsi="Arial"/>
          <w:i/>
          <w:iCs/>
          <w:lang w:val="it-IT"/>
          <w:rPrChange w:id="860" w:author="Simon Renny-Byfield" w:date="2014-10-22T14:51:00Z">
            <w:rPr>
              <w:rFonts w:ascii="Arial"/>
              <w:i/>
              <w:iCs/>
              <w:lang w:val="it-IT"/>
            </w:rPr>
          </w:rPrChange>
        </w:rPr>
        <w:t>Brassica</w:t>
      </w:r>
      <w:r w:rsidRPr="002A27CD">
        <w:rPr>
          <w:rFonts w:ascii="Arial" w:hAnsi="Arial"/>
          <w:rPrChange w:id="861" w:author="Simon Renny-Byfield" w:date="2014-10-22T14:51:00Z">
            <w:rPr>
              <w:rFonts w:ascii="Arial"/>
            </w:rPr>
          </w:rPrChange>
        </w:rPr>
        <w:t xml:space="preserve">, </w:t>
      </w:r>
      <w:r w:rsidRPr="002A27CD">
        <w:rPr>
          <w:rFonts w:ascii="Arial" w:hAnsi="Arial"/>
          <w:i/>
          <w:iCs/>
          <w:lang w:val="es-ES_tradnl"/>
          <w:rPrChange w:id="862" w:author="Simon Renny-Byfield" w:date="2014-10-22T14:51:00Z">
            <w:rPr>
              <w:rFonts w:ascii="Arial"/>
              <w:i/>
              <w:iCs/>
              <w:lang w:val="es-ES_tradnl"/>
            </w:rPr>
          </w:rPrChange>
        </w:rPr>
        <w:t>Arabidopsis</w:t>
      </w:r>
      <w:r w:rsidRPr="002A27CD">
        <w:rPr>
          <w:rFonts w:ascii="Arial" w:hAnsi="Arial"/>
          <w:lang w:val="en-US"/>
          <w:rPrChange w:id="863" w:author="Simon Renny-Byfield" w:date="2014-10-22T14:51:00Z">
            <w:rPr>
              <w:rFonts w:ascii="Arial"/>
              <w:lang w:val="en-US"/>
            </w:rPr>
          </w:rPrChange>
        </w:rPr>
        <w:t xml:space="preserve"> and poplar </w:t>
      </w:r>
      <w:r w:rsidR="00ED6418" w:rsidRPr="002A27CD">
        <w:rPr>
          <w:rFonts w:ascii="Arial" w:eastAsia="Arial" w:hAnsi="Arial" w:cs="Arial"/>
          <w:rPrChange w:id="864" w:author="Simon Renny-Byfield" w:date="2014-10-22T14:51:00Z">
            <w:rPr>
              <w:rFonts w:ascii="Arial" w:eastAsia="Arial" w:hAnsi="Arial" w:cs="Arial"/>
            </w:rPr>
          </w:rPrChange>
        </w:rPr>
        <w:fldChar w:fldCharType="begin"/>
      </w:r>
      <w:r w:rsidRPr="002A27CD">
        <w:rPr>
          <w:rFonts w:ascii="Arial" w:eastAsia="Arial" w:hAnsi="Arial" w:cs="Arial"/>
          <w:rPrChange w:id="865" w:author="Simon Renny-Byfield" w:date="2014-10-22T14:51:00Z">
            <w:rPr>
              <w:rFonts w:ascii="Arial" w:eastAsia="Arial" w:hAnsi="Arial" w:cs="Arial"/>
            </w:rPr>
          </w:rPrChange>
        </w:rPr>
        <w:instrText xml:space="preserve"> ADDIN EN.CITE &lt;EndNote&gt;&lt;C</w:instrText>
      </w:r>
      <w:r w:rsidRPr="002A27CD">
        <w:rPr>
          <w:rFonts w:ascii="Arial" w:eastAsia="Arial" w:hAnsi="Arial" w:cs="Arial"/>
          <w:rPrChange w:id="866" w:author="Simon Renny-Byfield" w:date="2014-10-22T14:51:00Z">
            <w:rPr>
              <w:rFonts w:ascii="Arial" w:eastAsia="Arial" w:hAnsi="Arial" w:cs="Arial"/>
            </w:rPr>
          </w:rPrChange>
        </w:rPr>
        <w:instrText>ite&gt;&lt;DisplayText&gt;(19, 20, 22, 23, 25)&lt;/DisplayText&gt;&lt;record&gt;&lt;/record&gt;&lt;/Cite&gt;&lt;/EndNote&gt;</w:instrText>
      </w:r>
      <w:r w:rsidR="00ED6418" w:rsidRPr="002A27CD">
        <w:rPr>
          <w:rFonts w:ascii="Arial" w:eastAsia="Arial" w:hAnsi="Arial" w:cs="Arial"/>
          <w:rPrChange w:id="867" w:author="Simon Renny-Byfield" w:date="2014-10-22T14:51:00Z">
            <w:rPr>
              <w:rFonts w:ascii="Arial" w:eastAsia="Arial" w:hAnsi="Arial" w:cs="Arial"/>
            </w:rPr>
          </w:rPrChange>
        </w:rPr>
        <w:fldChar w:fldCharType="separate"/>
      </w:r>
      <w:r w:rsidRPr="002A27CD">
        <w:rPr>
          <w:rFonts w:ascii="Arial" w:hAnsi="Arial"/>
          <w:rPrChange w:id="868" w:author="Simon Renny-Byfield" w:date="2014-10-22T14:51:00Z">
            <w:rPr>
              <w:rFonts w:ascii="Arial"/>
            </w:rPr>
          </w:rPrChange>
        </w:rPr>
        <w:t>(19, 20, 22, 23, 25)</w:t>
      </w:r>
      <w:r w:rsidR="00ED6418" w:rsidRPr="002A27CD">
        <w:rPr>
          <w:rFonts w:ascii="Arial" w:eastAsia="Arial" w:hAnsi="Arial" w:cs="Arial"/>
          <w:rPrChange w:id="869" w:author="Simon Renny-Byfield" w:date="2014-10-22T14:51:00Z">
            <w:rPr>
              <w:rFonts w:ascii="Arial" w:eastAsia="Arial" w:hAnsi="Arial" w:cs="Arial"/>
            </w:rPr>
          </w:rPrChange>
        </w:rPr>
        <w:fldChar w:fldCharType="end"/>
      </w:r>
      <w:r w:rsidRPr="002A27CD">
        <w:rPr>
          <w:rFonts w:ascii="Arial" w:hAnsi="Arial"/>
          <w:lang w:val="en-US"/>
          <w:rPrChange w:id="870" w:author="Simon Renny-Byfield" w:date="2014-10-22T14:51:00Z">
            <w:rPr>
              <w:rFonts w:ascii="Arial"/>
              <w:lang w:val="en-US"/>
            </w:rPr>
          </w:rPrChange>
        </w:rPr>
        <w:t xml:space="preserve">. Yet biased fractionation is not a universal feature of plant genomes; in </w:t>
      </w:r>
      <w:r w:rsidRPr="002A27CD">
        <w:rPr>
          <w:rFonts w:ascii="Arial" w:hAnsi="Arial"/>
          <w:i/>
          <w:iCs/>
          <w:rPrChange w:id="871" w:author="Simon Renny-Byfield" w:date="2014-10-22T14:51:00Z">
            <w:rPr>
              <w:rFonts w:ascii="Arial"/>
              <w:i/>
              <w:iCs/>
            </w:rPr>
          </w:rPrChange>
        </w:rPr>
        <w:t>Musa</w:t>
      </w:r>
      <w:r w:rsidRPr="002A27CD">
        <w:rPr>
          <w:rFonts w:ascii="Arial" w:hAnsi="Arial"/>
          <w:lang w:val="en-US"/>
          <w:rPrChange w:id="872" w:author="Simon Renny-Byfield" w:date="2014-10-22T14:51:00Z">
            <w:rPr>
              <w:rFonts w:ascii="Arial"/>
              <w:lang w:val="en-US"/>
            </w:rPr>
          </w:rPrChange>
        </w:rPr>
        <w:t xml:space="preserve"> and </w:t>
      </w:r>
      <w:r w:rsidRPr="002A27CD">
        <w:rPr>
          <w:rFonts w:ascii="Arial" w:hAnsi="Arial"/>
          <w:i/>
          <w:iCs/>
          <w:rPrChange w:id="873" w:author="Simon Renny-Byfield" w:date="2014-10-22T14:51:00Z">
            <w:rPr>
              <w:rFonts w:ascii="Arial"/>
              <w:i/>
              <w:iCs/>
            </w:rPr>
          </w:rPrChange>
        </w:rPr>
        <w:t>Glycine</w:t>
      </w:r>
      <w:r w:rsidRPr="002A27CD">
        <w:rPr>
          <w:rFonts w:ascii="Arial" w:hAnsi="Arial"/>
          <w:lang w:val="en-US"/>
          <w:rPrChange w:id="874" w:author="Simon Renny-Byfield" w:date="2014-10-22T14:51:00Z">
            <w:rPr>
              <w:rFonts w:ascii="Arial"/>
              <w:lang w:val="en-US"/>
            </w:rPr>
          </w:rPrChange>
        </w:rPr>
        <w:t>, for example, genes appear to be randomly lost from dupl</w:t>
      </w:r>
      <w:r w:rsidRPr="002A27CD">
        <w:rPr>
          <w:rFonts w:ascii="Arial" w:hAnsi="Arial"/>
          <w:lang w:val="en-US"/>
          <w:rPrChange w:id="875" w:author="Simon Renny-Byfield" w:date="2014-10-22T14:51:00Z">
            <w:rPr>
              <w:rFonts w:ascii="Arial"/>
              <w:lang w:val="en-US"/>
            </w:rPr>
          </w:rPrChange>
        </w:rPr>
        <w:t xml:space="preserve">icated regions </w:t>
      </w:r>
      <w:r w:rsidR="00ED6418" w:rsidRPr="002A27CD">
        <w:rPr>
          <w:rFonts w:ascii="Arial" w:eastAsia="Arial" w:hAnsi="Arial" w:cs="Arial"/>
          <w:rPrChange w:id="876" w:author="Simon Renny-Byfield" w:date="2014-10-22T14:51:00Z">
            <w:rPr>
              <w:rFonts w:ascii="Arial" w:eastAsia="Arial" w:hAnsi="Arial" w:cs="Arial"/>
            </w:rPr>
          </w:rPrChange>
        </w:rPr>
        <w:fldChar w:fldCharType="begin"/>
      </w:r>
      <w:r w:rsidRPr="002A27CD">
        <w:rPr>
          <w:rFonts w:ascii="Arial" w:eastAsia="Arial" w:hAnsi="Arial" w:cs="Arial"/>
          <w:rPrChange w:id="877" w:author="Simon Renny-Byfield" w:date="2014-10-22T14:51:00Z">
            <w:rPr>
              <w:rFonts w:ascii="Arial" w:eastAsia="Arial" w:hAnsi="Arial" w:cs="Arial"/>
            </w:rPr>
          </w:rPrChange>
        </w:rPr>
        <w:instrText xml:space="preserve"> ADDIN EN.CITE &lt;EndNote&gt;&lt;Cite&gt;&lt;Author&gt;Garsmeur&lt;/Author&gt;&lt;Year&gt;2013&lt;/Year&gt;&lt;DisplayText&gt;(23)&lt;/DisplayText&gt;&lt;record&gt;&lt;rec-number&gt;556&lt;/rec-number&gt;&lt;foreign-keys&gt;&lt;key app="EN" db-id="95vtxzxa2td2s4e5stuv5swdtwv2595a5s9z"&gt;556&lt;/key&gt;&lt;/foreign-keys&gt;&lt;ref-</w:instrText>
      </w:r>
      <w:r w:rsidRPr="002A27CD">
        <w:rPr>
          <w:rFonts w:ascii="Arial" w:eastAsia="Arial" w:hAnsi="Arial" w:cs="Arial"/>
          <w:rPrChange w:id="878" w:author="Simon Renny-Byfield" w:date="2014-10-22T14:51:00Z">
            <w:rPr>
              <w:rFonts w:ascii="Arial" w:eastAsia="Arial" w:hAnsi="Arial" w:cs="Arial"/>
            </w:rPr>
          </w:rPrChange>
        </w:rPr>
        <w:instrText>type name="Journal Article"&gt;17&lt;/ref-type&gt;&lt;contributors&gt;&lt;authors&gt;&lt;author&gt;Garsmeur, Olivier&lt;/author&gt;&lt;author&gt;Schnable, James C.&lt;/author&gt;&lt;author&gt;Almeida, Ana&lt;/author&gt;&lt;author&gt;Jourda, Cyril&lt;/author&gt;&lt;author&gt;D’Hont, Angélique&lt;/author&gt;&lt;author&gt;Freeling, Michael&lt;/aut</w:instrText>
      </w:r>
      <w:r w:rsidRPr="002A27CD">
        <w:rPr>
          <w:rFonts w:ascii="Arial" w:eastAsia="Arial" w:hAnsi="Arial" w:cs="Arial"/>
          <w:rPrChange w:id="879" w:author="Simon Renny-Byfield" w:date="2014-10-22T14:51:00Z">
            <w:rPr>
              <w:rFonts w:ascii="Arial" w:eastAsia="Arial" w:hAnsi="Arial" w:cs="Arial"/>
            </w:rPr>
          </w:rPrChange>
        </w:rPr>
        <w:instrText>hor&gt;&lt;/authors&gt;&lt;/contributors&gt;&lt;titles&gt;&lt;title&gt;Two evolutionarily distinct classes of paleopolyploidy&lt;/title&gt;&lt;secondary-title&gt;Molecular Biology and Evolution&lt;/secondary-title&gt;&lt;/titles&gt;&lt;periodical&gt;&lt;full-title&gt;Molecular Biology and Evolution&lt;/full-title&gt;&lt;/perio</w:instrText>
      </w:r>
      <w:r w:rsidRPr="002A27CD">
        <w:rPr>
          <w:rFonts w:ascii="Arial" w:eastAsia="Arial" w:hAnsi="Arial" w:cs="Arial"/>
          <w:rPrChange w:id="880" w:author="Simon Renny-Byfield" w:date="2014-10-22T14:51:00Z">
            <w:rPr>
              <w:rFonts w:ascii="Arial" w:eastAsia="Arial" w:hAnsi="Arial" w:cs="Arial"/>
            </w:rPr>
          </w:rPrChange>
        </w:rPr>
        <w:instrText>dical&gt;&lt;pages&gt;448-454&lt;/pages&gt;&lt;volume&gt;31&lt;/volume&gt;&lt;number&gt;2&lt;/number&gt;&lt;dates&gt;&lt;year&gt;2013&lt;/year&gt;&lt;pub-dates&gt;&lt;date&gt;February 1, 2014&lt;/date&gt;&lt;/pub-dates&gt;&lt;/dates&gt;&lt;urls&gt;&lt;related-urls&gt;&lt;url&gt;http://mbe.oxfordjournals.org/content/31/2/448.abstract&lt;/url&gt;&lt;/related-urls&gt;&lt;/urls</w:instrText>
      </w:r>
      <w:r w:rsidRPr="002A27CD">
        <w:rPr>
          <w:rFonts w:ascii="Arial" w:eastAsia="Arial" w:hAnsi="Arial" w:cs="Arial"/>
          <w:rPrChange w:id="881" w:author="Simon Renny-Byfield" w:date="2014-10-22T14:51:00Z">
            <w:rPr>
              <w:rFonts w:ascii="Arial" w:eastAsia="Arial" w:hAnsi="Arial" w:cs="Arial"/>
            </w:rPr>
          </w:rPrChange>
        </w:rPr>
        <w:instrText>&gt;&lt;electronic-resource-num&gt;10.1093/molbev/mst230&lt;/electronic-resource-num&gt;&lt;/record&gt;&lt;/Cite&gt;&lt;/EndNote&gt;</w:instrText>
      </w:r>
      <w:r w:rsidR="00ED6418" w:rsidRPr="002A27CD">
        <w:rPr>
          <w:rFonts w:ascii="Arial" w:eastAsia="Arial" w:hAnsi="Arial" w:cs="Arial"/>
          <w:rPrChange w:id="882" w:author="Simon Renny-Byfield" w:date="2014-10-22T14:51:00Z">
            <w:rPr>
              <w:rFonts w:ascii="Arial" w:eastAsia="Arial" w:hAnsi="Arial" w:cs="Arial"/>
            </w:rPr>
          </w:rPrChange>
        </w:rPr>
        <w:fldChar w:fldCharType="separate"/>
      </w:r>
      <w:r w:rsidRPr="002A27CD">
        <w:rPr>
          <w:rFonts w:ascii="Arial" w:hAnsi="Arial"/>
          <w:rPrChange w:id="883" w:author="Simon Renny-Byfield" w:date="2014-10-22T14:51:00Z">
            <w:rPr>
              <w:rFonts w:ascii="Arial"/>
            </w:rPr>
          </w:rPrChange>
        </w:rPr>
        <w:t>(23)</w:t>
      </w:r>
      <w:r w:rsidR="00ED6418" w:rsidRPr="002A27CD">
        <w:rPr>
          <w:rFonts w:ascii="Arial" w:eastAsia="Arial" w:hAnsi="Arial" w:cs="Arial"/>
          <w:rPrChange w:id="884" w:author="Simon Renny-Byfield" w:date="2014-10-22T14:51:00Z">
            <w:rPr>
              <w:rFonts w:ascii="Arial" w:eastAsia="Arial" w:hAnsi="Arial" w:cs="Arial"/>
            </w:rPr>
          </w:rPrChange>
        </w:rPr>
        <w:fldChar w:fldCharType="end"/>
      </w:r>
      <w:r w:rsidRPr="002A27CD">
        <w:rPr>
          <w:rFonts w:ascii="Arial" w:hAnsi="Arial"/>
          <w:rPrChange w:id="885" w:author="Simon Renny-Byfield" w:date="2014-10-22T14:51:00Z">
            <w:rPr>
              <w:rFonts w:ascii="Arial"/>
            </w:rPr>
          </w:rPrChange>
        </w:rPr>
        <w:t xml:space="preserve">. </w:t>
      </w:r>
    </w:p>
    <w:p w:rsidR="00ED6418" w:rsidRPr="002A27CD" w:rsidRDefault="00ED6418">
      <w:pPr>
        <w:pStyle w:val="Body"/>
        <w:spacing w:line="360" w:lineRule="auto"/>
        <w:rPr>
          <w:rFonts w:ascii="Arial" w:eastAsia="Arial" w:hAnsi="Arial" w:cs="Arial"/>
          <w:rPrChange w:id="886" w:author="Simon Renny-Byfield" w:date="2014-10-22T14:51:00Z">
            <w:rPr>
              <w:rFonts w:ascii="Arial" w:eastAsia="Arial" w:hAnsi="Arial" w:cs="Arial"/>
            </w:rPr>
          </w:rPrChange>
        </w:rPr>
      </w:pPr>
    </w:p>
    <w:p w:rsidR="00ED6418" w:rsidRPr="002A27CD" w:rsidRDefault="002A27CD">
      <w:pPr>
        <w:pStyle w:val="Body"/>
        <w:spacing w:line="360" w:lineRule="auto"/>
        <w:rPr>
          <w:del w:id="887" w:author="Simon Renny-Byfield" w:date="2014-10-16T21:15:00Z"/>
          <w:rFonts w:ascii="Arial" w:eastAsia="Arial" w:hAnsi="Arial" w:cs="Arial"/>
          <w:rPrChange w:id="888" w:author="Simon Renny-Byfield" w:date="2014-10-22T14:51:00Z">
            <w:rPr>
              <w:del w:id="889" w:author="Simon Renny-Byfield" w:date="2014-10-16T21:15:00Z"/>
              <w:rFonts w:ascii="Arial" w:eastAsia="Arial" w:hAnsi="Arial" w:cs="Arial"/>
            </w:rPr>
          </w:rPrChange>
        </w:rPr>
      </w:pPr>
      <w:ins w:id="890" w:author="Simon Renny-Byfield" w:date="2014-10-16T21:15:00Z">
        <w:r w:rsidRPr="002A27CD">
          <w:rPr>
            <w:rFonts w:ascii="Arial" w:hAnsi="Arial"/>
            <w:lang w:val="en-US"/>
            <w:rPrChange w:id="891" w:author="Simon Renny-Byfield" w:date="2014-10-22T14:51:00Z">
              <w:rPr>
                <w:rFonts w:ascii="Arial"/>
                <w:lang w:val="en-US"/>
              </w:rPr>
            </w:rPrChange>
          </w:rPr>
          <w:t>By reconstructing ancestral chromosomes</w:t>
        </w:r>
      </w:ins>
      <w:ins w:id="892" w:author="Simon Renny-Byfield" w:date="2014-10-16T21:47:00Z">
        <w:r w:rsidRPr="002A27CD">
          <w:rPr>
            <w:rFonts w:ascii="Arial" w:hAnsi="Arial"/>
            <w:lang w:val="en-US"/>
            <w:rPrChange w:id="893" w:author="Simon Renny-Byfield" w:date="2014-10-22T14:51:00Z">
              <w:rPr>
                <w:rFonts w:ascii="Arial"/>
                <w:lang w:val="en-US"/>
              </w:rPr>
            </w:rPrChange>
          </w:rPr>
          <w:t xml:space="preserve"> of cotton</w:t>
        </w:r>
      </w:ins>
      <w:ins w:id="894" w:author="Simon Renny-Byfield" w:date="2014-10-16T21:15:00Z">
        <w:r w:rsidRPr="002A27CD">
          <w:rPr>
            <w:rFonts w:ascii="Arial" w:hAnsi="Arial"/>
            <w:lang w:val="en-US"/>
            <w:rPrChange w:id="895" w:author="Simon Renny-Byfield" w:date="2014-10-22T14:51:00Z">
              <w:rPr>
                <w:rFonts w:ascii="Arial"/>
                <w:lang w:val="en-US"/>
              </w:rPr>
            </w:rPrChange>
          </w:rPr>
          <w:t>, often in multiple copies, we demonstrate that this fractionation process has acted differentially on what initially were homoeologous chromosomes. Furthermore, this bias has occurred at the whole-chromosome level, and is evident in every chromosomal comp</w:t>
        </w:r>
        <w:r w:rsidRPr="002A27CD">
          <w:rPr>
            <w:rFonts w:ascii="Arial" w:hAnsi="Arial"/>
            <w:lang w:val="en-US"/>
            <w:rPrChange w:id="896" w:author="Simon Renny-Byfield" w:date="2014-10-22T14:51:00Z">
              <w:rPr>
                <w:rFonts w:ascii="Arial"/>
                <w:lang w:val="en-US"/>
              </w:rPr>
            </w:rPrChange>
          </w:rPr>
          <w:t xml:space="preserve">arison we performed (p &lt;0.0001; Table 1). </w:t>
        </w:r>
      </w:ins>
      <w:r w:rsidRPr="002A27CD">
        <w:rPr>
          <w:rFonts w:ascii="Arial" w:hAnsi="Arial"/>
          <w:lang w:val="en-US"/>
          <w:rPrChange w:id="897" w:author="Simon Renny-Byfield" w:date="2014-10-22T14:51:00Z">
            <w:rPr>
              <w:rFonts w:ascii="Arial"/>
              <w:lang w:val="en-US"/>
            </w:rPr>
          </w:rPrChange>
        </w:rPr>
        <w:t xml:space="preserve">Despite the antiquity of the genome multiplication in the cotton lineage, and the extensive genome rearrangement that has occurred between the genomes of modern cotton and cacao, we show here that fractionation in </w:t>
      </w:r>
      <w:r w:rsidRPr="002A27CD">
        <w:rPr>
          <w:rFonts w:ascii="Arial" w:hAnsi="Arial"/>
          <w:lang w:val="en-US"/>
          <w:rPrChange w:id="898" w:author="Simon Renny-Byfield" w:date="2014-10-22T14:51:00Z">
            <w:rPr>
              <w:rFonts w:ascii="Arial"/>
              <w:lang w:val="en-US"/>
            </w:rPr>
          </w:rPrChange>
        </w:rPr>
        <w:t>the cotton lineage remains evident after ~ 60 million years of evolution (Fig. S1 and Fig. S2; Table 1).</w:t>
      </w:r>
      <w:ins w:id="899" w:author="Simon Renny-Byfield" w:date="2014-10-16T21:11:00Z">
        <w:r w:rsidRPr="002A27CD">
          <w:rPr>
            <w:rFonts w:ascii="Arial" w:hAnsi="Arial"/>
            <w:rPrChange w:id="900" w:author="Simon Renny-Byfield" w:date="2014-10-22T14:51:00Z">
              <w:rPr>
                <w:rFonts w:ascii="Arial"/>
              </w:rPr>
            </w:rPrChange>
          </w:rPr>
          <w:t xml:space="preserve"> </w:t>
        </w:r>
      </w:ins>
      <w:ins w:id="901" w:author="Simon Renny-Byfield" w:date="2014-10-16T21:16:00Z">
        <w:r w:rsidRPr="002A27CD">
          <w:rPr>
            <w:rFonts w:ascii="Arial" w:hAnsi="Arial"/>
            <w:lang w:val="en-US"/>
            <w:rPrChange w:id="902" w:author="Simon Renny-Byfield" w:date="2014-10-22T14:51:00Z">
              <w:rPr>
                <w:rFonts w:ascii="Arial"/>
                <w:lang w:val="en-US"/>
              </w:rPr>
            </w:rPrChange>
          </w:rPr>
          <w:t>This result extends our understanding of the scale, scope, and temporal depth of the diploidization process and</w:t>
        </w:r>
      </w:ins>
      <w:ins w:id="903" w:author="Simon Renny-Byfield" w:date="2014-10-16T21:13:00Z">
        <w:r w:rsidRPr="002A27CD">
          <w:rPr>
            <w:rFonts w:ascii="Arial" w:hAnsi="Arial"/>
            <w:lang w:val="en-US"/>
            <w:rPrChange w:id="904" w:author="Simon Renny-Byfield" w:date="2014-10-22T14:51:00Z">
              <w:rPr>
                <w:rFonts w:ascii="Arial"/>
                <w:lang w:val="en-US"/>
              </w:rPr>
            </w:rPrChange>
          </w:rPr>
          <w:t xml:space="preserve"> reveals the signature</w:t>
        </w:r>
      </w:ins>
      <w:ins w:id="905" w:author="Simon Renny-Byfield" w:date="2014-10-16T21:25:00Z">
        <w:r w:rsidRPr="002A27CD">
          <w:rPr>
            <w:rFonts w:ascii="Arial" w:hAnsi="Arial"/>
            <w:rPrChange w:id="906" w:author="Simon Renny-Byfield" w:date="2014-10-22T14:51:00Z">
              <w:rPr>
                <w:rFonts w:ascii="Arial"/>
              </w:rPr>
            </w:rPrChange>
          </w:rPr>
          <w:t>s</w:t>
        </w:r>
      </w:ins>
      <w:ins w:id="907" w:author="Simon Renny-Byfield" w:date="2014-10-16T21:13:00Z">
        <w:r w:rsidRPr="002A27CD">
          <w:rPr>
            <w:rFonts w:ascii="Arial" w:hAnsi="Arial"/>
            <w:lang w:val="en-US"/>
            <w:rPrChange w:id="908" w:author="Simon Renny-Byfield" w:date="2014-10-22T14:51:00Z">
              <w:rPr>
                <w:rFonts w:ascii="Arial"/>
                <w:lang w:val="en-US"/>
              </w:rPr>
            </w:rPrChange>
          </w:rPr>
          <w:t xml:space="preserve"> of bias fraction</w:t>
        </w:r>
        <w:r w:rsidRPr="002A27CD">
          <w:rPr>
            <w:rFonts w:ascii="Arial" w:hAnsi="Arial"/>
            <w:lang w:val="en-US"/>
            <w:rPrChange w:id="909" w:author="Simon Renny-Byfield" w:date="2014-10-22T14:51:00Z">
              <w:rPr>
                <w:rFonts w:ascii="Arial"/>
                <w:lang w:val="en-US"/>
              </w:rPr>
            </w:rPrChange>
          </w:rPr>
          <w:t>ation are evident</w:t>
        </w:r>
      </w:ins>
      <w:ins w:id="910" w:author="Simon Renny-Byfield" w:date="2014-10-16T21:11:00Z">
        <w:r w:rsidRPr="002A27CD">
          <w:rPr>
            <w:rFonts w:ascii="Arial" w:hAnsi="Arial"/>
            <w:lang w:val="en-US"/>
            <w:rPrChange w:id="911" w:author="Simon Renny-Byfield" w:date="2014-10-22T14:51:00Z">
              <w:rPr>
                <w:rFonts w:ascii="Arial"/>
                <w:lang w:val="en-US"/>
              </w:rPr>
            </w:rPrChange>
          </w:rPr>
          <w:t xml:space="preserve"> far beyond the time-frame reported </w:t>
        </w:r>
      </w:ins>
      <w:ins w:id="912" w:author="Simon Renny-Byfield" w:date="2014-10-16T21:15:00Z">
        <w:r w:rsidRPr="002A27CD">
          <w:rPr>
            <w:rFonts w:ascii="Arial" w:hAnsi="Arial"/>
            <w:lang w:val="en-US"/>
            <w:rPrChange w:id="913" w:author="Simon Renny-Byfield" w:date="2014-10-22T14:51:00Z">
              <w:rPr>
                <w:rFonts w:ascii="Arial"/>
                <w:lang w:val="en-US"/>
              </w:rPr>
            </w:rPrChange>
          </w:rPr>
          <w:t>for other genomes</w:t>
        </w:r>
      </w:ins>
      <w:ins w:id="914" w:author="Simon Renny-Byfield" w:date="2014-10-16T21:11:00Z">
        <w:r w:rsidRPr="002A27CD">
          <w:rPr>
            <w:rFonts w:ascii="Arial" w:hAnsi="Arial"/>
            <w:lang w:val="en-US"/>
            <w:rPrChange w:id="915" w:author="Simon Renny-Byfield" w:date="2014-10-22T14:51:00Z">
              <w:rPr>
                <w:rFonts w:ascii="Arial"/>
                <w:lang w:val="en-US"/>
              </w:rPr>
            </w:rPrChange>
          </w:rPr>
          <w:t>; around 12 mya post WGM in maize</w:t>
        </w:r>
      </w:ins>
      <w:ins w:id="916" w:author="Simon Renny-Byfield" w:date="2014-10-16T21:12:00Z">
        <w:r w:rsidRPr="002A27CD">
          <w:rPr>
            <w:rFonts w:ascii="Arial" w:hAnsi="Arial"/>
            <w:lang w:val="en-US"/>
            <w:rPrChange w:id="917" w:author="Simon Renny-Byfield" w:date="2014-10-22T14:51:00Z">
              <w:rPr>
                <w:rFonts w:ascii="Arial"/>
                <w:lang w:val="en-US"/>
              </w:rPr>
            </w:rPrChange>
          </w:rPr>
          <w:t xml:space="preserve"> (Schnable and co) and a few million years in </w:t>
        </w:r>
        <w:r w:rsidRPr="002A27CD">
          <w:rPr>
            <w:rFonts w:ascii="Arial" w:hAnsi="Arial"/>
            <w:i/>
            <w:iCs/>
            <w:lang w:val="es-ES_tradnl"/>
            <w:rPrChange w:id="918" w:author="Simon Renny-Byfield" w:date="2014-10-22T14:51:00Z">
              <w:rPr>
                <w:rFonts w:ascii="Arial"/>
                <w:i/>
                <w:iCs/>
                <w:lang w:val="es-ES_tradnl"/>
              </w:rPr>
            </w:rPrChange>
          </w:rPr>
          <w:t>Arabidopsis</w:t>
        </w:r>
        <w:r w:rsidRPr="002A27CD">
          <w:rPr>
            <w:rFonts w:ascii="Arial" w:hAnsi="Arial"/>
            <w:lang w:val="en-US"/>
            <w:rPrChange w:id="919" w:author="Simon Renny-Byfield" w:date="2014-10-22T14:51:00Z">
              <w:rPr>
                <w:rFonts w:ascii="Arial"/>
                <w:lang w:val="en-US"/>
              </w:rPr>
            </w:rPrChange>
          </w:rPr>
          <w:t xml:space="preserve"> and </w:t>
        </w:r>
        <w:r w:rsidRPr="002A27CD">
          <w:rPr>
            <w:rFonts w:ascii="Arial" w:hAnsi="Arial"/>
            <w:i/>
            <w:iCs/>
            <w:lang w:val="it-IT"/>
            <w:rPrChange w:id="920" w:author="Simon Renny-Byfield" w:date="2014-10-22T14:51:00Z">
              <w:rPr>
                <w:rFonts w:ascii="Arial"/>
                <w:i/>
                <w:iCs/>
                <w:lang w:val="it-IT"/>
              </w:rPr>
            </w:rPrChange>
          </w:rPr>
          <w:t>Brassica</w:t>
        </w:r>
        <w:r w:rsidRPr="002A27CD">
          <w:rPr>
            <w:rFonts w:ascii="Arial" w:hAnsi="Arial"/>
            <w:lang w:val="en-US"/>
            <w:rPrChange w:id="921" w:author="Simon Renny-Byfield" w:date="2014-10-22T14:51:00Z">
              <w:rPr>
                <w:rFonts w:ascii="Arial"/>
                <w:lang w:val="en-US"/>
              </w:rPr>
            </w:rPrChange>
          </w:rPr>
          <w:t xml:space="preserve"> (Pires and others)</w:t>
        </w:r>
      </w:ins>
      <w:ins w:id="922" w:author="Simon Renny-Byfield" w:date="2014-10-16T21:11:00Z">
        <w:r w:rsidRPr="002A27CD">
          <w:rPr>
            <w:rFonts w:ascii="Arial" w:hAnsi="Arial"/>
            <w:rPrChange w:id="923" w:author="Simon Renny-Byfield" w:date="2014-10-22T14:51:00Z">
              <w:rPr>
                <w:rFonts w:ascii="Arial"/>
              </w:rPr>
            </w:rPrChange>
          </w:rPr>
          <w:t>.</w:t>
        </w:r>
      </w:ins>
      <w:ins w:id="924" w:author="Simon Renny-Byfield" w:date="2014-10-16T21:13:00Z">
        <w:r w:rsidRPr="002A27CD">
          <w:rPr>
            <w:rFonts w:ascii="Arial" w:hAnsi="Arial"/>
            <w:rPrChange w:id="925" w:author="Simon Renny-Byfield" w:date="2014-10-22T14:51:00Z">
              <w:rPr>
                <w:rFonts w:ascii="Arial"/>
              </w:rPr>
            </w:rPrChange>
          </w:rPr>
          <w:t xml:space="preserve"> </w:t>
        </w:r>
      </w:ins>
      <w:ins w:id="926" w:author="Simon Renny-Byfield" w:date="2014-10-16T21:36:00Z">
        <w:r w:rsidRPr="002A27CD">
          <w:rPr>
            <w:rFonts w:ascii="Arial" w:hAnsi="Arial"/>
            <w:lang w:val="en-US"/>
            <w:rPrChange w:id="927" w:author="Simon Renny-Byfield" w:date="2014-10-22T14:51:00Z">
              <w:rPr>
                <w:rFonts w:ascii="Arial"/>
                <w:lang w:val="en-US"/>
              </w:rPr>
            </w:rPrChange>
          </w:rPr>
          <w:t>Considering that most paleopolyploid genomes appear chrom</w:t>
        </w:r>
      </w:ins>
      <w:ins w:id="928" w:author="Simon Renny-Byfield" w:date="2014-10-16T21:37:00Z">
        <w:r w:rsidRPr="002A27CD">
          <w:rPr>
            <w:rFonts w:ascii="Arial" w:hAnsi="Arial"/>
            <w:rPrChange w:id="929" w:author="Simon Renny-Byfield" w:date="2014-10-22T14:51:00Z">
              <w:rPr>
                <w:rFonts w:ascii="Arial"/>
              </w:rPr>
            </w:rPrChange>
          </w:rPr>
          <w:t>o</w:t>
        </w:r>
      </w:ins>
      <w:ins w:id="930" w:author="Simon Renny-Byfield" w:date="2014-10-16T21:36:00Z">
        <w:r w:rsidRPr="002A27CD">
          <w:rPr>
            <w:rFonts w:ascii="Arial" w:hAnsi="Arial"/>
            <w:lang w:val="en-US"/>
            <w:rPrChange w:id="931" w:author="Simon Renny-Byfield" w:date="2014-10-22T14:51:00Z">
              <w:rPr>
                <w:rFonts w:ascii="Arial"/>
                <w:lang w:val="en-US"/>
              </w:rPr>
            </w:rPrChange>
          </w:rPr>
          <w:t>soma</w:t>
        </w:r>
        <w:r w:rsidRPr="002A27CD">
          <w:rPr>
            <w:rFonts w:ascii="Arial" w:hAnsi="Arial"/>
            <w:lang w:val="en-US"/>
            <w:rPrChange w:id="932" w:author="Simon Renny-Byfield" w:date="2014-10-22T14:51:00Z">
              <w:rPr>
                <w:rFonts w:ascii="Arial"/>
                <w:lang w:val="en-US"/>
              </w:rPr>
            </w:rPrChange>
          </w:rPr>
          <w:t xml:space="preserve">lly and functionally diploid it is surprising that </w:t>
        </w:r>
      </w:ins>
      <w:ins w:id="933" w:author="Simon Renny-Byfield" w:date="2014-10-16T21:43:00Z">
        <w:r w:rsidRPr="002A27CD">
          <w:rPr>
            <w:rFonts w:ascii="Arial" w:hAnsi="Arial"/>
            <w:lang w:val="en-US"/>
            <w:rPrChange w:id="934" w:author="Simon Renny-Byfield" w:date="2014-10-22T14:51:00Z">
              <w:rPr>
                <w:rFonts w:ascii="Arial"/>
                <w:lang w:val="en-US"/>
              </w:rPr>
            </w:rPrChange>
          </w:rPr>
          <w:t>such</w:t>
        </w:r>
      </w:ins>
      <w:ins w:id="935" w:author="Simon Renny-Byfield" w:date="2014-10-16T21:36:00Z">
        <w:r w:rsidRPr="002A27CD">
          <w:rPr>
            <w:rFonts w:ascii="Arial" w:hAnsi="Arial"/>
            <w:lang w:val="fr-FR"/>
            <w:rPrChange w:id="936" w:author="Simon Renny-Byfield" w:date="2014-10-22T14:51:00Z">
              <w:rPr>
                <w:rFonts w:ascii="Arial"/>
                <w:lang w:val="fr-FR"/>
              </w:rPr>
            </w:rPrChange>
          </w:rPr>
          <w:t xml:space="preserve"> signatures </w:t>
        </w:r>
      </w:ins>
      <w:ins w:id="937" w:author="Simon Renny-Byfield" w:date="2014-10-16T21:44:00Z">
        <w:r w:rsidRPr="002A27CD">
          <w:rPr>
            <w:rFonts w:ascii="Arial" w:hAnsi="Arial"/>
            <w:lang w:val="en-US"/>
            <w:rPrChange w:id="938" w:author="Simon Renny-Byfield" w:date="2014-10-22T14:51:00Z">
              <w:rPr>
                <w:rFonts w:ascii="Arial"/>
                <w:lang w:val="en-US"/>
              </w:rPr>
            </w:rPrChange>
          </w:rPr>
          <w:t>as well as</w:t>
        </w:r>
      </w:ins>
      <w:ins w:id="939" w:author="Simon Renny-Byfield" w:date="2014-10-16T21:43:00Z">
        <w:r w:rsidRPr="002A27CD">
          <w:rPr>
            <w:rFonts w:ascii="Arial" w:hAnsi="Arial"/>
            <w:lang w:val="en-US"/>
            <w:rPrChange w:id="940" w:author="Simon Renny-Byfield" w:date="2014-10-22T14:51:00Z">
              <w:rPr>
                <w:rFonts w:ascii="Arial"/>
                <w:lang w:val="en-US"/>
              </w:rPr>
            </w:rPrChange>
          </w:rPr>
          <w:t xml:space="preserve"> differentiation of</w:t>
        </w:r>
      </w:ins>
      <w:ins w:id="941" w:author="Simon Renny-Byfield" w:date="2014-10-16T21:36:00Z">
        <w:r w:rsidRPr="002A27CD">
          <w:rPr>
            <w:rFonts w:ascii="Arial" w:hAnsi="Arial"/>
            <w:lang w:val="en-US"/>
            <w:rPrChange w:id="942" w:author="Simon Renny-Byfield" w:date="2014-10-22T14:51:00Z">
              <w:rPr>
                <w:rFonts w:ascii="Arial"/>
                <w:lang w:val="en-US"/>
              </w:rPr>
            </w:rPrChange>
          </w:rPr>
          <w:t xml:space="preserve"> genomic content are still evident after </w:t>
        </w:r>
      </w:ins>
      <w:ins w:id="943" w:author="Simon Renny-Byfield" w:date="2014-10-16T21:38:00Z">
        <w:r w:rsidRPr="002A27CD">
          <w:rPr>
            <w:rFonts w:ascii="Arial" w:hAnsi="Arial"/>
            <w:rPrChange w:id="944" w:author="Simon Renny-Byfield" w:date="2014-10-22T14:51:00Z">
              <w:rPr>
                <w:rFonts w:ascii="Arial"/>
              </w:rPr>
            </w:rPrChange>
          </w:rPr>
          <w:t>eons</w:t>
        </w:r>
      </w:ins>
      <w:ins w:id="945" w:author="Simon Renny-Byfield" w:date="2014-10-16T21:36:00Z">
        <w:r w:rsidRPr="002A27CD">
          <w:rPr>
            <w:rFonts w:ascii="Arial" w:hAnsi="Arial"/>
            <w:rPrChange w:id="946" w:author="Simon Renny-Byfield" w:date="2014-10-22T14:51:00Z">
              <w:rPr>
                <w:rFonts w:ascii="Arial"/>
              </w:rPr>
            </w:rPrChange>
          </w:rPr>
          <w:t>.</w:t>
        </w:r>
      </w:ins>
      <w:ins w:id="947" w:author="Simon Renny-Byfield" w:date="2014-10-16T21:40:00Z">
        <w:r w:rsidRPr="002A27CD">
          <w:rPr>
            <w:rFonts w:ascii="Arial" w:hAnsi="Arial"/>
            <w:lang w:val="en-US"/>
            <w:rPrChange w:id="948" w:author="Simon Renny-Byfield" w:date="2014-10-22T14:51:00Z">
              <w:rPr>
                <w:rFonts w:ascii="Arial"/>
                <w:lang w:val="en-US"/>
              </w:rPr>
            </w:rPrChange>
          </w:rPr>
          <w:t xml:space="preserve"> By extension we can deduce that the processes of bias fractionation has a long lasting legacy</w:t>
        </w:r>
      </w:ins>
      <w:ins w:id="949" w:author="Simon Renny-Byfield" w:date="2014-10-16T21:45:00Z">
        <w:r w:rsidRPr="002A27CD">
          <w:rPr>
            <w:rFonts w:ascii="Arial" w:hAnsi="Arial"/>
            <w:rPrChange w:id="950" w:author="Simon Renny-Byfield" w:date="2014-10-22T14:51:00Z">
              <w:rPr>
                <w:rFonts w:ascii="Arial"/>
              </w:rPr>
            </w:rPrChange>
          </w:rPr>
          <w:t>,</w:t>
        </w:r>
      </w:ins>
      <w:ins w:id="951" w:author="Simon Renny-Byfield" w:date="2014-10-16T21:40:00Z">
        <w:r w:rsidRPr="002A27CD">
          <w:rPr>
            <w:rFonts w:ascii="Arial" w:hAnsi="Arial"/>
            <w:lang w:val="en-US"/>
            <w:rPrChange w:id="952" w:author="Simon Renny-Byfield" w:date="2014-10-22T14:51:00Z">
              <w:rPr>
                <w:rFonts w:ascii="Arial"/>
                <w:lang w:val="en-US"/>
              </w:rPr>
            </w:rPrChange>
          </w:rPr>
          <w:t xml:space="preserve"> hitherto not fully appreciated</w:t>
        </w:r>
      </w:ins>
      <w:ins w:id="953" w:author="Simon Renny-Byfield" w:date="2014-10-16T21:42:00Z">
        <w:r w:rsidRPr="002A27CD">
          <w:rPr>
            <w:rFonts w:ascii="Arial" w:hAnsi="Arial"/>
            <w:rPrChange w:id="954" w:author="Simon Renny-Byfield" w:date="2014-10-22T14:51:00Z">
              <w:rPr>
                <w:rFonts w:ascii="Arial"/>
              </w:rPr>
            </w:rPrChange>
          </w:rPr>
          <w:t>.</w:t>
        </w:r>
      </w:ins>
      <w:ins w:id="955" w:author="Simon Renny-Byfield" w:date="2014-10-16T21:40:00Z">
        <w:r w:rsidRPr="002A27CD">
          <w:rPr>
            <w:rFonts w:ascii="Arial" w:hAnsi="Arial"/>
            <w:rPrChange w:id="956" w:author="Simon Renny-Byfield" w:date="2014-10-22T14:51:00Z">
              <w:rPr>
                <w:rFonts w:ascii="Arial"/>
              </w:rPr>
            </w:rPrChange>
          </w:rPr>
          <w:t xml:space="preserve"> </w:t>
        </w:r>
      </w:ins>
      <w:ins w:id="957" w:author="Simon Renny-Byfield" w:date="2014-10-16T21:38:00Z">
        <w:r w:rsidRPr="002A27CD">
          <w:rPr>
            <w:rFonts w:ascii="Arial" w:hAnsi="Arial"/>
            <w:lang w:val="en-US"/>
            <w:rPrChange w:id="958" w:author="Simon Renny-Byfield" w:date="2014-10-22T14:51:00Z">
              <w:rPr>
                <w:rFonts w:ascii="Arial"/>
                <w:lang w:val="en-US"/>
              </w:rPr>
            </w:rPrChange>
          </w:rPr>
          <w:t xml:space="preserve">Furthermore this leads to speculation as to what role </w:t>
        </w:r>
      </w:ins>
      <w:ins w:id="959" w:author="Simon Renny-Byfield" w:date="2014-10-16T21:40:00Z">
        <w:r w:rsidRPr="002A27CD">
          <w:rPr>
            <w:rFonts w:ascii="Arial" w:hAnsi="Arial"/>
            <w:lang w:val="en-US"/>
            <w:rPrChange w:id="960" w:author="Simon Renny-Byfield" w:date="2014-10-22T14:51:00Z">
              <w:rPr>
                <w:rFonts w:ascii="Arial"/>
                <w:lang w:val="en-US"/>
              </w:rPr>
            </w:rPrChange>
          </w:rPr>
          <w:t>such</w:t>
        </w:r>
      </w:ins>
      <w:ins w:id="961" w:author="Simon Renny-Byfield" w:date="2014-10-16T21:38:00Z">
        <w:r w:rsidRPr="002A27CD">
          <w:rPr>
            <w:rFonts w:ascii="Arial" w:hAnsi="Arial"/>
            <w:lang w:val="en-US"/>
            <w:rPrChange w:id="962" w:author="Simon Renny-Byfield" w:date="2014-10-22T14:51:00Z">
              <w:rPr>
                <w:rFonts w:ascii="Arial"/>
                <w:lang w:val="en-US"/>
              </w:rPr>
            </w:rPrChange>
          </w:rPr>
          <w:t xml:space="preserve"> genomic differentiation might play</w:t>
        </w:r>
      </w:ins>
      <w:ins w:id="963" w:author="Simon Renny-Byfield" w:date="2014-10-16T21:41:00Z">
        <w:r w:rsidRPr="002A27CD">
          <w:rPr>
            <w:rFonts w:ascii="Arial" w:hAnsi="Arial"/>
            <w:rPrChange w:id="964" w:author="Simon Renny-Byfield" w:date="2014-10-22T14:51:00Z">
              <w:rPr>
                <w:rFonts w:ascii="Arial"/>
              </w:rPr>
            </w:rPrChange>
          </w:rPr>
          <w:t xml:space="preserve"> </w:t>
        </w:r>
      </w:ins>
      <w:ins w:id="965" w:author="Simon Renny-Byfield" w:date="2014-10-16T21:40:00Z">
        <w:r w:rsidRPr="002A27CD">
          <w:rPr>
            <w:rFonts w:ascii="Arial" w:hAnsi="Arial"/>
            <w:lang w:val="en-US"/>
            <w:rPrChange w:id="966" w:author="Simon Renny-Byfield" w:date="2014-10-22T14:51:00Z">
              <w:rPr>
                <w:rFonts w:ascii="Arial"/>
                <w:lang w:val="en-US"/>
              </w:rPr>
            </w:rPrChange>
          </w:rPr>
          <w:t xml:space="preserve">over the course of </w:t>
        </w:r>
      </w:ins>
      <w:ins w:id="967" w:author="Simon Renny-Byfield" w:date="2014-10-16T21:42:00Z">
        <w:r w:rsidRPr="002A27CD">
          <w:rPr>
            <w:rFonts w:ascii="Arial" w:hAnsi="Arial"/>
            <w:lang w:val="es-ES_tradnl"/>
            <w:rPrChange w:id="968" w:author="Simon Renny-Byfield" w:date="2014-10-22T14:51:00Z">
              <w:rPr>
                <w:rFonts w:ascii="Arial"/>
                <w:lang w:val="es-ES_tradnl"/>
              </w:rPr>
            </w:rPrChange>
          </w:rPr>
          <w:t>angiosperm</w:t>
        </w:r>
      </w:ins>
      <w:ins w:id="969" w:author="Simon Renny-Byfield" w:date="2014-10-16T21:40:00Z">
        <w:r w:rsidRPr="002A27CD">
          <w:rPr>
            <w:rFonts w:ascii="Arial" w:hAnsi="Arial"/>
            <w:rPrChange w:id="970" w:author="Simon Renny-Byfield" w:date="2014-10-22T14:51:00Z">
              <w:rPr>
                <w:rFonts w:ascii="Arial"/>
              </w:rPr>
            </w:rPrChange>
          </w:rPr>
          <w:t xml:space="preserve"> evolution</w:t>
        </w:r>
      </w:ins>
      <w:ins w:id="971" w:author="Simon Renny-Byfield" w:date="2014-10-16T21:41:00Z">
        <w:r w:rsidRPr="002A27CD">
          <w:rPr>
            <w:rFonts w:ascii="Arial" w:hAnsi="Arial"/>
            <w:lang w:val="en-US"/>
            <w:rPrChange w:id="972" w:author="Simon Renny-Byfield" w:date="2014-10-22T14:51:00Z">
              <w:rPr>
                <w:rFonts w:ascii="Arial"/>
                <w:lang w:val="en-US"/>
              </w:rPr>
            </w:rPrChange>
          </w:rPr>
          <w:t xml:space="preserve"> and diversification</w:t>
        </w:r>
      </w:ins>
      <w:ins w:id="973" w:author="Simon Renny-Byfield" w:date="2014-10-16T21:40:00Z">
        <w:r w:rsidRPr="002A27CD">
          <w:rPr>
            <w:rFonts w:ascii="Arial" w:hAnsi="Arial"/>
            <w:rPrChange w:id="974" w:author="Simon Renny-Byfield" w:date="2014-10-22T14:51:00Z">
              <w:rPr>
                <w:rFonts w:ascii="Arial"/>
              </w:rPr>
            </w:rPrChange>
          </w:rPr>
          <w:t>.</w:t>
        </w:r>
      </w:ins>
      <w:ins w:id="975" w:author="Simon Renny-Byfield" w:date="2014-10-16T21:36:00Z">
        <w:r w:rsidRPr="002A27CD">
          <w:rPr>
            <w:rFonts w:ascii="Arial" w:hAnsi="Arial"/>
            <w:rPrChange w:id="976" w:author="Simon Renny-Byfield" w:date="2014-10-22T14:51:00Z">
              <w:rPr>
                <w:rFonts w:ascii="Arial"/>
              </w:rPr>
            </w:rPrChange>
          </w:rPr>
          <w:t xml:space="preserve"> </w:t>
        </w:r>
      </w:ins>
      <w:ins w:id="977" w:author="Simon Renny-Byfield" w:date="2014-10-16T21:13:00Z">
        <w:r w:rsidRPr="002A27CD">
          <w:rPr>
            <w:rFonts w:ascii="Arial" w:hAnsi="Arial"/>
            <w:rPrChange w:id="978" w:author="Simon Renny-Byfield" w:date="2014-10-22T14:51:00Z">
              <w:rPr>
                <w:rFonts w:ascii="Arial"/>
              </w:rPr>
            </w:rPrChange>
          </w:rPr>
          <w:t xml:space="preserve"> </w:t>
        </w:r>
      </w:ins>
      <w:r w:rsidRPr="002A27CD">
        <w:rPr>
          <w:rFonts w:ascii="Arial" w:hAnsi="Arial"/>
          <w:rPrChange w:id="979" w:author="Simon Renny-Byfield" w:date="2014-10-22T14:51:00Z">
            <w:rPr>
              <w:rFonts w:ascii="Arial"/>
            </w:rPr>
          </w:rPrChange>
        </w:rPr>
        <w:t xml:space="preserve"> </w:t>
      </w:r>
      <w:del w:id="980" w:author="Simon Renny-Byfield" w:date="2014-10-16T21:15:00Z">
        <w:r w:rsidRPr="002A27CD">
          <w:rPr>
            <w:rFonts w:ascii="Arial" w:hAnsi="Arial"/>
            <w:lang w:val="en-US"/>
            <w:rPrChange w:id="981" w:author="Simon Renny-Byfield" w:date="2014-10-22T14:51:00Z">
              <w:rPr>
                <w:rFonts w:ascii="Arial"/>
                <w:lang w:val="en-US"/>
              </w:rPr>
            </w:rPrChange>
          </w:rPr>
          <w:delText>By reconstructing ancestral chromosomes, often in multiple copies,</w:delText>
        </w:r>
        <w:r w:rsidRPr="002A27CD">
          <w:rPr>
            <w:rFonts w:ascii="Arial" w:hAnsi="Arial"/>
            <w:lang w:val="en-US"/>
            <w:rPrChange w:id="982" w:author="Simon Renny-Byfield" w:date="2014-10-22T14:51:00Z">
              <w:rPr>
                <w:rFonts w:ascii="Arial"/>
                <w:lang w:val="en-US"/>
              </w:rPr>
            </w:rPrChange>
          </w:rPr>
          <w:delText xml:space="preserve"> we demonstrate that this fractionation process has acted differentially on what initially were homoeologous chromosomes. Furthermore, this bias has occurred at the whole-chromosome level, and is evident in every chromosomal comparison we performed (p &lt;0.0</w:delText>
        </w:r>
        <w:r w:rsidRPr="002A27CD">
          <w:rPr>
            <w:rFonts w:ascii="Arial" w:hAnsi="Arial"/>
            <w:lang w:val="en-US"/>
            <w:rPrChange w:id="983" w:author="Simon Renny-Byfield" w:date="2014-10-22T14:51:00Z">
              <w:rPr>
                <w:rFonts w:ascii="Arial"/>
                <w:lang w:val="en-US"/>
              </w:rPr>
            </w:rPrChange>
          </w:rPr>
          <w:delText>001; Table 1). This result extends our understanding of the scale, scope, and temporal depth of the diploidization process.</w:delText>
        </w:r>
      </w:del>
    </w:p>
    <w:p w:rsidR="00ED6418" w:rsidRPr="002A27CD" w:rsidRDefault="00ED6418">
      <w:pPr>
        <w:pStyle w:val="Body"/>
        <w:spacing w:line="360" w:lineRule="auto"/>
        <w:rPr>
          <w:ins w:id="984" w:author="Simon Renny-Byfield" w:date="2014-10-16T21:15:00Z"/>
          <w:rFonts w:ascii="Arial" w:eastAsia="Arial" w:hAnsi="Arial" w:cs="Arial"/>
          <w:rPrChange w:id="985" w:author="Simon Renny-Byfield" w:date="2014-10-22T14:51:00Z">
            <w:rPr>
              <w:ins w:id="986" w:author="Simon Renny-Byfield" w:date="2014-10-16T21:15:00Z"/>
              <w:rFonts w:ascii="Arial" w:eastAsia="Arial" w:hAnsi="Arial" w:cs="Arial"/>
            </w:rPr>
          </w:rPrChange>
        </w:rPr>
      </w:pPr>
    </w:p>
    <w:p w:rsidR="00ED6418" w:rsidRPr="002A27CD" w:rsidRDefault="00ED6418">
      <w:pPr>
        <w:pStyle w:val="Body"/>
        <w:spacing w:line="360" w:lineRule="auto"/>
        <w:rPr>
          <w:rFonts w:ascii="Arial" w:eastAsia="Arial" w:hAnsi="Arial" w:cs="Arial"/>
          <w:rPrChange w:id="987"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988" w:author="Simon Renny-Byfield" w:date="2014-10-22T14:51:00Z">
            <w:rPr>
              <w:rFonts w:ascii="Arial" w:eastAsia="Arial" w:hAnsi="Arial" w:cs="Arial"/>
            </w:rPr>
          </w:rPrChange>
        </w:rPr>
      </w:pPr>
      <w:r w:rsidRPr="002A27CD">
        <w:rPr>
          <w:rFonts w:ascii="Arial" w:hAnsi="Arial"/>
          <w:lang w:val="en-US"/>
          <w:rPrChange w:id="989" w:author="Simon Renny-Byfield" w:date="2014-10-22T14:51:00Z">
            <w:rPr>
              <w:rFonts w:ascii="Arial"/>
              <w:lang w:val="en-US"/>
            </w:rPr>
          </w:rPrChange>
        </w:rPr>
        <w:t xml:space="preserve">One of the primary correlates of biased fractionation in plants is differential expression of the duplicated genes that are retained on homoeologous segments. In maize and </w:t>
      </w:r>
      <w:r w:rsidRPr="002A27CD">
        <w:rPr>
          <w:rFonts w:ascii="Arial" w:hAnsi="Arial"/>
          <w:i/>
          <w:iCs/>
          <w:lang w:val="it-IT"/>
          <w:rPrChange w:id="990" w:author="Simon Renny-Byfield" w:date="2014-10-22T14:51:00Z">
            <w:rPr>
              <w:rFonts w:ascii="Arial"/>
              <w:i/>
              <w:iCs/>
              <w:lang w:val="it-IT"/>
            </w:rPr>
          </w:rPrChange>
        </w:rPr>
        <w:t>Brassica,</w:t>
      </w:r>
      <w:r w:rsidRPr="002A27CD">
        <w:rPr>
          <w:rFonts w:ascii="Arial" w:hAnsi="Arial"/>
          <w:lang w:val="en-US"/>
          <w:rPrChange w:id="991" w:author="Simon Renny-Byfield" w:date="2014-10-22T14:51:00Z">
            <w:rPr>
              <w:rFonts w:ascii="Arial"/>
              <w:lang w:val="en-US"/>
            </w:rPr>
          </w:rPrChange>
        </w:rPr>
        <w:t xml:space="preserve"> biased fractionation is associated with over-expression of genes on the ho</w:t>
      </w:r>
      <w:r w:rsidRPr="002A27CD">
        <w:rPr>
          <w:rFonts w:ascii="Arial" w:hAnsi="Arial"/>
          <w:lang w:val="en-US"/>
          <w:rPrChange w:id="992" w:author="Simon Renny-Byfield" w:date="2014-10-22T14:51:00Z">
            <w:rPr>
              <w:rFonts w:ascii="Arial"/>
              <w:lang w:val="en-US"/>
            </w:rPr>
          </w:rPrChange>
        </w:rPr>
        <w:t xml:space="preserve">moeologs experiencing less gene loss </w:t>
      </w:r>
      <w:r w:rsidR="00ED6418" w:rsidRPr="002A27CD">
        <w:rPr>
          <w:rFonts w:ascii="Arial" w:eastAsia="Arial" w:hAnsi="Arial" w:cs="Arial"/>
          <w:rPrChange w:id="993" w:author="Simon Renny-Byfield" w:date="2014-10-22T14:51:00Z">
            <w:rPr>
              <w:rFonts w:ascii="Arial" w:eastAsia="Arial" w:hAnsi="Arial" w:cs="Arial"/>
            </w:rPr>
          </w:rPrChange>
        </w:rPr>
        <w:fldChar w:fldCharType="begin"/>
      </w:r>
      <w:r w:rsidRPr="002A27CD">
        <w:rPr>
          <w:rFonts w:ascii="Arial" w:eastAsia="Arial" w:hAnsi="Arial" w:cs="Arial"/>
          <w:rPrChange w:id="994" w:author="Simon Renny-Byfield" w:date="2014-10-22T14:51:00Z">
            <w:rPr>
              <w:rFonts w:ascii="Arial" w:eastAsia="Arial" w:hAnsi="Arial" w:cs="Arial"/>
            </w:rPr>
          </w:rPrChange>
        </w:rPr>
        <w:instrText xml:space="preserve"> ADDIN EN.CITE &lt;EndNote&gt;&lt;Cite&gt;&lt;DisplayText&gt;(19-21)&lt;/DisplayText&gt;&lt;record&gt;&lt;/record&gt;&lt;/Cite&gt;&lt;/EndNote&gt;</w:instrText>
      </w:r>
      <w:r w:rsidR="00ED6418" w:rsidRPr="002A27CD">
        <w:rPr>
          <w:rFonts w:ascii="Arial" w:eastAsia="Arial" w:hAnsi="Arial" w:cs="Arial"/>
          <w:rPrChange w:id="995" w:author="Simon Renny-Byfield" w:date="2014-10-22T14:51:00Z">
            <w:rPr>
              <w:rFonts w:ascii="Arial" w:eastAsia="Arial" w:hAnsi="Arial" w:cs="Arial"/>
            </w:rPr>
          </w:rPrChange>
        </w:rPr>
        <w:fldChar w:fldCharType="separate"/>
      </w:r>
      <w:r w:rsidRPr="002A27CD">
        <w:rPr>
          <w:rFonts w:ascii="Arial" w:hAnsi="Arial"/>
          <w:rPrChange w:id="996" w:author="Simon Renny-Byfield" w:date="2014-10-22T14:51:00Z">
            <w:rPr>
              <w:rFonts w:ascii="Arial"/>
            </w:rPr>
          </w:rPrChange>
        </w:rPr>
        <w:t>(19-21)</w:t>
      </w:r>
      <w:r w:rsidR="00ED6418" w:rsidRPr="002A27CD">
        <w:rPr>
          <w:rFonts w:ascii="Arial" w:eastAsia="Arial" w:hAnsi="Arial" w:cs="Arial"/>
          <w:rPrChange w:id="997" w:author="Simon Renny-Byfield" w:date="2014-10-22T14:51:00Z">
            <w:rPr>
              <w:rFonts w:ascii="Arial" w:eastAsia="Arial" w:hAnsi="Arial" w:cs="Arial"/>
            </w:rPr>
          </w:rPrChange>
        </w:rPr>
        <w:fldChar w:fldCharType="end"/>
      </w:r>
      <w:r w:rsidRPr="002A27CD">
        <w:rPr>
          <w:rFonts w:ascii="Arial" w:hAnsi="Arial"/>
          <w:lang w:val="en-US"/>
          <w:rPrChange w:id="998" w:author="Simon Renny-Byfield" w:date="2014-10-22T14:51:00Z">
            <w:rPr>
              <w:rFonts w:ascii="Arial"/>
              <w:lang w:val="en-US"/>
            </w:rPr>
          </w:rPrChange>
        </w:rPr>
        <w:t>. We report similar results here, i.e., that genes on LF chromosomes generally are more highly expressed than t</w:t>
      </w:r>
      <w:r w:rsidRPr="002A27CD">
        <w:rPr>
          <w:rFonts w:ascii="Arial" w:hAnsi="Arial"/>
          <w:lang w:val="en-US"/>
          <w:rPrChange w:id="999" w:author="Simon Renny-Byfield" w:date="2014-10-22T14:51:00Z">
            <w:rPr>
              <w:rFonts w:ascii="Arial"/>
              <w:lang w:val="en-US"/>
            </w:rPr>
          </w:rPrChange>
        </w:rPr>
        <w:t>heir counterparts on MF chromosomes (Fig. 1 and Fig.  S3), demonstrating the same correlation between fractionation and gene expression in the cotton lineage as in other recent examples from plants. Remarkably, this quantitative difference in homoeolog exp</w:t>
      </w:r>
      <w:r w:rsidRPr="002A27CD">
        <w:rPr>
          <w:rFonts w:ascii="Arial" w:hAnsi="Arial"/>
          <w:lang w:val="en-US"/>
          <w:rPrChange w:id="1000" w:author="Simon Renny-Byfield" w:date="2014-10-22T14:51:00Z">
            <w:rPr>
              <w:rFonts w:ascii="Arial"/>
              <w:lang w:val="en-US"/>
            </w:rPr>
          </w:rPrChange>
        </w:rPr>
        <w:t xml:space="preserve">ression levels remains detectable despite many tens of millions of years of evolution since genome multiplication (Fig. 1). </w:t>
      </w:r>
    </w:p>
    <w:p w:rsidR="00ED6418" w:rsidRPr="002A27CD" w:rsidRDefault="00ED6418">
      <w:pPr>
        <w:pStyle w:val="Body"/>
        <w:spacing w:line="360" w:lineRule="auto"/>
        <w:rPr>
          <w:rFonts w:ascii="Arial" w:eastAsia="Arial" w:hAnsi="Arial" w:cs="Arial"/>
          <w:rPrChange w:id="1001" w:author="Simon Renny-Byfield" w:date="2014-10-22T14:51:00Z">
            <w:rPr>
              <w:rFonts w:ascii="Arial" w:eastAsia="Arial" w:hAnsi="Arial" w:cs="Arial"/>
            </w:rPr>
          </w:rPrChange>
        </w:rPr>
      </w:pPr>
    </w:p>
    <w:p w:rsidR="00ED6418" w:rsidRPr="002A27CD" w:rsidRDefault="00ED6418">
      <w:pPr>
        <w:pStyle w:val="Body"/>
        <w:spacing w:line="360" w:lineRule="auto"/>
        <w:rPr>
          <w:rFonts w:ascii="Arial" w:eastAsia="Arial" w:hAnsi="Arial" w:cs="Arial"/>
          <w:i/>
          <w:iCs/>
          <w:rPrChange w:id="1002" w:author="Simon Renny-Byfield" w:date="2014-10-22T14:51:00Z">
            <w:rPr>
              <w:rFonts w:ascii="Arial" w:eastAsia="Arial" w:hAnsi="Arial" w:cs="Arial"/>
              <w:i/>
              <w:iCs/>
            </w:rPr>
          </w:rPrChange>
        </w:rPr>
      </w:pPr>
    </w:p>
    <w:p w:rsidR="00ED6418" w:rsidRPr="002A27CD" w:rsidRDefault="002A27CD">
      <w:pPr>
        <w:pStyle w:val="Body"/>
        <w:spacing w:line="360" w:lineRule="auto"/>
        <w:rPr>
          <w:rFonts w:ascii="Arial" w:eastAsia="Arial" w:hAnsi="Arial" w:cs="Arial"/>
          <w:i/>
          <w:iCs/>
          <w:rPrChange w:id="1003" w:author="Simon Renny-Byfield" w:date="2014-10-22T14:51:00Z">
            <w:rPr>
              <w:rFonts w:ascii="Arial" w:eastAsia="Arial" w:hAnsi="Arial" w:cs="Arial"/>
              <w:i/>
              <w:iCs/>
            </w:rPr>
          </w:rPrChange>
        </w:rPr>
      </w:pPr>
      <w:r w:rsidRPr="002A27CD">
        <w:rPr>
          <w:rFonts w:ascii="Arial" w:hAnsi="Arial"/>
          <w:i/>
          <w:iCs/>
          <w:lang w:val="en-US"/>
          <w:rPrChange w:id="1004" w:author="Simon Renny-Byfield" w:date="2014-10-22T14:51:00Z">
            <w:rPr>
              <w:rFonts w:ascii="Arial"/>
              <w:i/>
              <w:iCs/>
              <w:lang w:val="en-US"/>
            </w:rPr>
          </w:rPrChange>
        </w:rPr>
        <w:t>What causes biased genome fractionation?</w:t>
      </w:r>
    </w:p>
    <w:p w:rsidR="00ED6418" w:rsidRPr="002A27CD" w:rsidRDefault="00ED6418">
      <w:pPr>
        <w:pStyle w:val="Body"/>
        <w:spacing w:line="360" w:lineRule="auto"/>
        <w:rPr>
          <w:rFonts w:ascii="Arial" w:eastAsia="Arial" w:hAnsi="Arial" w:cs="Arial"/>
          <w:rPrChange w:id="1005"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006" w:author="Simon Renny-Byfield" w:date="2014-10-22T14:51:00Z">
            <w:rPr>
              <w:rFonts w:ascii="Arial" w:eastAsia="Arial" w:hAnsi="Arial" w:cs="Arial"/>
            </w:rPr>
          </w:rPrChange>
        </w:rPr>
      </w:pPr>
      <w:r w:rsidRPr="002A27CD">
        <w:rPr>
          <w:rFonts w:ascii="Arial" w:hAnsi="Arial"/>
          <w:lang w:val="en-US"/>
          <w:rPrChange w:id="1007" w:author="Simon Renny-Byfield" w:date="2014-10-22T14:51:00Z">
            <w:rPr>
              <w:rFonts w:ascii="Arial"/>
              <w:lang w:val="en-US"/>
            </w:rPr>
          </w:rPrChange>
        </w:rPr>
        <w:t>The correlation between biased fractionation and gene expression has led to a novel hyp</w:t>
      </w:r>
      <w:r w:rsidRPr="002A27CD">
        <w:rPr>
          <w:rFonts w:ascii="Arial" w:hAnsi="Arial"/>
          <w:lang w:val="en-US"/>
          <w:rPrChange w:id="1008" w:author="Simon Renny-Byfield" w:date="2014-10-22T14:51:00Z">
            <w:rPr>
              <w:rFonts w:ascii="Arial"/>
              <w:lang w:val="en-US"/>
            </w:rPr>
          </w:rPrChange>
        </w:rPr>
        <w:t xml:space="preserve">othesis regarding causation, i.e., that selection has favored retention of the homoeolog with higher expression </w:t>
      </w:r>
      <w:r w:rsidR="00ED6418" w:rsidRPr="002A27CD">
        <w:rPr>
          <w:rFonts w:ascii="Arial" w:eastAsia="Arial" w:hAnsi="Arial" w:cs="Arial"/>
          <w:rPrChange w:id="1009" w:author="Simon Renny-Byfield" w:date="2014-10-22T14:51:00Z">
            <w:rPr>
              <w:rFonts w:ascii="Arial" w:eastAsia="Arial" w:hAnsi="Arial" w:cs="Arial"/>
            </w:rPr>
          </w:rPrChange>
        </w:rPr>
        <w:fldChar w:fldCharType="begin"/>
      </w:r>
      <w:r w:rsidRPr="002A27CD">
        <w:rPr>
          <w:rFonts w:ascii="Arial" w:eastAsia="Arial" w:hAnsi="Arial" w:cs="Arial"/>
          <w:rPrChange w:id="1010" w:author="Simon Renny-Byfield" w:date="2014-10-22T14:51:00Z">
            <w:rPr>
              <w:rFonts w:ascii="Arial" w:eastAsia="Arial" w:hAnsi="Arial" w:cs="Arial"/>
            </w:rPr>
          </w:rPrChange>
        </w:rPr>
        <w:instrText xml:space="preserve"> ADDIN EN.CITE &lt;EndNote&gt;&lt;Cite&gt;&lt;Author&gt;Schnable&lt;/Author&gt;&lt;Year&gt;2011&lt;/Year&gt;&lt;RecNum&gt;559&lt;/RecNum&gt;&lt;DisplayText&gt;(19)&lt;/DisplayText&gt;&lt;record&gt;&lt;rec-number&gt;5</w:instrText>
      </w:r>
      <w:r w:rsidRPr="002A27CD">
        <w:rPr>
          <w:rFonts w:ascii="Arial" w:eastAsia="Arial" w:hAnsi="Arial" w:cs="Arial"/>
          <w:rPrChange w:id="1011" w:author="Simon Renny-Byfield" w:date="2014-10-22T14:51:00Z">
            <w:rPr>
              <w:rFonts w:ascii="Arial" w:eastAsia="Arial" w:hAnsi="Arial" w:cs="Arial"/>
            </w:rPr>
          </w:rPrChange>
        </w:rPr>
        <w:instrText>59&lt;/rec-number&gt;&lt;foreign-keys&gt;&lt;key app="EN" db-id="95vtxzxa2td2s4e5stuv5swdtwv2595a5s9z"&gt;559&lt;/key&gt;&lt;/foreign-keys&gt;&lt;ref-type name="Journal Article"&gt;17&lt;/ref-type&gt;&lt;contributors&gt;&lt;authors&gt;&lt;author&gt;Schnable, James C.&lt;/author&gt;&lt;author&gt;Springer, Nathan M.&lt;/author&gt;&lt;aut</w:instrText>
      </w:r>
      <w:r w:rsidRPr="002A27CD">
        <w:rPr>
          <w:rFonts w:ascii="Arial" w:eastAsia="Arial" w:hAnsi="Arial" w:cs="Arial"/>
          <w:rPrChange w:id="1012" w:author="Simon Renny-Byfield" w:date="2014-10-22T14:51:00Z">
            <w:rPr>
              <w:rFonts w:ascii="Arial" w:eastAsia="Arial" w:hAnsi="Arial" w:cs="Arial"/>
            </w:rPr>
          </w:rPrChange>
        </w:rPr>
        <w:instrText>hor&gt;Freeling, Michael&lt;/author&gt;&lt;/authors&gt;&lt;/contributors&gt;&lt;titles&gt;&lt;title&gt;Differentiation of the maize subgenomes by genome dominance and both ancient and ongoing gene loss&lt;/title&gt;&lt;secondary-title&gt;Proceedings of the National Academy of Sciences of the United S</w:instrText>
      </w:r>
      <w:r w:rsidRPr="002A27CD">
        <w:rPr>
          <w:rFonts w:ascii="Arial" w:eastAsia="Arial" w:hAnsi="Arial" w:cs="Arial"/>
          <w:rPrChange w:id="1013" w:author="Simon Renny-Byfield" w:date="2014-10-22T14:51:00Z">
            <w:rPr>
              <w:rFonts w:ascii="Arial" w:eastAsia="Arial" w:hAnsi="Arial" w:cs="Arial"/>
            </w:rPr>
          </w:rPrChange>
        </w:rPr>
        <w:instrText>tates of America&lt;/secondary-title&gt;&lt;/titles&gt;&lt;periodical&gt;&lt;full-title&gt;Proceedings of the National Academy of Sciences of the United States of America&lt;/full-title&gt;&lt;/periodical&gt;&lt;pages&gt;4069-4074&lt;/pages&gt;&lt;volume&gt;108&lt;/volume&gt;&lt;number&gt;10&lt;/number&gt;&lt;dates&gt;&lt;year&gt;2011&lt;/ye</w:instrText>
      </w:r>
      <w:r w:rsidRPr="002A27CD">
        <w:rPr>
          <w:rFonts w:ascii="Arial" w:eastAsia="Arial" w:hAnsi="Arial" w:cs="Arial"/>
          <w:rPrChange w:id="1014" w:author="Simon Renny-Byfield" w:date="2014-10-22T14:51:00Z">
            <w:rPr>
              <w:rFonts w:ascii="Arial" w:eastAsia="Arial" w:hAnsi="Arial" w:cs="Arial"/>
            </w:rPr>
          </w:rPrChange>
        </w:rPr>
        <w:instrText>ar&gt;&lt;pub-dates&gt;&lt;date&gt;Mar 8&lt;/date&gt;&lt;/pub-dates&gt;&lt;/dates&gt;&lt;isbn&gt;0027-8424&lt;/isbn&gt;&lt;accession-num&gt;WOS:000288120400049&lt;/accession-num&gt;&lt;urls&gt;&lt;related-urls&gt;&lt;url&gt;&amp;lt;Go to ISI&amp;gt;://WOS:000288120400049&lt;/url&gt;&lt;/related-urls&gt;&lt;/urls&gt;&lt;electronic-resource-num&gt;10.1073/pnas.11</w:instrText>
      </w:r>
      <w:r w:rsidRPr="002A27CD">
        <w:rPr>
          <w:rFonts w:ascii="Arial" w:eastAsia="Arial" w:hAnsi="Arial" w:cs="Arial"/>
          <w:rPrChange w:id="1015" w:author="Simon Renny-Byfield" w:date="2014-10-22T14:51:00Z">
            <w:rPr>
              <w:rFonts w:ascii="Arial" w:eastAsia="Arial" w:hAnsi="Arial" w:cs="Arial"/>
            </w:rPr>
          </w:rPrChange>
        </w:rPr>
        <w:instrText>01368108&lt;/electronic-resource-num&gt;&lt;/record&gt;&lt;/Cite&gt;&lt;/EndNote&gt;</w:instrText>
      </w:r>
      <w:r w:rsidR="00ED6418" w:rsidRPr="002A27CD">
        <w:rPr>
          <w:rFonts w:ascii="Arial" w:eastAsia="Arial" w:hAnsi="Arial" w:cs="Arial"/>
          <w:rPrChange w:id="1016" w:author="Simon Renny-Byfield" w:date="2014-10-22T14:51:00Z">
            <w:rPr>
              <w:rFonts w:ascii="Arial" w:eastAsia="Arial" w:hAnsi="Arial" w:cs="Arial"/>
            </w:rPr>
          </w:rPrChange>
        </w:rPr>
        <w:fldChar w:fldCharType="separate"/>
      </w:r>
      <w:r w:rsidRPr="002A27CD">
        <w:rPr>
          <w:rFonts w:ascii="Arial" w:hAnsi="Arial"/>
          <w:rPrChange w:id="1017" w:author="Simon Renny-Byfield" w:date="2014-10-22T14:51:00Z">
            <w:rPr>
              <w:rFonts w:ascii="Arial"/>
            </w:rPr>
          </w:rPrChange>
        </w:rPr>
        <w:t>(19)</w:t>
      </w:r>
      <w:r w:rsidR="00ED6418" w:rsidRPr="002A27CD">
        <w:rPr>
          <w:rFonts w:ascii="Arial" w:eastAsia="Arial" w:hAnsi="Arial" w:cs="Arial"/>
          <w:rPrChange w:id="1018" w:author="Simon Renny-Byfield" w:date="2014-10-22T14:51:00Z">
            <w:rPr>
              <w:rFonts w:ascii="Arial" w:eastAsia="Arial" w:hAnsi="Arial" w:cs="Arial"/>
            </w:rPr>
          </w:rPrChange>
        </w:rPr>
        <w:fldChar w:fldCharType="end"/>
      </w:r>
      <w:r w:rsidRPr="002A27CD">
        <w:rPr>
          <w:rFonts w:ascii="Arial" w:hAnsi="Arial"/>
          <w:lang w:val="en-US"/>
          <w:rPrChange w:id="1019" w:author="Simon Renny-Byfield" w:date="2014-10-22T14:51:00Z">
            <w:rPr>
              <w:rFonts w:ascii="Arial"/>
              <w:lang w:val="en-US"/>
            </w:rPr>
          </w:rPrChange>
        </w:rPr>
        <w:t>. Under this hypothesis, conditions established at the time of genome merger (hybridization) and doubling (polyploidization), or those derived following polyploidization, generate widesprea</w:t>
      </w:r>
      <w:r w:rsidRPr="002A27CD">
        <w:rPr>
          <w:rFonts w:ascii="Arial" w:hAnsi="Arial"/>
          <w:lang w:val="en-US"/>
          <w:rPrChange w:id="1020" w:author="Simon Renny-Byfield" w:date="2014-10-22T14:51:00Z">
            <w:rPr>
              <w:rFonts w:ascii="Arial"/>
              <w:lang w:val="en-US"/>
            </w:rPr>
          </w:rPrChange>
        </w:rPr>
        <w:t xml:space="preserve">d differences among homoeolog expression levels. These differences are commonly observed in cotton diploid hybrids and neo-allopolyploids </w:t>
      </w:r>
      <w:r w:rsidR="00ED6418" w:rsidRPr="002A27CD">
        <w:rPr>
          <w:rFonts w:ascii="Arial" w:eastAsia="Arial" w:hAnsi="Arial" w:cs="Arial"/>
          <w:rPrChange w:id="1021" w:author="Simon Renny-Byfield" w:date="2014-10-22T14:51:00Z">
            <w:rPr>
              <w:rFonts w:ascii="Arial" w:eastAsia="Arial" w:hAnsi="Arial" w:cs="Arial"/>
            </w:rPr>
          </w:rPrChange>
        </w:rPr>
        <w:fldChar w:fldCharType="begin"/>
      </w:r>
      <w:r w:rsidRPr="002A27CD">
        <w:rPr>
          <w:rFonts w:ascii="Arial" w:eastAsia="Arial" w:hAnsi="Arial" w:cs="Arial"/>
          <w:rPrChange w:id="1022" w:author="Simon Renny-Byfield" w:date="2014-10-22T14:51:00Z">
            <w:rPr>
              <w:rFonts w:ascii="Arial" w:eastAsia="Arial" w:hAnsi="Arial" w:cs="Arial"/>
            </w:rPr>
          </w:rPrChange>
        </w:rPr>
        <w:instrText xml:space="preserve"> ADDIN EN.CITE &lt;EndNote&gt;&lt;Cite&gt;&lt;DisplayText&gt;(27, 37-40)&lt;/DisplayText&gt;&lt;record&gt;&lt;/record&gt;&lt;/Cite&gt;&lt;/EndNote&gt;</w:instrText>
      </w:r>
      <w:r w:rsidR="00ED6418" w:rsidRPr="002A27CD">
        <w:rPr>
          <w:rFonts w:ascii="Arial" w:eastAsia="Arial" w:hAnsi="Arial" w:cs="Arial"/>
          <w:rPrChange w:id="1023" w:author="Simon Renny-Byfield" w:date="2014-10-22T14:51:00Z">
            <w:rPr>
              <w:rFonts w:ascii="Arial" w:eastAsia="Arial" w:hAnsi="Arial" w:cs="Arial"/>
            </w:rPr>
          </w:rPrChange>
        </w:rPr>
        <w:fldChar w:fldCharType="separate"/>
      </w:r>
      <w:r w:rsidRPr="002A27CD">
        <w:rPr>
          <w:rFonts w:ascii="Arial" w:hAnsi="Arial"/>
          <w:rPrChange w:id="1024" w:author="Simon Renny-Byfield" w:date="2014-10-22T14:51:00Z">
            <w:rPr>
              <w:rFonts w:ascii="Arial"/>
            </w:rPr>
          </w:rPrChange>
        </w:rPr>
        <w:t>(27, 37-40)</w:t>
      </w:r>
      <w:r w:rsidR="00ED6418" w:rsidRPr="002A27CD">
        <w:rPr>
          <w:rFonts w:ascii="Arial" w:eastAsia="Arial" w:hAnsi="Arial" w:cs="Arial"/>
          <w:rPrChange w:id="1025" w:author="Simon Renny-Byfield" w:date="2014-10-22T14:51:00Z">
            <w:rPr>
              <w:rFonts w:ascii="Arial" w:eastAsia="Arial" w:hAnsi="Arial" w:cs="Arial"/>
            </w:rPr>
          </w:rPrChange>
        </w:rPr>
        <w:fldChar w:fldCharType="end"/>
      </w:r>
      <w:r w:rsidRPr="002A27CD">
        <w:rPr>
          <w:rFonts w:ascii="Arial" w:hAnsi="Arial"/>
          <w:lang w:val="en-US"/>
          <w:rPrChange w:id="1026" w:author="Simon Renny-Byfield" w:date="2014-10-22T14:51:00Z">
            <w:rPr>
              <w:rFonts w:ascii="Arial"/>
              <w:lang w:val="en-US"/>
            </w:rPr>
          </w:rPrChange>
        </w:rPr>
        <w:t xml:space="preserve">, </w:t>
      </w:r>
      <w:r w:rsidRPr="002A27CD">
        <w:rPr>
          <w:rFonts w:ascii="Arial" w:hAnsi="Arial"/>
          <w:lang w:val="en-US"/>
          <w:rPrChange w:id="1027" w:author="Simon Renny-Byfield" w:date="2014-10-22T14:51:00Z">
            <w:rPr>
              <w:rFonts w:ascii="Arial"/>
              <w:lang w:val="en-US"/>
            </w:rPr>
          </w:rPrChange>
        </w:rPr>
        <w:t xml:space="preserve">showing that initial conditions may be sufficient to set in motion subsequent selective forces operating on gene expression. Moreover, in modern allopolyploid cotton, which traces to a hybridization event 1-2 mya </w:t>
      </w:r>
      <w:r w:rsidR="00ED6418" w:rsidRPr="002A27CD">
        <w:rPr>
          <w:rFonts w:ascii="Arial" w:eastAsia="Arial" w:hAnsi="Arial" w:cs="Arial"/>
          <w:rPrChange w:id="1028" w:author="Simon Renny-Byfield" w:date="2014-10-22T14:51:00Z">
            <w:rPr>
              <w:rFonts w:ascii="Arial" w:eastAsia="Arial" w:hAnsi="Arial" w:cs="Arial"/>
            </w:rPr>
          </w:rPrChange>
        </w:rPr>
        <w:fldChar w:fldCharType="begin"/>
      </w:r>
      <w:r w:rsidRPr="002A27CD">
        <w:rPr>
          <w:rFonts w:ascii="Arial" w:eastAsia="Arial" w:hAnsi="Arial" w:cs="Arial"/>
          <w:rPrChange w:id="1029" w:author="Simon Renny-Byfield" w:date="2014-10-22T14:51:00Z">
            <w:rPr>
              <w:rFonts w:ascii="Arial" w:eastAsia="Arial" w:hAnsi="Arial" w:cs="Arial"/>
            </w:rPr>
          </w:rPrChange>
        </w:rPr>
        <w:instrText xml:space="preserve"> ADDIN EN.CITE &lt;EndNote&gt;&lt;Cite&gt;&lt;Author&gt;Wende</w:instrText>
      </w:r>
      <w:r w:rsidRPr="002A27CD">
        <w:rPr>
          <w:rFonts w:ascii="Arial" w:eastAsia="Arial" w:hAnsi="Arial" w:cs="Arial"/>
          <w:rPrChange w:id="1030" w:author="Simon Renny-Byfield" w:date="2014-10-22T14:51:00Z">
            <w:rPr>
              <w:rFonts w:ascii="Arial" w:eastAsia="Arial" w:hAnsi="Arial" w:cs="Arial"/>
            </w:rPr>
          </w:rPrChange>
        </w:rPr>
        <w:instrText>l&lt;/Author&gt;&lt;Year&gt;2003&lt;/Year&gt;&lt;RecNum&gt;500&lt;/RecNum&gt;&lt;DisplayText&gt;(41)&lt;/DisplayText&gt;&lt;record&gt;&lt;rec-number&gt;500&lt;/rec-number&gt;&lt;foreign-keys&gt;&lt;key app="EN" db-id="95vtxzxa2td2s4e5stuv5swdtwv2595a5s9z"&gt;500&lt;/key&gt;&lt;/foreign-keys&gt;&lt;ref-type name="Book Section"&gt;5&lt;/ref-type&gt;&lt;co</w:instrText>
      </w:r>
      <w:r w:rsidRPr="002A27CD">
        <w:rPr>
          <w:rFonts w:ascii="Arial" w:eastAsia="Arial" w:hAnsi="Arial" w:cs="Arial"/>
          <w:rPrChange w:id="1031" w:author="Simon Renny-Byfield" w:date="2014-10-22T14:51:00Z">
            <w:rPr>
              <w:rFonts w:ascii="Arial" w:eastAsia="Arial" w:hAnsi="Arial" w:cs="Arial"/>
            </w:rPr>
          </w:rPrChange>
        </w:rPr>
        <w:instrText>ntributors&gt;&lt;authors&gt;&lt;author&gt;Wendel, J. F.&lt;/author&gt;&lt;author&gt;Cronn, R. C.&lt;/author&gt;&lt;/authors&gt;&lt;secondary-authors&gt;&lt;author&gt;Donald L Sparks&lt;/author&gt;&lt;/secondary-authors&gt;&lt;/contributors&gt;&lt;titles&gt;&lt;title&gt;Polyploidy and the evolutionary history of cotton&lt;/title&gt;&lt;secondar</w:instrText>
      </w:r>
      <w:r w:rsidRPr="002A27CD">
        <w:rPr>
          <w:rFonts w:ascii="Arial" w:eastAsia="Arial" w:hAnsi="Arial" w:cs="Arial"/>
          <w:rPrChange w:id="1032" w:author="Simon Renny-Byfield" w:date="2014-10-22T14:51:00Z">
            <w:rPr>
              <w:rFonts w:ascii="Arial" w:eastAsia="Arial" w:hAnsi="Arial" w:cs="Arial"/>
            </w:rPr>
          </w:rPrChange>
        </w:rPr>
        <w:instrText>y-title&gt;Advances in Agronomy, Vol 78&lt;/secondary-title&gt;&lt;/titles&gt;&lt;periodical&gt;&lt;full-title&gt;Advances in Agronomy, Vol 78&lt;/full-title&gt;&lt;/periodical&gt;&lt;pages&gt;139-186&lt;/pages&gt;&lt;volume&gt;78&lt;/volume&gt;&lt;dates&gt;&lt;year&gt;2003&lt;/year&gt;&lt;pub-dates&gt;&lt;date&gt;2003&lt;/date&gt;&lt;/pub-dates&gt;&lt;/dates&gt;&lt;i</w:instrText>
      </w:r>
      <w:r w:rsidRPr="002A27CD">
        <w:rPr>
          <w:rFonts w:ascii="Arial" w:eastAsia="Arial" w:hAnsi="Arial" w:cs="Arial"/>
          <w:rPrChange w:id="1033" w:author="Simon Renny-Byfield" w:date="2014-10-22T14:51:00Z">
            <w:rPr>
              <w:rFonts w:ascii="Arial" w:eastAsia="Arial" w:hAnsi="Arial" w:cs="Arial"/>
            </w:rPr>
          </w:rPrChange>
        </w:rPr>
        <w:instrText>sbn&gt;0065-2113&lt;/isbn&gt;&lt;accession-num&gt;WOS:000182758100004&lt;/accession-num&gt;&lt;urls&gt;&lt;related-urls&gt;&lt;url&gt;&amp;lt;Go to ISI&amp;gt;://WOS:000182758100004&lt;/url&gt;&lt;/related-urls&gt;&lt;/urls&gt;&lt;electronic-resource-num&gt;10.1016/s0065-2113(02)78004-8&lt;/electronic-resource-num&gt;&lt;/record&gt;&lt;/Cit</w:instrText>
      </w:r>
      <w:r w:rsidRPr="002A27CD">
        <w:rPr>
          <w:rFonts w:ascii="Arial" w:eastAsia="Arial" w:hAnsi="Arial" w:cs="Arial"/>
          <w:rPrChange w:id="1034" w:author="Simon Renny-Byfield" w:date="2014-10-22T14:51:00Z">
            <w:rPr>
              <w:rFonts w:ascii="Arial" w:eastAsia="Arial" w:hAnsi="Arial" w:cs="Arial"/>
            </w:rPr>
          </w:rPrChange>
        </w:rPr>
        <w:instrText>e&gt;&lt;/EndNote&gt;</w:instrText>
      </w:r>
      <w:r w:rsidR="00ED6418" w:rsidRPr="002A27CD">
        <w:rPr>
          <w:rFonts w:ascii="Arial" w:eastAsia="Arial" w:hAnsi="Arial" w:cs="Arial"/>
          <w:rPrChange w:id="1035" w:author="Simon Renny-Byfield" w:date="2014-10-22T14:51:00Z">
            <w:rPr>
              <w:rFonts w:ascii="Arial" w:eastAsia="Arial" w:hAnsi="Arial" w:cs="Arial"/>
            </w:rPr>
          </w:rPrChange>
        </w:rPr>
        <w:fldChar w:fldCharType="separate"/>
      </w:r>
      <w:r w:rsidRPr="002A27CD">
        <w:rPr>
          <w:rFonts w:ascii="Arial" w:hAnsi="Arial"/>
          <w:rPrChange w:id="1036" w:author="Simon Renny-Byfield" w:date="2014-10-22T14:51:00Z">
            <w:rPr>
              <w:rFonts w:ascii="Arial"/>
            </w:rPr>
          </w:rPrChange>
        </w:rPr>
        <w:t>(41)</w:t>
      </w:r>
      <w:r w:rsidR="00ED6418" w:rsidRPr="002A27CD">
        <w:rPr>
          <w:rFonts w:ascii="Arial" w:eastAsia="Arial" w:hAnsi="Arial" w:cs="Arial"/>
          <w:rPrChange w:id="1037" w:author="Simon Renny-Byfield" w:date="2014-10-22T14:51:00Z">
            <w:rPr>
              <w:rFonts w:ascii="Arial" w:eastAsia="Arial" w:hAnsi="Arial" w:cs="Arial"/>
            </w:rPr>
          </w:rPrChange>
        </w:rPr>
        <w:fldChar w:fldCharType="end"/>
      </w:r>
      <w:r w:rsidRPr="002A27CD">
        <w:rPr>
          <w:rFonts w:ascii="Arial" w:hAnsi="Arial"/>
          <w:lang w:val="en-US"/>
          <w:rPrChange w:id="1038" w:author="Simon Renny-Byfield" w:date="2014-10-22T14:51:00Z">
            <w:rPr>
              <w:rFonts w:ascii="Arial"/>
              <w:lang w:val="en-US"/>
            </w:rPr>
          </w:rPrChange>
        </w:rPr>
        <w:t xml:space="preserve">, gene expression levels among linked genes on homoeologous segments may be correlated </w:t>
      </w:r>
      <w:r w:rsidR="00ED6418" w:rsidRPr="002A27CD">
        <w:rPr>
          <w:rFonts w:ascii="Arial" w:eastAsia="Arial" w:hAnsi="Arial" w:cs="Arial"/>
          <w:rPrChange w:id="1039" w:author="Simon Renny-Byfield" w:date="2014-10-22T14:51:00Z">
            <w:rPr>
              <w:rFonts w:ascii="Arial" w:eastAsia="Arial" w:hAnsi="Arial" w:cs="Arial"/>
            </w:rPr>
          </w:rPrChange>
        </w:rPr>
        <w:fldChar w:fldCharType="begin"/>
      </w:r>
      <w:r w:rsidRPr="002A27CD">
        <w:rPr>
          <w:rFonts w:ascii="Arial" w:eastAsia="Arial" w:hAnsi="Arial" w:cs="Arial"/>
          <w:rPrChange w:id="1040" w:author="Simon Renny-Byfield" w:date="2014-10-22T14:51:00Z">
            <w:rPr>
              <w:rFonts w:ascii="Arial" w:eastAsia="Arial" w:hAnsi="Arial" w:cs="Arial"/>
            </w:rPr>
          </w:rPrChange>
        </w:rPr>
        <w:instrText xml:space="preserve"> ADDIN EN.CITE &lt;EndNote&gt;&lt;Cite&gt;&lt;Author&gt;Flagel&lt;/Author&gt;&lt;Year&gt;2009&lt;/Year&gt;&lt;RecNum&gt;723&lt;/RecNum&gt;&lt;DisplayText&gt;(42)&lt;/DisplayText&gt;&lt;record&gt;&lt;rec-number&gt;723&lt;/rec-</w:instrText>
      </w:r>
      <w:r w:rsidRPr="002A27CD">
        <w:rPr>
          <w:rFonts w:ascii="Arial" w:eastAsia="Arial" w:hAnsi="Arial" w:cs="Arial"/>
          <w:rPrChange w:id="1041" w:author="Simon Renny-Byfield" w:date="2014-10-22T14:51:00Z">
            <w:rPr>
              <w:rFonts w:ascii="Arial" w:eastAsia="Arial" w:hAnsi="Arial" w:cs="Arial"/>
            </w:rPr>
          </w:rPrChange>
        </w:rPr>
        <w:instrText>number&gt;&lt;foreign-keys&gt;&lt;key app="EN" db-id="95vtxzxa2td2s4e5stuv5swdtwv2595a5s9z"&gt;723&lt;/key&gt;&lt;/foreign-keys&gt;&lt;ref-type name="Journal Article"&gt;17&lt;/ref-type&gt;&lt;contributors&gt;&lt;authors&gt;&lt;author&gt;Flagel, Lex E.&lt;/author&gt;&lt;author&gt;Chen, Liping&lt;/author&gt;&lt;author&gt;Chaudhary, Bhup</w:instrText>
      </w:r>
      <w:r w:rsidRPr="002A27CD">
        <w:rPr>
          <w:rFonts w:ascii="Arial" w:eastAsia="Arial" w:hAnsi="Arial" w:cs="Arial"/>
          <w:rPrChange w:id="1042" w:author="Simon Renny-Byfield" w:date="2014-10-22T14:51:00Z">
            <w:rPr>
              <w:rFonts w:ascii="Arial" w:eastAsia="Arial" w:hAnsi="Arial" w:cs="Arial"/>
            </w:rPr>
          </w:rPrChange>
        </w:rPr>
        <w:instrText>endra&lt;/author&gt;&lt;author&gt;Wendel, Jonathan F.&lt;/author&gt;&lt;/authors&gt;&lt;/contributors&gt;&lt;titles&gt;&lt;title&gt;Coordinated and fine-scale control of homoeologous gene expression in allotetraploid cotton&lt;/title&gt;&lt;secondary-title&gt;Journal of Heredity&lt;/secondary-title&gt;&lt;/titles&gt;&lt;per</w:instrText>
      </w:r>
      <w:r w:rsidRPr="002A27CD">
        <w:rPr>
          <w:rFonts w:ascii="Arial" w:eastAsia="Arial" w:hAnsi="Arial" w:cs="Arial"/>
          <w:rPrChange w:id="1043" w:author="Simon Renny-Byfield" w:date="2014-10-22T14:51:00Z">
            <w:rPr>
              <w:rFonts w:ascii="Arial" w:eastAsia="Arial" w:hAnsi="Arial" w:cs="Arial"/>
            </w:rPr>
          </w:rPrChange>
        </w:rPr>
        <w:instrText>iodical&gt;&lt;full-title&gt;Journal of Heredity&lt;/full-title&gt;&lt;/periodical&gt;&lt;pages&gt;487-490&lt;/pages&gt;&lt;volume&gt;100&lt;/volume&gt;&lt;number&gt;4&lt;/number&gt;&lt;dates&gt;&lt;year&gt;2009&lt;/year&gt;&lt;pub-dates&gt;&lt;date&gt;Jul-Aug&lt;/date&gt;&lt;/pub-dates&gt;&lt;/dates&gt;&lt;isbn&gt;0022-1503&lt;/isbn&gt;&lt;accession-num&gt;WOS:000266965200011</w:instrText>
      </w:r>
      <w:r w:rsidRPr="002A27CD">
        <w:rPr>
          <w:rFonts w:ascii="Arial" w:eastAsia="Arial" w:hAnsi="Arial" w:cs="Arial"/>
          <w:rPrChange w:id="1044" w:author="Simon Renny-Byfield" w:date="2014-10-22T14:51:00Z">
            <w:rPr>
              <w:rFonts w:ascii="Arial" w:eastAsia="Arial" w:hAnsi="Arial" w:cs="Arial"/>
            </w:rPr>
          </w:rPrChange>
        </w:rPr>
        <w:instrText>&lt;/accession-num&gt;&lt;urls&gt;&lt;related-urls&gt;&lt;url&gt;&amp;lt;Go to ISI&amp;gt;://WOS:000266965200011&lt;/url&gt;&lt;/related-urls&gt;&lt;/urls&gt;&lt;electronic-resource-num&gt;10.1093/jhered/esp003&lt;/electronic-resource-num&gt;&lt;/record&gt;&lt;/Cite&gt;&lt;/EndNote&gt;</w:instrText>
      </w:r>
      <w:r w:rsidR="00ED6418" w:rsidRPr="002A27CD">
        <w:rPr>
          <w:rFonts w:ascii="Arial" w:eastAsia="Arial" w:hAnsi="Arial" w:cs="Arial"/>
          <w:rPrChange w:id="1045" w:author="Simon Renny-Byfield" w:date="2014-10-22T14:51:00Z">
            <w:rPr>
              <w:rFonts w:ascii="Arial" w:eastAsia="Arial" w:hAnsi="Arial" w:cs="Arial"/>
            </w:rPr>
          </w:rPrChange>
        </w:rPr>
        <w:fldChar w:fldCharType="separate"/>
      </w:r>
      <w:r w:rsidRPr="002A27CD">
        <w:rPr>
          <w:rFonts w:ascii="Arial" w:hAnsi="Arial"/>
          <w:rPrChange w:id="1046" w:author="Simon Renny-Byfield" w:date="2014-10-22T14:51:00Z">
            <w:rPr>
              <w:rFonts w:ascii="Arial"/>
            </w:rPr>
          </w:rPrChange>
        </w:rPr>
        <w:t>(42)</w:t>
      </w:r>
      <w:r w:rsidR="00ED6418" w:rsidRPr="002A27CD">
        <w:rPr>
          <w:rFonts w:ascii="Arial" w:eastAsia="Arial" w:hAnsi="Arial" w:cs="Arial"/>
          <w:rPrChange w:id="1047" w:author="Simon Renny-Byfield" w:date="2014-10-22T14:51:00Z">
            <w:rPr>
              <w:rFonts w:ascii="Arial" w:eastAsia="Arial" w:hAnsi="Arial" w:cs="Arial"/>
            </w:rPr>
          </w:rPrChange>
        </w:rPr>
        <w:fldChar w:fldCharType="end"/>
      </w:r>
      <w:r w:rsidRPr="002A27CD">
        <w:rPr>
          <w:rFonts w:ascii="Arial" w:hAnsi="Arial"/>
          <w:lang w:val="en-US"/>
          <w:rPrChange w:id="1048" w:author="Simon Renny-Byfield" w:date="2014-10-22T14:51:00Z">
            <w:rPr>
              <w:rFonts w:ascii="Arial"/>
              <w:lang w:val="en-US"/>
            </w:rPr>
          </w:rPrChange>
        </w:rPr>
        <w:t xml:space="preserve">. Finally, several recent studies in </w:t>
      </w:r>
      <w:r w:rsidRPr="002A27CD">
        <w:rPr>
          <w:rFonts w:ascii="Arial" w:hAnsi="Arial"/>
          <w:i/>
          <w:iCs/>
          <w:rPrChange w:id="1049" w:author="Simon Renny-Byfield" w:date="2014-10-22T14:51:00Z">
            <w:rPr>
              <w:rFonts w:ascii="Arial"/>
              <w:i/>
              <w:iCs/>
            </w:rPr>
          </w:rPrChange>
        </w:rPr>
        <w:t>Gossyp</w:t>
      </w:r>
      <w:r w:rsidRPr="002A27CD">
        <w:rPr>
          <w:rFonts w:ascii="Arial" w:hAnsi="Arial"/>
          <w:i/>
          <w:iCs/>
          <w:rPrChange w:id="1050" w:author="Simon Renny-Byfield" w:date="2014-10-22T14:51:00Z">
            <w:rPr>
              <w:rFonts w:ascii="Arial"/>
              <w:i/>
              <w:iCs/>
            </w:rPr>
          </w:rPrChange>
        </w:rPr>
        <w:t>ium</w:t>
      </w:r>
      <w:r w:rsidRPr="002A27CD">
        <w:rPr>
          <w:rFonts w:ascii="Arial" w:hAnsi="Arial"/>
          <w:lang w:val="en-US"/>
          <w:rPrChange w:id="1051" w:author="Simon Renny-Byfield" w:date="2014-10-22T14:51:00Z">
            <w:rPr>
              <w:rFonts w:ascii="Arial"/>
              <w:lang w:val="en-US"/>
            </w:rPr>
          </w:rPrChange>
        </w:rPr>
        <w:t xml:space="preserve"> have demonstrated that expression levels evolve </w:t>
      </w:r>
      <w:r w:rsidR="00ED6418" w:rsidRPr="002A27CD">
        <w:rPr>
          <w:rFonts w:ascii="Arial" w:eastAsia="Arial" w:hAnsi="Arial" w:cs="Arial"/>
          <w:rPrChange w:id="1052" w:author="Simon Renny-Byfield" w:date="2014-10-22T14:51:00Z">
            <w:rPr>
              <w:rFonts w:ascii="Arial" w:eastAsia="Arial" w:hAnsi="Arial" w:cs="Arial"/>
            </w:rPr>
          </w:rPrChange>
        </w:rPr>
        <w:fldChar w:fldCharType="begin"/>
      </w:r>
      <w:r w:rsidRPr="002A27CD">
        <w:rPr>
          <w:rFonts w:ascii="Arial" w:eastAsia="Arial" w:hAnsi="Arial" w:cs="Arial"/>
          <w:rPrChange w:id="1053" w:author="Simon Renny-Byfield" w:date="2014-10-22T14:51:00Z">
            <w:rPr>
              <w:rFonts w:ascii="Arial" w:eastAsia="Arial" w:hAnsi="Arial" w:cs="Arial"/>
            </w:rPr>
          </w:rPrChange>
        </w:rPr>
        <w:instrText xml:space="preserve"> ADDIN EN.CITE &lt;EndNote&gt;&lt;Cite&gt;&lt;DisplayText&gt;(29, 42, 43)&lt;/DisplayText&gt;&lt;record&gt;&lt;/record&gt;&lt;/Cite&gt;&lt;/EndNote&gt;</w:instrText>
      </w:r>
      <w:r w:rsidR="00ED6418" w:rsidRPr="002A27CD">
        <w:rPr>
          <w:rFonts w:ascii="Arial" w:eastAsia="Arial" w:hAnsi="Arial" w:cs="Arial"/>
          <w:rPrChange w:id="1054" w:author="Simon Renny-Byfield" w:date="2014-10-22T14:51:00Z">
            <w:rPr>
              <w:rFonts w:ascii="Arial" w:eastAsia="Arial" w:hAnsi="Arial" w:cs="Arial"/>
            </w:rPr>
          </w:rPrChange>
        </w:rPr>
        <w:fldChar w:fldCharType="separate"/>
      </w:r>
      <w:r w:rsidRPr="002A27CD">
        <w:rPr>
          <w:rFonts w:ascii="Arial" w:hAnsi="Arial"/>
          <w:rPrChange w:id="1055" w:author="Simon Renny-Byfield" w:date="2014-10-22T14:51:00Z">
            <w:rPr>
              <w:rFonts w:ascii="Arial"/>
            </w:rPr>
          </w:rPrChange>
        </w:rPr>
        <w:t>(29, 42, 43)</w:t>
      </w:r>
      <w:r w:rsidR="00ED6418" w:rsidRPr="002A27CD">
        <w:rPr>
          <w:rFonts w:ascii="Arial" w:eastAsia="Arial" w:hAnsi="Arial" w:cs="Arial"/>
          <w:rPrChange w:id="1056" w:author="Simon Renny-Byfield" w:date="2014-10-22T14:51:00Z">
            <w:rPr>
              <w:rFonts w:ascii="Arial" w:eastAsia="Arial" w:hAnsi="Arial" w:cs="Arial"/>
            </w:rPr>
          </w:rPrChange>
        </w:rPr>
        <w:fldChar w:fldCharType="end"/>
      </w:r>
      <w:r w:rsidRPr="002A27CD">
        <w:rPr>
          <w:rFonts w:ascii="Arial" w:hAnsi="Arial"/>
          <w:lang w:val="en-US"/>
          <w:rPrChange w:id="1057" w:author="Simon Renny-Byfield" w:date="2014-10-22T14:51:00Z">
            <w:rPr>
              <w:rFonts w:ascii="Arial"/>
              <w:lang w:val="en-US"/>
            </w:rPr>
          </w:rPrChange>
        </w:rPr>
        <w:t>. Collectively, these data indicate that homoeolog expression level differences may be</w:t>
      </w:r>
      <w:r w:rsidRPr="002A27CD">
        <w:rPr>
          <w:rFonts w:ascii="Arial" w:hAnsi="Arial"/>
          <w:lang w:val="en-US"/>
          <w:rPrChange w:id="1058" w:author="Simon Renny-Byfield" w:date="2014-10-22T14:51:00Z">
            <w:rPr>
              <w:rFonts w:ascii="Arial"/>
              <w:lang w:val="en-US"/>
            </w:rPr>
          </w:rPrChange>
        </w:rPr>
        <w:t xml:space="preserve"> established on temporal scales ranging from immediate, accompanying genome merger, to evolutionary timescales encompassing millions of years.</w:t>
      </w:r>
    </w:p>
    <w:p w:rsidR="00ED6418" w:rsidRPr="002A27CD" w:rsidRDefault="00ED6418">
      <w:pPr>
        <w:pStyle w:val="Body"/>
        <w:spacing w:line="360" w:lineRule="auto"/>
        <w:rPr>
          <w:rFonts w:ascii="Arial" w:eastAsia="Arial" w:hAnsi="Arial" w:cs="Arial"/>
          <w:rPrChange w:id="1059"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060" w:author="Simon Renny-Byfield" w:date="2014-10-22T14:51:00Z">
            <w:rPr>
              <w:rFonts w:ascii="Arial" w:eastAsia="Arial" w:hAnsi="Arial" w:cs="Arial"/>
            </w:rPr>
          </w:rPrChange>
        </w:rPr>
      </w:pPr>
      <w:r w:rsidRPr="002A27CD">
        <w:rPr>
          <w:rFonts w:ascii="Arial" w:hAnsi="Arial"/>
          <w:lang w:val="en-US"/>
          <w:rPrChange w:id="1061" w:author="Simon Renny-Byfield" w:date="2014-10-22T14:51:00Z">
            <w:rPr>
              <w:rFonts w:ascii="Arial"/>
              <w:lang w:val="en-US"/>
            </w:rPr>
          </w:rPrChange>
        </w:rPr>
        <w:t>The question arises as to the proximate driver of expression level differences, which presumably creates the opp</w:t>
      </w:r>
      <w:r w:rsidRPr="002A27CD">
        <w:rPr>
          <w:rFonts w:ascii="Arial" w:hAnsi="Arial"/>
          <w:lang w:val="en-US"/>
          <w:rPrChange w:id="1062" w:author="Simon Renny-Byfield" w:date="2014-10-22T14:51:00Z">
            <w:rPr>
              <w:rFonts w:ascii="Arial"/>
              <w:lang w:val="en-US"/>
            </w:rPr>
          </w:rPrChange>
        </w:rPr>
        <w:t xml:space="preserve">ortunity for differential selection. An important insight in this respect stems from the work of Freeling and colleagues </w:t>
      </w:r>
      <w:r w:rsidR="00ED6418" w:rsidRPr="002A27CD">
        <w:rPr>
          <w:rFonts w:ascii="Arial" w:eastAsia="Arial" w:hAnsi="Arial" w:cs="Arial"/>
          <w:rPrChange w:id="1063" w:author="Simon Renny-Byfield" w:date="2014-10-22T14:51:00Z">
            <w:rPr>
              <w:rFonts w:ascii="Arial" w:eastAsia="Arial" w:hAnsi="Arial" w:cs="Arial"/>
            </w:rPr>
          </w:rPrChange>
        </w:rPr>
        <w:fldChar w:fldCharType="begin"/>
      </w:r>
      <w:r w:rsidRPr="002A27CD">
        <w:rPr>
          <w:rFonts w:ascii="Arial" w:eastAsia="Arial" w:hAnsi="Arial" w:cs="Arial"/>
          <w:rPrChange w:id="1064" w:author="Simon Renny-Byfield" w:date="2014-10-22T14:51:00Z">
            <w:rPr>
              <w:rFonts w:ascii="Arial" w:eastAsia="Arial" w:hAnsi="Arial" w:cs="Arial"/>
            </w:rPr>
          </w:rPrChange>
        </w:rPr>
        <w:instrText xml:space="preserve"> ADDIN EN.CITE &lt;EndNote&gt;&lt;Cite&gt;&lt;Author&gt;Woodhouse&lt;/Author&gt;&lt;Year&gt;2014&lt;/Year&gt;&lt;RecNum&gt;701&lt;/RecNum&gt;&lt;DisplayText&gt;(21)&lt;/DisplayText&gt;&lt;record&gt;&lt;re</w:instrText>
      </w:r>
      <w:r w:rsidRPr="002A27CD">
        <w:rPr>
          <w:rFonts w:ascii="Arial" w:eastAsia="Arial" w:hAnsi="Arial" w:cs="Arial"/>
          <w:rPrChange w:id="1065" w:author="Simon Renny-Byfield" w:date="2014-10-22T14:51:00Z">
            <w:rPr>
              <w:rFonts w:ascii="Arial" w:eastAsia="Arial" w:hAnsi="Arial" w:cs="Arial"/>
            </w:rPr>
          </w:rPrChange>
        </w:rPr>
        <w:instrText>c-number&gt;701&lt;/rec-number&gt;&lt;foreign-keys&gt;&lt;key app="EN" db-id="95vtxzxa2td2s4e5stuv5swdtwv2595a5s9z"&gt;701&lt;/key&gt;&lt;/foreign-keys&gt;&lt;ref-type name="Journal Article"&gt;17&lt;/ref-type&gt;&lt;contributors&gt;&lt;authors&gt;&lt;author&gt;Woodhouse, Margaret R.&lt;/author&gt;&lt;author&gt;Cheng, Feng&lt;/autho</w:instrText>
      </w:r>
      <w:r w:rsidRPr="002A27CD">
        <w:rPr>
          <w:rFonts w:ascii="Arial" w:eastAsia="Arial" w:hAnsi="Arial" w:cs="Arial"/>
          <w:rPrChange w:id="1066" w:author="Simon Renny-Byfield" w:date="2014-10-22T14:51:00Z">
            <w:rPr>
              <w:rFonts w:ascii="Arial" w:eastAsia="Arial" w:hAnsi="Arial" w:cs="Arial"/>
            </w:rPr>
          </w:rPrChange>
        </w:rPr>
        <w:instrText>r&gt;&lt;author&gt;Pires, J. Chris&lt;/author&gt;&lt;author&gt;Lisch, Damon&lt;/author&gt;&lt;author&gt;Freeling, Michael&lt;/author&gt;&lt;author&gt;Wang, Xiaowu&lt;/author&gt;&lt;/authors&gt;&lt;/contributors&gt;&lt;titles&gt;&lt;title&gt;Origin, inheritance, and gene regulatory consequences of genome dominance in polyploids (v</w:instrText>
      </w:r>
      <w:r w:rsidRPr="002A27CD">
        <w:rPr>
          <w:rFonts w:ascii="Arial" w:eastAsia="Arial" w:hAnsi="Arial" w:cs="Arial"/>
          <w:rPrChange w:id="1067" w:author="Simon Renny-Byfield" w:date="2014-10-22T14:51:00Z">
            <w:rPr>
              <w:rFonts w:ascii="Arial" w:eastAsia="Arial" w:hAnsi="Arial" w:cs="Arial"/>
            </w:rPr>
          </w:rPrChange>
        </w:rPr>
        <w:instrText>ol 111, pg 5283, 2014)&lt;/title&gt;&lt;secondary-title&gt;Proceedings of the National Academy of Sciences of the United States of America&lt;/secondary-title&gt;&lt;/titles&gt;&lt;periodical&gt;&lt;full-title&gt;Proceedings of the National Academy of Sciences of the United States of America</w:instrText>
      </w:r>
      <w:r w:rsidRPr="002A27CD">
        <w:rPr>
          <w:rFonts w:ascii="Arial" w:eastAsia="Arial" w:hAnsi="Arial" w:cs="Arial"/>
          <w:rPrChange w:id="1068" w:author="Simon Renny-Byfield" w:date="2014-10-22T14:51:00Z">
            <w:rPr>
              <w:rFonts w:ascii="Arial" w:eastAsia="Arial" w:hAnsi="Arial" w:cs="Arial"/>
            </w:rPr>
          </w:rPrChange>
        </w:rPr>
        <w:instrText>&lt;/full-title&gt;&lt;/periodical&gt;&lt;pages&gt;6527-6527&lt;/pages&gt;&lt;volume&gt;111&lt;/volume&gt;&lt;number&gt;17&lt;/number&gt;&lt;dates&gt;&lt;year&gt;2014&lt;/year&gt;&lt;pub-dates&gt;&lt;date&gt;Apr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w:instrText>
      </w:r>
      <w:r w:rsidRPr="002A27CD">
        <w:rPr>
          <w:rFonts w:ascii="Arial" w:eastAsia="Arial" w:hAnsi="Arial" w:cs="Arial"/>
          <w:rPrChange w:id="1069" w:author="Simon Renny-Byfield" w:date="2014-10-22T14:51:00Z">
            <w:rPr>
              <w:rFonts w:ascii="Arial" w:eastAsia="Arial" w:hAnsi="Arial" w:cs="Arial"/>
            </w:rPr>
          </w:rPrChange>
        </w:rPr>
        <w:instrText>url&gt;&amp;lt;Go to ISI&amp;gt;://WOS:000335199000091&lt;/url&gt;&lt;/related-urls&gt;&lt;/urls&gt;&lt;electronic-resource-num&gt;10.1073/pnas.1405833111&lt;/electronic-resource-num&gt;&lt;/record&gt;&lt;/Cite&gt;&lt;/EndNote&gt;</w:instrText>
      </w:r>
      <w:r w:rsidR="00ED6418" w:rsidRPr="002A27CD">
        <w:rPr>
          <w:rFonts w:ascii="Arial" w:eastAsia="Arial" w:hAnsi="Arial" w:cs="Arial"/>
          <w:rPrChange w:id="1070" w:author="Simon Renny-Byfield" w:date="2014-10-22T14:51:00Z">
            <w:rPr>
              <w:rFonts w:ascii="Arial" w:eastAsia="Arial" w:hAnsi="Arial" w:cs="Arial"/>
            </w:rPr>
          </w:rPrChange>
        </w:rPr>
        <w:fldChar w:fldCharType="separate"/>
      </w:r>
      <w:r w:rsidRPr="002A27CD">
        <w:rPr>
          <w:rFonts w:ascii="Arial" w:hAnsi="Arial"/>
          <w:rPrChange w:id="1071" w:author="Simon Renny-Byfield" w:date="2014-10-22T14:51:00Z">
            <w:rPr>
              <w:rFonts w:ascii="Arial"/>
            </w:rPr>
          </w:rPrChange>
        </w:rPr>
        <w:t>(21)</w:t>
      </w:r>
      <w:r w:rsidR="00ED6418" w:rsidRPr="002A27CD">
        <w:rPr>
          <w:rFonts w:ascii="Arial" w:eastAsia="Arial" w:hAnsi="Arial" w:cs="Arial"/>
          <w:rPrChange w:id="1072" w:author="Simon Renny-Byfield" w:date="2014-10-22T14:51:00Z">
            <w:rPr>
              <w:rFonts w:ascii="Arial" w:eastAsia="Arial" w:hAnsi="Arial" w:cs="Arial"/>
            </w:rPr>
          </w:rPrChange>
        </w:rPr>
        <w:fldChar w:fldCharType="end"/>
      </w:r>
      <w:r w:rsidRPr="002A27CD">
        <w:rPr>
          <w:rFonts w:ascii="Arial" w:hAnsi="Arial"/>
          <w:lang w:val="en-US"/>
          <w:rPrChange w:id="1073" w:author="Simon Renny-Byfield" w:date="2014-10-22T14:51:00Z">
            <w:rPr>
              <w:rFonts w:ascii="Arial"/>
              <w:lang w:val="en-US"/>
            </w:rPr>
          </w:rPrChange>
        </w:rPr>
        <w:t xml:space="preserve">, who noted that in </w:t>
      </w:r>
      <w:r w:rsidRPr="002A27CD">
        <w:rPr>
          <w:rFonts w:ascii="Arial" w:hAnsi="Arial"/>
          <w:i/>
          <w:iCs/>
          <w:lang w:val="it-IT"/>
          <w:rPrChange w:id="1074" w:author="Simon Renny-Byfield" w:date="2014-10-22T14:51:00Z">
            <w:rPr>
              <w:rFonts w:ascii="Arial"/>
              <w:i/>
              <w:iCs/>
              <w:lang w:val="it-IT"/>
            </w:rPr>
          </w:rPrChange>
        </w:rPr>
        <w:t>Brassica</w:t>
      </w:r>
      <w:r w:rsidRPr="002A27CD">
        <w:rPr>
          <w:rFonts w:ascii="Arial" w:hAnsi="Arial"/>
          <w:lang w:val="en-US"/>
          <w:rPrChange w:id="1075" w:author="Simon Renny-Byfield" w:date="2014-10-22T14:51:00Z">
            <w:rPr>
              <w:rFonts w:ascii="Arial"/>
              <w:lang w:val="en-US"/>
            </w:rPr>
          </w:rPrChange>
        </w:rPr>
        <w:t>, regions experiencing greater gene loss were enri</w:t>
      </w:r>
      <w:r w:rsidRPr="002A27CD">
        <w:rPr>
          <w:rFonts w:ascii="Arial" w:hAnsi="Arial"/>
          <w:lang w:val="en-US"/>
          <w:rPrChange w:id="1076" w:author="Simon Renny-Byfield" w:date="2014-10-22T14:51:00Z">
            <w:rPr>
              <w:rFonts w:ascii="Arial"/>
              <w:lang w:val="en-US"/>
            </w:rPr>
          </w:rPrChange>
        </w:rPr>
        <w:t xml:space="preserve">ched for mapping of 24 nt siRNAs to TEs near genes. This observation, in conjunction with the demonstration </w:t>
      </w:r>
      <w:r w:rsidR="00ED6418" w:rsidRPr="002A27CD">
        <w:rPr>
          <w:rFonts w:ascii="Arial" w:eastAsia="Arial" w:hAnsi="Arial" w:cs="Arial"/>
          <w:rPrChange w:id="1077" w:author="Simon Renny-Byfield" w:date="2014-10-22T14:51:00Z">
            <w:rPr>
              <w:rFonts w:ascii="Arial" w:eastAsia="Arial" w:hAnsi="Arial" w:cs="Arial"/>
            </w:rPr>
          </w:rPrChange>
        </w:rPr>
        <w:fldChar w:fldCharType="begin"/>
      </w:r>
      <w:r w:rsidRPr="002A27CD">
        <w:rPr>
          <w:rFonts w:ascii="Arial" w:eastAsia="Arial" w:hAnsi="Arial" w:cs="Arial"/>
          <w:rPrChange w:id="1078" w:author="Simon Renny-Byfield" w:date="2014-10-22T14:51:00Z">
            <w:rPr>
              <w:rFonts w:ascii="Arial" w:eastAsia="Arial" w:hAnsi="Arial" w:cs="Arial"/>
            </w:rPr>
          </w:rPrChange>
        </w:rPr>
        <w:instrText xml:space="preserve"> ADDIN EN.CITE &lt;EndNote&gt;&lt;Cite&gt;&lt;Author&gt;Hollister&lt;/Author&gt;&lt;Year&gt;2011&lt;/Year&gt;&lt;RecNum&gt;699&lt;/RecNum&gt;&lt;DisplayText&gt;(33)&lt;/DisplayText&gt;&lt;record&gt;&lt;rec-number&gt;699&lt;</w:instrText>
      </w:r>
      <w:r w:rsidRPr="002A27CD">
        <w:rPr>
          <w:rFonts w:ascii="Arial" w:eastAsia="Arial" w:hAnsi="Arial" w:cs="Arial"/>
          <w:rPrChange w:id="1079" w:author="Simon Renny-Byfield" w:date="2014-10-22T14:51:00Z">
            <w:rPr>
              <w:rFonts w:ascii="Arial" w:eastAsia="Arial" w:hAnsi="Arial" w:cs="Arial"/>
            </w:rPr>
          </w:rPrChange>
        </w:rPr>
        <w:instrText>/rec-number&gt;&lt;foreign-keys&gt;&lt;key app="EN" db-id="95vtxzxa2td2s4e5stuv5swdtwv2595a5s9z"&gt;699&lt;/key&gt;&lt;/foreign-keys&gt;&lt;ref-type name="Journal Article"&gt;17&lt;/ref-type&gt;&lt;contributors&gt;&lt;authors&gt;&lt;author&gt;Hollister, Jesse D.&lt;/author&gt;&lt;author&gt;Smith, Lisa M.&lt;/author&gt;&lt;author&gt;Guo</w:instrText>
      </w:r>
      <w:r w:rsidRPr="002A27CD">
        <w:rPr>
          <w:rFonts w:ascii="Arial" w:eastAsia="Arial" w:hAnsi="Arial" w:cs="Arial"/>
          <w:rPrChange w:id="1080" w:author="Simon Renny-Byfield" w:date="2014-10-22T14:51:00Z">
            <w:rPr>
              <w:rFonts w:ascii="Arial" w:eastAsia="Arial" w:hAnsi="Arial" w:cs="Arial"/>
            </w:rPr>
          </w:rPrChange>
        </w:rPr>
        <w:instrText>, Ya-Long&lt;/author&gt;&lt;author&gt;Ott, Felix&lt;/author&gt;&lt;author&gt;Weigel, Detlef&lt;/author&gt;&lt;author&gt;Gaut, Brandon S.&lt;/author&gt;&lt;/authors&gt;&lt;/contributors&gt;&lt;titles&gt;&lt;title&gt;&lt;style face="normal" font="default" size="100%"&gt;Transposable elements and small RNAs contribute to gene exp</w:instrText>
      </w:r>
      <w:r w:rsidRPr="002A27CD">
        <w:rPr>
          <w:rFonts w:ascii="Arial" w:eastAsia="Arial" w:hAnsi="Arial" w:cs="Arial"/>
          <w:rPrChange w:id="1081" w:author="Simon Renny-Byfield" w:date="2014-10-22T14:51:00Z">
            <w:rPr>
              <w:rFonts w:ascii="Arial" w:eastAsia="Arial" w:hAnsi="Arial" w:cs="Arial"/>
            </w:rPr>
          </w:rPrChange>
        </w:rPr>
        <w:instrText>ression divergence between &lt;/style&gt;&lt;style face="italic" font="default" size="100%"&gt;Arabidopsis thaliana&lt;/style&gt;&lt;style face="normal" font="default" size="100%"&gt; and &lt;/style&gt;&lt;style face="italic" font="default" size="100%"&gt;Arabidopsis lyrata&lt;/style&gt;&lt;/title&gt;&lt;s</w:instrText>
      </w:r>
      <w:r w:rsidRPr="002A27CD">
        <w:rPr>
          <w:rFonts w:ascii="Arial" w:eastAsia="Arial" w:hAnsi="Arial" w:cs="Arial"/>
          <w:rPrChange w:id="1082" w:author="Simon Renny-Byfield" w:date="2014-10-22T14:51:00Z">
            <w:rPr>
              <w:rFonts w:ascii="Arial" w:eastAsia="Arial" w:hAnsi="Arial" w:cs="Arial"/>
            </w:rPr>
          </w:rPrChange>
        </w:rPr>
        <w:instrText>econdary-title&gt;Proceedings of the National Academy of Sciences of the United States of America&lt;/secondary-title&gt;&lt;/titles&gt;&lt;periodical&gt;&lt;full-title&gt;Proceedings of the National Academy of Sciences of the United States of America&lt;/full-title&gt;&lt;/periodical&gt;&lt;pages</w:instrText>
      </w:r>
      <w:r w:rsidRPr="002A27CD">
        <w:rPr>
          <w:rFonts w:ascii="Arial" w:eastAsia="Arial" w:hAnsi="Arial" w:cs="Arial"/>
          <w:rPrChange w:id="1083" w:author="Simon Renny-Byfield" w:date="2014-10-22T14:51:00Z">
            <w:rPr>
              <w:rFonts w:ascii="Arial" w:eastAsia="Arial" w:hAnsi="Arial" w:cs="Arial"/>
            </w:rPr>
          </w:rPrChange>
        </w:rPr>
        <w:instrText>&gt;2322-2327&lt;/pages&gt;&lt;volume&gt;108&lt;/volume&gt;&lt;number&gt;6&lt;/number&gt;&lt;dates&gt;&lt;year&gt;2011&lt;/year&gt;&lt;pub-dates&gt;&lt;date&gt;Feb 8&lt;/date&gt;&lt;/pub-dates&gt;&lt;/dates&gt;&lt;isbn&gt;0027-8424&lt;/isbn&gt;&lt;accession-num&gt;WOS:000287084500030&lt;/accession-num&gt;&lt;urls&gt;&lt;related-urls&gt;&lt;url&gt;&amp;lt;Go to ISI&amp;gt;://WOS:000287</w:instrText>
      </w:r>
      <w:r w:rsidRPr="002A27CD">
        <w:rPr>
          <w:rFonts w:ascii="Arial" w:eastAsia="Arial" w:hAnsi="Arial" w:cs="Arial"/>
          <w:rPrChange w:id="1084" w:author="Simon Renny-Byfield" w:date="2014-10-22T14:51:00Z">
            <w:rPr>
              <w:rFonts w:ascii="Arial" w:eastAsia="Arial" w:hAnsi="Arial" w:cs="Arial"/>
            </w:rPr>
          </w:rPrChange>
        </w:rPr>
        <w:instrText>084500030&lt;/url&gt;&lt;/related-urls&gt;&lt;/urls&gt;&lt;electronic-resource-num&gt;10.1073/pnas.1018222108&lt;/electronic-resource-num&gt;&lt;/record&gt;&lt;/Cite&gt;&lt;/EndNote&gt;</w:instrText>
      </w:r>
      <w:r w:rsidR="00ED6418" w:rsidRPr="002A27CD">
        <w:rPr>
          <w:rFonts w:ascii="Arial" w:eastAsia="Arial" w:hAnsi="Arial" w:cs="Arial"/>
          <w:rPrChange w:id="1085" w:author="Simon Renny-Byfield" w:date="2014-10-22T14:51:00Z">
            <w:rPr>
              <w:rFonts w:ascii="Arial" w:eastAsia="Arial" w:hAnsi="Arial" w:cs="Arial"/>
            </w:rPr>
          </w:rPrChange>
        </w:rPr>
        <w:fldChar w:fldCharType="separate"/>
      </w:r>
      <w:r w:rsidRPr="002A27CD">
        <w:rPr>
          <w:rFonts w:ascii="Arial" w:hAnsi="Arial"/>
          <w:rPrChange w:id="1086" w:author="Simon Renny-Byfield" w:date="2014-10-22T14:51:00Z">
            <w:rPr>
              <w:rFonts w:ascii="Arial"/>
            </w:rPr>
          </w:rPrChange>
        </w:rPr>
        <w:t>(33)</w:t>
      </w:r>
      <w:r w:rsidR="00ED6418" w:rsidRPr="002A27CD">
        <w:rPr>
          <w:rFonts w:ascii="Arial" w:eastAsia="Arial" w:hAnsi="Arial" w:cs="Arial"/>
          <w:rPrChange w:id="1087" w:author="Simon Renny-Byfield" w:date="2014-10-22T14:51:00Z">
            <w:rPr>
              <w:rFonts w:ascii="Arial" w:eastAsia="Arial" w:hAnsi="Arial" w:cs="Arial"/>
            </w:rPr>
          </w:rPrChange>
        </w:rPr>
        <w:fldChar w:fldCharType="end"/>
      </w:r>
      <w:r w:rsidRPr="002A27CD">
        <w:rPr>
          <w:rFonts w:ascii="Arial" w:hAnsi="Arial"/>
          <w:lang w:val="en-US"/>
          <w:rPrChange w:id="1088" w:author="Simon Renny-Byfield" w:date="2014-10-22T14:51:00Z">
            <w:rPr>
              <w:rFonts w:ascii="Arial"/>
              <w:lang w:val="en-US"/>
            </w:rPr>
          </w:rPrChange>
        </w:rPr>
        <w:t xml:space="preserve"> that gene expression may be down-regulated by positional effects associated with TEs, led to the suggestion </w:t>
      </w:r>
      <w:r w:rsidR="00ED6418" w:rsidRPr="002A27CD">
        <w:rPr>
          <w:rFonts w:ascii="Arial" w:eastAsia="Arial" w:hAnsi="Arial" w:cs="Arial"/>
          <w:rPrChange w:id="1089" w:author="Simon Renny-Byfield" w:date="2014-10-22T14:51:00Z">
            <w:rPr>
              <w:rFonts w:ascii="Arial" w:eastAsia="Arial" w:hAnsi="Arial" w:cs="Arial"/>
            </w:rPr>
          </w:rPrChange>
        </w:rPr>
        <w:fldChar w:fldCharType="begin"/>
      </w:r>
      <w:r w:rsidRPr="002A27CD">
        <w:rPr>
          <w:rFonts w:ascii="Arial" w:eastAsia="Arial" w:hAnsi="Arial" w:cs="Arial"/>
          <w:rPrChange w:id="1090" w:author="Simon Renny-Byfield" w:date="2014-10-22T14:51:00Z">
            <w:rPr>
              <w:rFonts w:ascii="Arial" w:eastAsia="Arial" w:hAnsi="Arial" w:cs="Arial"/>
            </w:rPr>
          </w:rPrChange>
        </w:rPr>
        <w:instrText xml:space="preserve"> AD</w:instrText>
      </w:r>
      <w:r w:rsidRPr="002A27CD">
        <w:rPr>
          <w:rFonts w:ascii="Arial" w:eastAsia="Arial" w:hAnsi="Arial" w:cs="Arial"/>
          <w:rPrChange w:id="1091" w:author="Simon Renny-Byfield" w:date="2014-10-22T14:51:00Z">
            <w:rPr>
              <w:rFonts w:ascii="Arial" w:eastAsia="Arial" w:hAnsi="Arial" w:cs="Arial"/>
            </w:rPr>
          </w:rPrChange>
        </w:rPr>
        <w:instrText>DIN EN.CITE &lt;EndNote&gt;&lt;Cite&gt;&lt;DisplayText&gt;(21, 32)&lt;/DisplayText&gt;&lt;record&gt;&lt;/record&gt;&lt;/Cite&gt;&lt;/EndNote&gt;</w:instrText>
      </w:r>
      <w:r w:rsidR="00ED6418" w:rsidRPr="002A27CD">
        <w:rPr>
          <w:rFonts w:ascii="Arial" w:eastAsia="Arial" w:hAnsi="Arial" w:cs="Arial"/>
          <w:rPrChange w:id="1092" w:author="Simon Renny-Byfield" w:date="2014-10-22T14:51:00Z">
            <w:rPr>
              <w:rFonts w:ascii="Arial" w:eastAsia="Arial" w:hAnsi="Arial" w:cs="Arial"/>
            </w:rPr>
          </w:rPrChange>
        </w:rPr>
        <w:fldChar w:fldCharType="separate"/>
      </w:r>
      <w:r w:rsidRPr="002A27CD">
        <w:rPr>
          <w:rFonts w:ascii="Arial" w:hAnsi="Arial"/>
          <w:rPrChange w:id="1093" w:author="Simon Renny-Byfield" w:date="2014-10-22T14:51:00Z">
            <w:rPr>
              <w:rFonts w:ascii="Arial"/>
            </w:rPr>
          </w:rPrChange>
        </w:rPr>
        <w:t>(21, 32)</w:t>
      </w:r>
      <w:r w:rsidR="00ED6418" w:rsidRPr="002A27CD">
        <w:rPr>
          <w:rFonts w:ascii="Arial" w:eastAsia="Arial" w:hAnsi="Arial" w:cs="Arial"/>
          <w:rPrChange w:id="1094" w:author="Simon Renny-Byfield" w:date="2014-10-22T14:51:00Z">
            <w:rPr>
              <w:rFonts w:ascii="Arial" w:eastAsia="Arial" w:hAnsi="Arial" w:cs="Arial"/>
            </w:rPr>
          </w:rPrChange>
        </w:rPr>
        <w:fldChar w:fldCharType="end"/>
      </w:r>
      <w:r w:rsidRPr="002A27CD">
        <w:rPr>
          <w:rFonts w:ascii="Arial" w:hAnsi="Arial"/>
          <w:lang w:val="en-US"/>
          <w:rPrChange w:id="1095" w:author="Simon Renny-Byfield" w:date="2014-10-22T14:51:00Z">
            <w:rPr>
              <w:rFonts w:ascii="Arial"/>
              <w:lang w:val="en-US"/>
            </w:rPr>
          </w:rPrChange>
        </w:rPr>
        <w:t xml:space="preserve"> that positional-effect down-regulation drives differences in gene expression between duplicate regions, thus providing a potential explanation for b</w:t>
      </w:r>
      <w:r w:rsidRPr="002A27CD">
        <w:rPr>
          <w:rFonts w:ascii="Arial" w:hAnsi="Arial"/>
          <w:lang w:val="en-US"/>
          <w:rPrChange w:id="1096" w:author="Simon Renny-Byfield" w:date="2014-10-22T14:51:00Z">
            <w:rPr>
              <w:rFonts w:ascii="Arial"/>
              <w:lang w:val="en-US"/>
            </w:rPr>
          </w:rPrChange>
        </w:rPr>
        <w:t xml:space="preserve">iased fractionation. </w:t>
      </w:r>
    </w:p>
    <w:p w:rsidR="00ED6418" w:rsidRPr="002A27CD" w:rsidRDefault="00ED6418">
      <w:pPr>
        <w:pStyle w:val="Body"/>
        <w:spacing w:line="360" w:lineRule="auto"/>
        <w:rPr>
          <w:rFonts w:ascii="Arial" w:eastAsia="Arial" w:hAnsi="Arial" w:cs="Arial"/>
          <w:rPrChange w:id="1097"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098" w:author="Simon Renny-Byfield" w:date="2014-10-22T14:51:00Z">
            <w:rPr>
              <w:rFonts w:ascii="Arial" w:eastAsia="Arial" w:hAnsi="Arial" w:cs="Arial"/>
            </w:rPr>
          </w:rPrChange>
        </w:rPr>
      </w:pPr>
      <w:r w:rsidRPr="002A27CD">
        <w:rPr>
          <w:rFonts w:ascii="Arial" w:hAnsi="Arial"/>
          <w:lang w:val="en-US"/>
          <w:rPrChange w:id="1099" w:author="Simon Renny-Byfield" w:date="2014-10-22T14:51:00Z">
            <w:rPr>
              <w:rFonts w:ascii="Arial"/>
              <w:lang w:val="en-US"/>
            </w:rPr>
          </w:rPrChange>
        </w:rPr>
        <w:t xml:space="preserve">Here we also show that 24 nt siRNAs are enriched in MF compared to LF regions (Fig. 4), with patterns similar to those recently described in </w:t>
      </w:r>
      <w:r w:rsidRPr="002A27CD">
        <w:rPr>
          <w:rFonts w:ascii="Arial" w:hAnsi="Arial"/>
          <w:i/>
          <w:iCs/>
          <w:lang w:val="it-IT"/>
          <w:rPrChange w:id="1100" w:author="Simon Renny-Byfield" w:date="2014-10-22T14:51:00Z">
            <w:rPr>
              <w:rFonts w:ascii="Arial"/>
              <w:i/>
              <w:iCs/>
              <w:lang w:val="it-IT"/>
            </w:rPr>
          </w:rPrChange>
        </w:rPr>
        <w:t>Brassica</w:t>
      </w:r>
      <w:r w:rsidRPr="002A27CD">
        <w:rPr>
          <w:rFonts w:ascii="Arial" w:hAnsi="Arial"/>
          <w:rPrChange w:id="1101" w:author="Simon Renny-Byfield" w:date="2014-10-22T14:51:00Z">
            <w:rPr>
              <w:rFonts w:ascii="Arial"/>
            </w:rPr>
          </w:rPrChange>
        </w:rPr>
        <w:t xml:space="preserve"> </w:t>
      </w:r>
      <w:r w:rsidR="00ED6418" w:rsidRPr="002A27CD">
        <w:rPr>
          <w:rFonts w:ascii="Arial" w:eastAsia="Arial" w:hAnsi="Arial" w:cs="Arial"/>
          <w:rPrChange w:id="1102" w:author="Simon Renny-Byfield" w:date="2014-10-22T14:51:00Z">
            <w:rPr>
              <w:rFonts w:ascii="Arial" w:eastAsia="Arial" w:hAnsi="Arial" w:cs="Arial"/>
            </w:rPr>
          </w:rPrChange>
        </w:rPr>
        <w:fldChar w:fldCharType="begin"/>
      </w:r>
      <w:r w:rsidRPr="002A27CD">
        <w:rPr>
          <w:rFonts w:ascii="Arial" w:eastAsia="Arial" w:hAnsi="Arial" w:cs="Arial"/>
          <w:rPrChange w:id="1103" w:author="Simon Renny-Byfield" w:date="2014-10-22T14:51:00Z">
            <w:rPr>
              <w:rFonts w:ascii="Arial" w:eastAsia="Arial" w:hAnsi="Arial" w:cs="Arial"/>
            </w:rPr>
          </w:rPrChange>
        </w:rPr>
        <w:instrText xml:space="preserve"> ADDIN EN.CITE &lt;EndNote&gt;&lt;Cite&gt;&lt;Author&gt;Woodhouse&lt;/Author&gt;&lt;Year&gt;2014&lt;/Year&gt;&lt;RecNum&gt;</w:instrText>
      </w:r>
      <w:r w:rsidRPr="002A27CD">
        <w:rPr>
          <w:rFonts w:ascii="Arial" w:eastAsia="Arial" w:hAnsi="Arial" w:cs="Arial"/>
          <w:rPrChange w:id="1104" w:author="Simon Renny-Byfield" w:date="2014-10-22T14:51:00Z">
            <w:rPr>
              <w:rFonts w:ascii="Arial" w:eastAsia="Arial" w:hAnsi="Arial" w:cs="Arial"/>
            </w:rPr>
          </w:rPrChange>
        </w:rPr>
        <w:instrText>701&lt;/RecNum&gt;&lt;DisplayText&gt;(21)&lt;/DisplayText&gt;&lt;record&gt;&lt;rec-number&gt;701&lt;/rec-number&gt;&lt;foreign-keys&gt;&lt;key app="EN" db-id="95vtxzxa2td2s4e5stuv5swdtwv2595a5s9z"&gt;701&lt;/key&gt;&lt;/foreign-keys&gt;&lt;ref-type name="Journal Article"&gt;17&lt;/ref-type&gt;&lt;contributors&gt;&lt;authors&gt;&lt;author&gt;Woo</w:instrText>
      </w:r>
      <w:r w:rsidRPr="002A27CD">
        <w:rPr>
          <w:rFonts w:ascii="Arial" w:eastAsia="Arial" w:hAnsi="Arial" w:cs="Arial"/>
          <w:rPrChange w:id="1105" w:author="Simon Renny-Byfield" w:date="2014-10-22T14:51:00Z">
            <w:rPr>
              <w:rFonts w:ascii="Arial" w:eastAsia="Arial" w:hAnsi="Arial" w:cs="Arial"/>
            </w:rPr>
          </w:rPrChange>
        </w:rPr>
        <w:instrText>dhouse, Margaret R.&lt;/author&gt;&lt;author&gt;Cheng, Feng&lt;/author&gt;&lt;author&gt;Pires, J. Chris&lt;/author&gt;&lt;author&gt;Lisch, Damon&lt;/author&gt;&lt;author&gt;Freeling, Michael&lt;/author&gt;&lt;author&gt;Wang, Xiaowu&lt;/author&gt;&lt;/authors&gt;&lt;/contributors&gt;&lt;titles&gt;&lt;title&gt;Origin, inheritance, and gene regula</w:instrText>
      </w:r>
      <w:r w:rsidRPr="002A27CD">
        <w:rPr>
          <w:rFonts w:ascii="Arial" w:eastAsia="Arial" w:hAnsi="Arial" w:cs="Arial"/>
          <w:rPrChange w:id="1106" w:author="Simon Renny-Byfield" w:date="2014-10-22T14:51:00Z">
            <w:rPr>
              <w:rFonts w:ascii="Arial" w:eastAsia="Arial" w:hAnsi="Arial" w:cs="Arial"/>
            </w:rPr>
          </w:rPrChange>
        </w:rPr>
        <w:instrText>tory consequences of genome dominance in polyploids (vol 111, pg 5283, 2014)&lt;/title&gt;&lt;secondary-title&gt;Proceedings of the National Academy of Sciences of the United States of America&lt;/secondary-title&gt;&lt;/titles&gt;&lt;periodical&gt;&lt;full-title&gt;Proceedings of the Nation</w:instrText>
      </w:r>
      <w:r w:rsidRPr="002A27CD">
        <w:rPr>
          <w:rFonts w:ascii="Arial" w:eastAsia="Arial" w:hAnsi="Arial" w:cs="Arial"/>
          <w:rPrChange w:id="1107" w:author="Simon Renny-Byfield" w:date="2014-10-22T14:51:00Z">
            <w:rPr>
              <w:rFonts w:ascii="Arial" w:eastAsia="Arial" w:hAnsi="Arial" w:cs="Arial"/>
            </w:rPr>
          </w:rPrChange>
        </w:rPr>
        <w:instrText>al Academy of Sciences of the United States of America&lt;/full-title&gt;&lt;/periodical&gt;&lt;pages&gt;6527-6527&lt;/pages&gt;&lt;volume&gt;111&lt;/volume&gt;&lt;number&gt;17&lt;/number&gt;&lt;dates&gt;&lt;year&gt;2014&lt;/year&gt;&lt;pub-dates&gt;&lt;date&gt;Apr 29&lt;/date&gt;&lt;/pub-dates&gt;&lt;/dates&gt;&lt;isbn&gt;0027-8424&lt;/isbn&gt;&lt;accession-num&gt;WO</w:instrText>
      </w:r>
      <w:r w:rsidRPr="002A27CD">
        <w:rPr>
          <w:rFonts w:ascii="Arial" w:eastAsia="Arial" w:hAnsi="Arial" w:cs="Arial"/>
          <w:rPrChange w:id="1108" w:author="Simon Renny-Byfield" w:date="2014-10-22T14:51:00Z">
            <w:rPr>
              <w:rFonts w:ascii="Arial" w:eastAsia="Arial" w:hAnsi="Arial" w:cs="Arial"/>
            </w:rPr>
          </w:rPrChange>
        </w:rPr>
        <w:instrText>S:000335199000091&lt;/accession-num&gt;&lt;urls&gt;&lt;related-urls&gt;&lt;url&gt;&amp;lt;Go to ISI&amp;gt;://WOS:000335199000091&lt;/url&gt;&lt;/related-urls&gt;&lt;/urls&gt;&lt;electronic-resource-num&gt;10.1073/pnas.1405833111&lt;/electronic-resource-num&gt;&lt;/record&gt;&lt;/Cite&gt;&lt;/EndNote&gt;</w:instrText>
      </w:r>
      <w:r w:rsidR="00ED6418" w:rsidRPr="002A27CD">
        <w:rPr>
          <w:rFonts w:ascii="Arial" w:eastAsia="Arial" w:hAnsi="Arial" w:cs="Arial"/>
          <w:rPrChange w:id="1109" w:author="Simon Renny-Byfield" w:date="2014-10-22T14:51:00Z">
            <w:rPr>
              <w:rFonts w:ascii="Arial" w:eastAsia="Arial" w:hAnsi="Arial" w:cs="Arial"/>
            </w:rPr>
          </w:rPrChange>
        </w:rPr>
        <w:fldChar w:fldCharType="separate"/>
      </w:r>
      <w:r w:rsidRPr="002A27CD">
        <w:rPr>
          <w:rFonts w:ascii="Arial" w:hAnsi="Arial"/>
          <w:rPrChange w:id="1110" w:author="Simon Renny-Byfield" w:date="2014-10-22T14:51:00Z">
            <w:rPr>
              <w:rFonts w:ascii="Arial"/>
            </w:rPr>
          </w:rPrChange>
        </w:rPr>
        <w:t>(21)</w:t>
      </w:r>
      <w:r w:rsidR="00ED6418" w:rsidRPr="002A27CD">
        <w:rPr>
          <w:rFonts w:ascii="Arial" w:eastAsia="Arial" w:hAnsi="Arial" w:cs="Arial"/>
          <w:rPrChange w:id="1111" w:author="Simon Renny-Byfield" w:date="2014-10-22T14:51:00Z">
            <w:rPr>
              <w:rFonts w:ascii="Arial" w:eastAsia="Arial" w:hAnsi="Arial" w:cs="Arial"/>
            </w:rPr>
          </w:rPrChange>
        </w:rPr>
        <w:fldChar w:fldCharType="end"/>
      </w:r>
      <w:r w:rsidRPr="002A27CD">
        <w:rPr>
          <w:rFonts w:ascii="Arial" w:hAnsi="Arial"/>
          <w:lang w:val="en-US"/>
          <w:rPrChange w:id="1112" w:author="Simon Renny-Byfield" w:date="2014-10-22T14:51:00Z">
            <w:rPr>
              <w:rFonts w:ascii="Arial"/>
              <w:lang w:val="en-US"/>
            </w:rPr>
          </w:rPrChange>
        </w:rPr>
        <w:t>. Thus, one might expect</w:t>
      </w:r>
      <w:r w:rsidRPr="002A27CD">
        <w:rPr>
          <w:rFonts w:ascii="Arial" w:hAnsi="Arial"/>
          <w:lang w:val="en-US"/>
          <w:rPrChange w:id="1113" w:author="Simon Renny-Byfield" w:date="2014-10-22T14:51:00Z">
            <w:rPr>
              <w:rFonts w:ascii="Arial"/>
              <w:lang w:val="en-US"/>
            </w:rPr>
          </w:rPrChange>
        </w:rPr>
        <w:t xml:space="preserve"> that genes residing near TEs are generally expressed at lower levels, particularly when close to TEs subject to siRNA silencing. Our data, however, show only a weak relationship between TE proximity and gene expression in cotton (Fig. 5 A). Furthermore, t</w:t>
      </w:r>
      <w:r w:rsidRPr="002A27CD">
        <w:rPr>
          <w:rFonts w:ascii="Arial" w:hAnsi="Arial"/>
          <w:lang w:val="en-US"/>
          <w:rPrChange w:id="1114" w:author="Simon Renny-Byfield" w:date="2014-10-22T14:51:00Z">
            <w:rPr>
              <w:rFonts w:ascii="Arial"/>
              <w:lang w:val="en-US"/>
            </w:rPr>
          </w:rPrChange>
        </w:rPr>
        <w:t>here is a slight negative correlation between gene expression and TE proximity, a trend that is opposite to expectations. Furthermore, the presence of local TEs that are silenced via siRNA pathways has no apparent impact on local gene expression levels (Fi</w:t>
      </w:r>
      <w:r w:rsidRPr="002A27CD">
        <w:rPr>
          <w:rFonts w:ascii="Arial" w:hAnsi="Arial"/>
          <w:lang w:val="en-US"/>
          <w:rPrChange w:id="1115" w:author="Simon Renny-Byfield" w:date="2014-10-22T14:51:00Z">
            <w:rPr>
              <w:rFonts w:ascii="Arial"/>
              <w:lang w:val="en-US"/>
            </w:rPr>
          </w:rPrChange>
        </w:rPr>
        <w:t xml:space="preserve">g. 5 B). Yet, the correlation remains between homoeolog expression levels and fractionation bias (Fig. 1 and Table 1, respectively). Thus, siRNA-mediated, positional down-regulation may not be the primary driver of biased gene loss in cotton. </w:t>
      </w:r>
    </w:p>
    <w:p w:rsidR="00ED6418" w:rsidRPr="002A27CD" w:rsidRDefault="00ED6418">
      <w:pPr>
        <w:pStyle w:val="Body"/>
        <w:spacing w:line="360" w:lineRule="auto"/>
        <w:rPr>
          <w:rFonts w:ascii="Arial" w:eastAsia="Arial" w:hAnsi="Arial" w:cs="Arial"/>
          <w:rPrChange w:id="1116"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117" w:author="Simon Renny-Byfield" w:date="2014-10-22T14:51:00Z">
            <w:rPr>
              <w:rFonts w:ascii="Arial" w:eastAsia="Arial" w:hAnsi="Arial" w:cs="Arial"/>
            </w:rPr>
          </w:rPrChange>
        </w:rPr>
      </w:pPr>
      <w:r w:rsidRPr="002A27CD">
        <w:rPr>
          <w:rFonts w:ascii="Arial" w:hAnsi="Arial"/>
          <w:lang w:val="en-US"/>
          <w:rPrChange w:id="1118" w:author="Simon Renny-Byfield" w:date="2014-10-22T14:51:00Z">
            <w:rPr>
              <w:rFonts w:ascii="Arial"/>
              <w:lang w:val="en-US"/>
            </w:rPr>
          </w:rPrChange>
        </w:rPr>
        <w:t>The foregoi</w:t>
      </w:r>
      <w:r w:rsidRPr="002A27CD">
        <w:rPr>
          <w:rFonts w:ascii="Arial" w:hAnsi="Arial"/>
          <w:lang w:val="en-US"/>
          <w:rPrChange w:id="1119" w:author="Simon Renny-Byfield" w:date="2014-10-22T14:51:00Z">
            <w:rPr>
              <w:rFonts w:ascii="Arial"/>
              <w:lang w:val="en-US"/>
            </w:rPr>
          </w:rPrChange>
        </w:rPr>
        <w:t xml:space="preserve">ng observations raise the question as to whether homoeolog expression level differences are a consequence, rather than a driver, of biased fractionation. Others have previously predicted that differential TE load between sub-genomes might be a determinant </w:t>
      </w:r>
      <w:r w:rsidRPr="002A27CD">
        <w:rPr>
          <w:rFonts w:ascii="Arial" w:hAnsi="Arial"/>
          <w:lang w:val="en-US"/>
          <w:rPrChange w:id="1120" w:author="Simon Renny-Byfield" w:date="2014-10-22T14:51:00Z">
            <w:rPr>
              <w:rFonts w:ascii="Arial"/>
              <w:lang w:val="en-US"/>
            </w:rPr>
          </w:rPrChange>
        </w:rPr>
        <w:t xml:space="preserve">of LF and MF; that is, the sub-genome with the lowest TE density would be less fractionated and over expressed </w:t>
      </w:r>
      <w:r w:rsidR="00ED6418" w:rsidRPr="002A27CD">
        <w:rPr>
          <w:rFonts w:ascii="Arial" w:eastAsia="Arial" w:hAnsi="Arial" w:cs="Arial"/>
          <w:rPrChange w:id="1121" w:author="Simon Renny-Byfield" w:date="2014-10-22T14:51:00Z">
            <w:rPr>
              <w:rFonts w:ascii="Arial" w:eastAsia="Arial" w:hAnsi="Arial" w:cs="Arial"/>
            </w:rPr>
          </w:rPrChange>
        </w:rPr>
        <w:fldChar w:fldCharType="begin"/>
      </w:r>
      <w:r w:rsidRPr="002A27CD">
        <w:rPr>
          <w:rFonts w:ascii="Arial" w:eastAsia="Arial" w:hAnsi="Arial" w:cs="Arial"/>
          <w:rPrChange w:id="1122" w:author="Simon Renny-Byfield" w:date="2014-10-22T14:51:00Z">
            <w:rPr>
              <w:rFonts w:ascii="Arial" w:eastAsia="Arial" w:hAnsi="Arial" w:cs="Arial"/>
            </w:rPr>
          </w:rPrChange>
        </w:rPr>
        <w:instrText xml:space="preserve"> ADDIN EN.CITE &lt;EndNote&gt;&lt;Cite&gt;&lt;Author&gt;Woodhouse&lt;/Author&gt;&lt;Year&gt;2014&lt;/Year&gt;&lt;RecNum&gt;701&lt;/RecNum&gt;&lt;DisplayText&gt;(21)&lt;/DisplayText&gt;&lt;record&gt;&lt;rec-number&gt;7</w:instrText>
      </w:r>
      <w:r w:rsidRPr="002A27CD">
        <w:rPr>
          <w:rFonts w:ascii="Arial" w:eastAsia="Arial" w:hAnsi="Arial" w:cs="Arial"/>
          <w:rPrChange w:id="1123" w:author="Simon Renny-Byfield" w:date="2014-10-22T14:51:00Z">
            <w:rPr>
              <w:rFonts w:ascii="Arial" w:eastAsia="Arial" w:hAnsi="Arial" w:cs="Arial"/>
            </w:rPr>
          </w:rPrChange>
        </w:rPr>
        <w:instrText>01&lt;/rec-number&gt;&lt;foreign-keys&gt;&lt;key app="EN" db-id="95vtxzxa2td2s4e5stuv5swdtwv2595a5s9z"&gt;701&lt;/key&gt;&lt;/foreign-keys&gt;&lt;ref-type name="Journal Article"&gt;17&lt;/ref-type&gt;&lt;contributors&gt;&lt;authors&gt;&lt;author&gt;Woodhouse, Margaret R.&lt;/author&gt;&lt;author&gt;Cheng, Feng&lt;/author&gt;&lt;author&gt;</w:instrText>
      </w:r>
      <w:r w:rsidRPr="002A27CD">
        <w:rPr>
          <w:rFonts w:ascii="Arial" w:eastAsia="Arial" w:hAnsi="Arial" w:cs="Arial"/>
          <w:rPrChange w:id="1124" w:author="Simon Renny-Byfield" w:date="2014-10-22T14:51:00Z">
            <w:rPr>
              <w:rFonts w:ascii="Arial" w:eastAsia="Arial" w:hAnsi="Arial" w:cs="Arial"/>
            </w:rPr>
          </w:rPrChange>
        </w:rPr>
        <w:instrText>Pires, J. Chris&lt;/author&gt;&lt;author&gt;Lisch, Damon&lt;/author&gt;&lt;author&gt;Freeling, Michael&lt;/author&gt;&lt;author&gt;Wang, Xiaowu&lt;/author&gt;&lt;/authors&gt;&lt;/contributors&gt;&lt;titles&gt;&lt;title&gt;Origin, inheritance, and gene regulatory consequences of genome dominance in polyploids (vol 111, pg</w:instrText>
      </w:r>
      <w:r w:rsidRPr="002A27CD">
        <w:rPr>
          <w:rFonts w:ascii="Arial" w:eastAsia="Arial" w:hAnsi="Arial" w:cs="Arial"/>
          <w:rPrChange w:id="1125" w:author="Simon Renny-Byfield" w:date="2014-10-22T14:51:00Z">
            <w:rPr>
              <w:rFonts w:ascii="Arial" w:eastAsia="Arial" w:hAnsi="Arial" w:cs="Arial"/>
            </w:rPr>
          </w:rPrChange>
        </w:rPr>
        <w:instrText xml:space="preserve"> 5283, 2014)&lt;/title&gt;&lt;secondary-title&gt;Proceedings of the National Academy of Sciences of the United States of America&lt;/secondary-title&gt;&lt;/titles&gt;&lt;periodical&gt;&lt;full-title&gt;Proceedings of the National Academy of Sciences of the United States of America&lt;/full-tit</w:instrText>
      </w:r>
      <w:r w:rsidRPr="002A27CD">
        <w:rPr>
          <w:rFonts w:ascii="Arial" w:eastAsia="Arial" w:hAnsi="Arial" w:cs="Arial"/>
          <w:rPrChange w:id="1126" w:author="Simon Renny-Byfield" w:date="2014-10-22T14:51:00Z">
            <w:rPr>
              <w:rFonts w:ascii="Arial" w:eastAsia="Arial" w:hAnsi="Arial" w:cs="Arial"/>
            </w:rPr>
          </w:rPrChange>
        </w:rPr>
        <w:instrTex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w:instrText>
      </w:r>
      <w:r w:rsidRPr="002A27CD">
        <w:rPr>
          <w:rFonts w:ascii="Arial" w:eastAsia="Arial" w:hAnsi="Arial" w:cs="Arial"/>
          <w:rPrChange w:id="1127" w:author="Simon Renny-Byfield" w:date="2014-10-22T14:51:00Z">
            <w:rPr>
              <w:rFonts w:ascii="Arial" w:eastAsia="Arial" w:hAnsi="Arial" w:cs="Arial"/>
            </w:rPr>
          </w:rPrChange>
        </w:rPr>
        <w:instrText xml:space="preserve"> to ISI&amp;gt;://WOS:000335199000091&lt;/url&gt;&lt;/related-urls&gt;&lt;/urls&gt;&lt;electronic-resource-num&gt;10.1073/pnas.1405833111&lt;/electronic-resource-num&gt;&lt;/record&gt;&lt;/Cite&gt;&lt;/EndNote&gt;</w:instrText>
      </w:r>
      <w:r w:rsidR="00ED6418" w:rsidRPr="002A27CD">
        <w:rPr>
          <w:rFonts w:ascii="Arial" w:eastAsia="Arial" w:hAnsi="Arial" w:cs="Arial"/>
          <w:rPrChange w:id="1128" w:author="Simon Renny-Byfield" w:date="2014-10-22T14:51:00Z">
            <w:rPr>
              <w:rFonts w:ascii="Arial" w:eastAsia="Arial" w:hAnsi="Arial" w:cs="Arial"/>
            </w:rPr>
          </w:rPrChange>
        </w:rPr>
        <w:fldChar w:fldCharType="separate"/>
      </w:r>
      <w:r w:rsidRPr="002A27CD">
        <w:rPr>
          <w:rFonts w:ascii="Arial" w:hAnsi="Arial"/>
          <w:rPrChange w:id="1129" w:author="Simon Renny-Byfield" w:date="2014-10-22T14:51:00Z">
            <w:rPr>
              <w:rFonts w:ascii="Arial"/>
            </w:rPr>
          </w:rPrChange>
        </w:rPr>
        <w:t>(21)</w:t>
      </w:r>
      <w:r w:rsidR="00ED6418" w:rsidRPr="002A27CD">
        <w:rPr>
          <w:rFonts w:ascii="Arial" w:eastAsia="Arial" w:hAnsi="Arial" w:cs="Arial"/>
          <w:rPrChange w:id="1130" w:author="Simon Renny-Byfield" w:date="2014-10-22T14:51:00Z">
            <w:rPr>
              <w:rFonts w:ascii="Arial" w:eastAsia="Arial" w:hAnsi="Arial" w:cs="Arial"/>
            </w:rPr>
          </w:rPrChange>
        </w:rPr>
        <w:fldChar w:fldCharType="end"/>
      </w:r>
      <w:r w:rsidRPr="002A27CD">
        <w:rPr>
          <w:rFonts w:ascii="Arial" w:hAnsi="Arial"/>
          <w:lang w:val="en-US"/>
          <w:rPrChange w:id="1131" w:author="Simon Renny-Byfield" w:date="2014-10-22T14:51:00Z">
            <w:rPr>
              <w:rFonts w:ascii="Arial"/>
              <w:lang w:val="en-US"/>
            </w:rPr>
          </w:rPrChange>
        </w:rPr>
        <w:t>. Our data generally support this notion, in that several genomic characteristics differ</w:t>
      </w:r>
      <w:r w:rsidRPr="002A27CD">
        <w:rPr>
          <w:rFonts w:ascii="Arial" w:hAnsi="Arial"/>
          <w:lang w:val="en-US"/>
          <w:rPrChange w:id="1132" w:author="Simon Renny-Byfield" w:date="2014-10-22T14:51:00Z">
            <w:rPr>
              <w:rFonts w:ascii="Arial"/>
              <w:lang w:val="en-US"/>
            </w:rPr>
          </w:rPrChange>
        </w:rPr>
        <w:t>entiate LF and MF genome fractions: local TE density is higher in MF than LF chromosomes (Fig. 2), whereas GC content is lower (Fig. 3). This observation, coupled with data showing that TE proximity appears to be de-coupled with expression levels (Fig. 5),</w:t>
      </w:r>
      <w:r w:rsidRPr="002A27CD">
        <w:rPr>
          <w:rFonts w:ascii="Arial" w:hAnsi="Arial"/>
          <w:lang w:val="en-US"/>
          <w:rPrChange w:id="1133" w:author="Simon Renny-Byfield" w:date="2014-10-22T14:51:00Z">
            <w:rPr>
              <w:rFonts w:ascii="Arial"/>
              <w:lang w:val="en-US"/>
            </w:rPr>
          </w:rPrChange>
        </w:rPr>
        <w:t xml:space="preserve"> suggests that some other genomic feature associated with increased TE density or GC content between sub-genomes might drive differentiation in rates of gene loss following WGM. </w:t>
      </w:r>
    </w:p>
    <w:p w:rsidR="00ED6418" w:rsidRPr="002A27CD" w:rsidRDefault="00ED6418">
      <w:pPr>
        <w:pStyle w:val="Body"/>
        <w:spacing w:line="360" w:lineRule="auto"/>
        <w:rPr>
          <w:rFonts w:ascii="Arial" w:eastAsia="Arial" w:hAnsi="Arial" w:cs="Arial"/>
          <w:rPrChange w:id="1134"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135" w:author="Simon Renny-Byfield" w:date="2014-10-22T14:51:00Z">
            <w:rPr>
              <w:rFonts w:ascii="Arial" w:eastAsia="Arial" w:hAnsi="Arial" w:cs="Arial"/>
            </w:rPr>
          </w:rPrChange>
        </w:rPr>
      </w:pPr>
      <w:r w:rsidRPr="002A27CD">
        <w:rPr>
          <w:rFonts w:ascii="Arial" w:hAnsi="Arial"/>
          <w:lang w:val="en-US"/>
          <w:rPrChange w:id="1136" w:author="Simon Renny-Byfield" w:date="2014-10-22T14:51:00Z">
            <w:rPr>
              <w:rFonts w:ascii="Arial"/>
              <w:lang w:val="en-US"/>
            </w:rPr>
          </w:rPrChange>
        </w:rPr>
        <w:t>In the present context, irrespective of the deletional mechanism, we forward</w:t>
      </w:r>
      <w:r w:rsidRPr="002A27CD">
        <w:rPr>
          <w:rFonts w:ascii="Arial" w:hAnsi="Arial"/>
          <w:lang w:val="en-US"/>
          <w:rPrChange w:id="1137" w:author="Simon Renny-Byfield" w:date="2014-10-22T14:51:00Z">
            <w:rPr>
              <w:rFonts w:ascii="Arial"/>
              <w:lang w:val="en-US"/>
            </w:rPr>
          </w:rPrChange>
        </w:rPr>
        <w:t xml:space="preserve"> the hypothesis that elevated TE density may have triggered a greater fixation of gene losses in MF chromosomes via indirect effects on recombination rate. Recombination rate has been shown to be negatively correlated with TE prevalence </w:t>
      </w:r>
      <w:r w:rsidR="00ED6418" w:rsidRPr="002A27CD">
        <w:rPr>
          <w:rFonts w:ascii="Arial" w:eastAsia="Arial" w:hAnsi="Arial" w:cs="Arial"/>
          <w:rPrChange w:id="1138" w:author="Simon Renny-Byfield" w:date="2014-10-22T14:51:00Z">
            <w:rPr>
              <w:rFonts w:ascii="Arial" w:eastAsia="Arial" w:hAnsi="Arial" w:cs="Arial"/>
            </w:rPr>
          </w:rPrChange>
        </w:rPr>
        <w:fldChar w:fldCharType="begin"/>
      </w:r>
      <w:r w:rsidRPr="002A27CD">
        <w:rPr>
          <w:rFonts w:ascii="Arial" w:eastAsia="Arial" w:hAnsi="Arial" w:cs="Arial"/>
          <w:rPrChange w:id="1139" w:author="Simon Renny-Byfield" w:date="2014-10-22T14:51:00Z">
            <w:rPr>
              <w:rFonts w:ascii="Arial" w:eastAsia="Arial" w:hAnsi="Arial" w:cs="Arial"/>
            </w:rPr>
          </w:rPrChange>
        </w:rPr>
        <w:instrText xml:space="preserve"> ADDIN EN.CITE &lt;End</w:instrText>
      </w:r>
      <w:r w:rsidRPr="002A27CD">
        <w:rPr>
          <w:rFonts w:ascii="Arial" w:eastAsia="Arial" w:hAnsi="Arial" w:cs="Arial"/>
          <w:rPrChange w:id="1140" w:author="Simon Renny-Byfield" w:date="2014-10-22T14:51:00Z">
            <w:rPr>
              <w:rFonts w:ascii="Arial" w:eastAsia="Arial" w:hAnsi="Arial" w:cs="Arial"/>
            </w:rPr>
          </w:rPrChange>
        </w:rPr>
        <w:instrText>Note&gt;&lt;Cite&gt;&lt;DisplayText&gt;(44, 45)&lt;/DisplayText&gt;&lt;record&gt;&lt;/record&gt;&lt;/Cite&gt;&lt;/EndNote&gt;</w:instrText>
      </w:r>
      <w:r w:rsidR="00ED6418" w:rsidRPr="002A27CD">
        <w:rPr>
          <w:rFonts w:ascii="Arial" w:eastAsia="Arial" w:hAnsi="Arial" w:cs="Arial"/>
          <w:rPrChange w:id="1141" w:author="Simon Renny-Byfield" w:date="2014-10-22T14:51:00Z">
            <w:rPr>
              <w:rFonts w:ascii="Arial" w:eastAsia="Arial" w:hAnsi="Arial" w:cs="Arial"/>
            </w:rPr>
          </w:rPrChange>
        </w:rPr>
        <w:fldChar w:fldCharType="separate"/>
      </w:r>
      <w:r w:rsidRPr="002A27CD">
        <w:rPr>
          <w:rFonts w:ascii="Arial" w:hAnsi="Arial"/>
          <w:rPrChange w:id="1142" w:author="Simon Renny-Byfield" w:date="2014-10-22T14:51:00Z">
            <w:rPr>
              <w:rFonts w:ascii="Arial"/>
            </w:rPr>
          </w:rPrChange>
        </w:rPr>
        <w:t>(44, 45)</w:t>
      </w:r>
      <w:r w:rsidR="00ED6418" w:rsidRPr="002A27CD">
        <w:rPr>
          <w:rFonts w:ascii="Arial" w:eastAsia="Arial" w:hAnsi="Arial" w:cs="Arial"/>
          <w:rPrChange w:id="1143" w:author="Simon Renny-Byfield" w:date="2014-10-22T14:51:00Z">
            <w:rPr>
              <w:rFonts w:ascii="Arial" w:eastAsia="Arial" w:hAnsi="Arial" w:cs="Arial"/>
            </w:rPr>
          </w:rPrChange>
        </w:rPr>
        <w:fldChar w:fldCharType="end"/>
      </w:r>
      <w:r w:rsidRPr="002A27CD">
        <w:rPr>
          <w:rFonts w:ascii="Arial" w:hAnsi="Arial"/>
          <w:lang w:val="en-US"/>
          <w:rPrChange w:id="1144" w:author="Simon Renny-Byfield" w:date="2014-10-22T14:51:00Z">
            <w:rPr>
              <w:rFonts w:ascii="Arial"/>
              <w:lang w:val="en-US"/>
            </w:rPr>
          </w:rPrChange>
        </w:rPr>
        <w:t xml:space="preserve">. Similarly, GC content can be positively correlated with recombination rate </w:t>
      </w:r>
      <w:r w:rsidR="00ED6418" w:rsidRPr="002A27CD">
        <w:rPr>
          <w:rFonts w:ascii="Arial" w:eastAsia="Arial" w:hAnsi="Arial" w:cs="Arial"/>
          <w:rPrChange w:id="1145" w:author="Simon Renny-Byfield" w:date="2014-10-22T14:51:00Z">
            <w:rPr>
              <w:rFonts w:ascii="Arial" w:eastAsia="Arial" w:hAnsi="Arial" w:cs="Arial"/>
            </w:rPr>
          </w:rPrChange>
        </w:rPr>
        <w:fldChar w:fldCharType="begin"/>
      </w:r>
      <w:r w:rsidRPr="002A27CD">
        <w:rPr>
          <w:rFonts w:ascii="Arial" w:eastAsia="Arial" w:hAnsi="Arial" w:cs="Arial"/>
          <w:rPrChange w:id="1146" w:author="Simon Renny-Byfield" w:date="2014-10-22T14:51:00Z">
            <w:rPr>
              <w:rFonts w:ascii="Arial" w:eastAsia="Arial" w:hAnsi="Arial" w:cs="Arial"/>
            </w:rPr>
          </w:rPrChange>
        </w:rPr>
        <w:instrText xml:space="preserve"> ADDIN EN.CITE &lt;EndNote&gt;&lt;Cite&gt;&lt;Author&gt;Birdsell&lt;/Author&gt;&lt;Year&gt;2002&lt;/Year&gt;&lt;RecNum&gt;725&lt;/Rec</w:instrText>
      </w:r>
      <w:r w:rsidRPr="002A27CD">
        <w:rPr>
          <w:rFonts w:ascii="Arial" w:eastAsia="Arial" w:hAnsi="Arial" w:cs="Arial"/>
          <w:rPrChange w:id="1147" w:author="Simon Renny-Byfield" w:date="2014-10-22T14:51:00Z">
            <w:rPr>
              <w:rFonts w:ascii="Arial" w:eastAsia="Arial" w:hAnsi="Arial" w:cs="Arial"/>
            </w:rPr>
          </w:rPrChange>
        </w:rPr>
        <w:instrText>Num&gt;&lt;DisplayText&gt;(46, 47)&lt;/DisplayText&gt;&lt;record&gt;&lt;rec-number&gt;725&lt;/rec-number&gt;&lt;foreign-keys&gt;&lt;key app="EN" db-id="95vtxzxa2td2s4e5stuv5swdtwv2595a5s9z"&gt;725&lt;/key&gt;&lt;/foreign-keys&gt;&lt;ref-type name="Journal Article"&gt;17&lt;/ref-type&gt;&lt;contributors&gt;&lt;authors&gt;&lt;author&gt;Birdsel</w:instrText>
      </w:r>
      <w:r w:rsidRPr="002A27CD">
        <w:rPr>
          <w:rFonts w:ascii="Arial" w:eastAsia="Arial" w:hAnsi="Arial" w:cs="Arial"/>
          <w:rPrChange w:id="1148" w:author="Simon Renny-Byfield" w:date="2014-10-22T14:51:00Z">
            <w:rPr>
              <w:rFonts w:ascii="Arial" w:eastAsia="Arial" w:hAnsi="Arial" w:cs="Arial"/>
            </w:rPr>
          </w:rPrChange>
        </w:rPr>
        <w:instrText>l, J. A.&lt;/author&gt;&lt;/authors&gt;&lt;/contributors&gt;&lt;titles&gt;&lt;title&gt;Integrating genomics, bioinformatics, and classical genetics to study the effects of recombination on genome evolution&lt;/title&gt;&lt;secondary-title&gt;Molecular Biology and Evolution&lt;/secondary-title&gt;&lt;/title</w:instrText>
      </w:r>
      <w:r w:rsidRPr="002A27CD">
        <w:rPr>
          <w:rFonts w:ascii="Arial" w:eastAsia="Arial" w:hAnsi="Arial" w:cs="Arial"/>
          <w:rPrChange w:id="1149" w:author="Simon Renny-Byfield" w:date="2014-10-22T14:51:00Z">
            <w:rPr>
              <w:rFonts w:ascii="Arial" w:eastAsia="Arial" w:hAnsi="Arial" w:cs="Arial"/>
            </w:rPr>
          </w:rPrChange>
        </w:rPr>
        <w:instrText>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w:instrText>
      </w:r>
      <w:r w:rsidRPr="002A27CD">
        <w:rPr>
          <w:rFonts w:ascii="Arial" w:eastAsia="Arial" w:hAnsi="Arial" w:cs="Arial"/>
          <w:rPrChange w:id="1150" w:author="Simon Renny-Byfield" w:date="2014-10-22T14:51:00Z">
            <w:rPr>
              <w:rFonts w:ascii="Arial" w:eastAsia="Arial" w:hAnsi="Arial" w:cs="Arial"/>
            </w:rPr>
          </w:rPrChange>
        </w:rPr>
        <w:instrText>000176697400019&lt;/accession-num&gt;&lt;urls&gt;&lt;related-urls&gt;&lt;url&gt;&amp;lt;Go to ISI&amp;gt;://WOS:000176697400019&lt;/url&gt;&lt;/related-urls&gt;&lt;/urls&gt;&lt;/record&gt;&lt;/Cite&gt;&lt;/EndNote&gt;</w:instrText>
      </w:r>
      <w:r w:rsidR="00ED6418" w:rsidRPr="002A27CD">
        <w:rPr>
          <w:rFonts w:ascii="Arial" w:eastAsia="Arial" w:hAnsi="Arial" w:cs="Arial"/>
          <w:rPrChange w:id="1151" w:author="Simon Renny-Byfield" w:date="2014-10-22T14:51:00Z">
            <w:rPr>
              <w:rFonts w:ascii="Arial" w:eastAsia="Arial" w:hAnsi="Arial" w:cs="Arial"/>
            </w:rPr>
          </w:rPrChange>
        </w:rPr>
        <w:fldChar w:fldCharType="separate"/>
      </w:r>
      <w:r w:rsidRPr="002A27CD">
        <w:rPr>
          <w:rFonts w:ascii="Arial" w:hAnsi="Arial"/>
          <w:rPrChange w:id="1152" w:author="Simon Renny-Byfield" w:date="2014-10-22T14:51:00Z">
            <w:rPr>
              <w:rFonts w:ascii="Arial"/>
            </w:rPr>
          </w:rPrChange>
        </w:rPr>
        <w:t>(46, 47)</w:t>
      </w:r>
      <w:r w:rsidR="00ED6418" w:rsidRPr="002A27CD">
        <w:rPr>
          <w:rFonts w:ascii="Arial" w:eastAsia="Arial" w:hAnsi="Arial" w:cs="Arial"/>
          <w:rPrChange w:id="1153" w:author="Simon Renny-Byfield" w:date="2014-10-22T14:51:00Z">
            <w:rPr>
              <w:rFonts w:ascii="Arial" w:eastAsia="Arial" w:hAnsi="Arial" w:cs="Arial"/>
            </w:rPr>
          </w:rPrChange>
        </w:rPr>
        <w:fldChar w:fldCharType="end"/>
      </w:r>
      <w:r w:rsidRPr="002A27CD">
        <w:rPr>
          <w:rFonts w:ascii="Arial" w:hAnsi="Arial"/>
          <w:lang w:val="en-US"/>
          <w:rPrChange w:id="1154" w:author="Simon Renny-Byfield" w:date="2014-10-22T14:51:00Z">
            <w:rPr>
              <w:rFonts w:ascii="Arial"/>
              <w:lang w:val="en-US"/>
            </w:rPr>
          </w:rPrChange>
        </w:rPr>
        <w:t>. Therefore, higher TE density and lower GC content in MF suggest a history of reduced recombina</w:t>
      </w:r>
      <w:r w:rsidRPr="002A27CD">
        <w:rPr>
          <w:rFonts w:ascii="Arial" w:hAnsi="Arial"/>
          <w:lang w:val="en-US"/>
          <w:rPrChange w:id="1155" w:author="Simon Renny-Byfield" w:date="2014-10-22T14:51:00Z">
            <w:rPr>
              <w:rFonts w:ascii="Arial"/>
              <w:lang w:val="en-US"/>
            </w:rPr>
          </w:rPrChange>
        </w:rPr>
        <w:t xml:space="preserve">tion relative to LF. This is important as selection is weaker in regions of low recombination </w:t>
      </w:r>
      <w:r w:rsidR="00ED6418" w:rsidRPr="002A27CD">
        <w:rPr>
          <w:rFonts w:ascii="Arial" w:eastAsia="Arial" w:hAnsi="Arial" w:cs="Arial"/>
          <w:rPrChange w:id="1156" w:author="Simon Renny-Byfield" w:date="2014-10-22T14:51:00Z">
            <w:rPr>
              <w:rFonts w:ascii="Arial" w:eastAsia="Arial" w:hAnsi="Arial" w:cs="Arial"/>
            </w:rPr>
          </w:rPrChange>
        </w:rPr>
        <w:fldChar w:fldCharType="begin"/>
      </w:r>
      <w:r w:rsidRPr="002A27CD">
        <w:rPr>
          <w:rFonts w:ascii="Arial" w:eastAsia="Arial" w:hAnsi="Arial" w:cs="Arial"/>
          <w:rPrChange w:id="1157" w:author="Simon Renny-Byfield" w:date="2014-10-22T14:51:00Z">
            <w:rPr>
              <w:rFonts w:ascii="Arial" w:eastAsia="Arial" w:hAnsi="Arial" w:cs="Arial"/>
            </w:rPr>
          </w:rPrChange>
        </w:rPr>
        <w:instrText xml:space="preserve"> ADDIN EN.CITE &lt;EndNote&gt;&lt;Cite&gt;&lt;Author&gt;Hill&lt;/Author&gt;&lt;Year&gt;1966&lt;/Year&gt;&lt;RecNum&gt;716&lt;/RecNum&gt;&lt;DisplayText&gt;(48, 49)&lt;/DisplayText&gt;&lt;record&gt;&lt;rec-number&gt;716&lt;/rec-number&gt;&lt;fo</w:instrText>
      </w:r>
      <w:r w:rsidRPr="002A27CD">
        <w:rPr>
          <w:rFonts w:ascii="Arial" w:eastAsia="Arial" w:hAnsi="Arial" w:cs="Arial"/>
          <w:rPrChange w:id="1158" w:author="Simon Renny-Byfield" w:date="2014-10-22T14:51:00Z">
            <w:rPr>
              <w:rFonts w:ascii="Arial" w:eastAsia="Arial" w:hAnsi="Arial" w:cs="Arial"/>
            </w:rPr>
          </w:rPrChange>
        </w:rPr>
        <w:instrText>reign-keys&gt;&lt;key app="EN" db-id="95vtxzxa2td2s4e5stuv5swdtwv2595a5s9z"&gt;716&lt;/key&gt;&lt;/foreign-keys&gt;&lt;ref-type name="Journal Article"&gt;17&lt;/ref-type&gt;&lt;contributors&gt;&lt;authors&gt;&lt;author&gt;Hill, W. G.&lt;/author&gt;&lt;author&gt;Robertso.A,&lt;/author&gt;&lt;/authors&gt;&lt;/contributors&gt;&lt;titles&gt;&lt;tit</w:instrText>
      </w:r>
      <w:r w:rsidRPr="002A27CD">
        <w:rPr>
          <w:rFonts w:ascii="Arial" w:eastAsia="Arial" w:hAnsi="Arial" w:cs="Arial"/>
          <w:rPrChange w:id="1159" w:author="Simon Renny-Byfield" w:date="2014-10-22T14:51:00Z">
            <w:rPr>
              <w:rFonts w:ascii="Arial" w:eastAsia="Arial" w:hAnsi="Arial" w:cs="Arial"/>
            </w:rPr>
          </w:rPrChange>
        </w:rPr>
        <w:instrText>le&gt;Effect of linkage on limits of artificial selection&lt;/title&gt;&lt;secondary-title&gt;Genetical Research&lt;/secondary-title&gt;&lt;/titles&gt;&lt;periodical&gt;&lt;full-title&gt;Genetical Research&lt;/full-title&gt;&lt;/periodical&gt;&lt;pages&gt;269-&amp;amp;&lt;/pages&gt;&lt;volume&gt;8&lt;/volume&gt;&lt;number&gt;3&lt;/number&gt;&lt;dat</w:instrText>
      </w:r>
      <w:r w:rsidRPr="002A27CD">
        <w:rPr>
          <w:rFonts w:ascii="Arial" w:eastAsia="Arial" w:hAnsi="Arial" w:cs="Arial"/>
          <w:rPrChange w:id="1160" w:author="Simon Renny-Byfield" w:date="2014-10-22T14:51:00Z">
            <w:rPr>
              <w:rFonts w:ascii="Arial" w:eastAsia="Arial" w:hAnsi="Arial" w:cs="Arial"/>
            </w:rPr>
          </w:rPrChange>
        </w:rPr>
        <w:instrText>es&gt;&lt;year&gt;1966&lt;/year&gt;&lt;pub-dates&gt;&lt;date&gt;1966&lt;/date&gt;&lt;/pub-dates&gt;&lt;/dates&gt;&lt;isbn&gt;0016-6723&lt;/isbn&gt;&lt;accession-num&gt;WOS:A19668750300002&lt;/accession-num&gt;&lt;urls&gt;&lt;related-urls&gt;&lt;url&gt;&amp;lt;Go to ISI&amp;gt;://WOS:A19668750300002&lt;/url&gt;&lt;/related-urls&gt;&lt;/urls&gt;&lt;/record&gt;&lt;/Cite&gt;&lt;/EndNot</w:instrText>
      </w:r>
      <w:r w:rsidRPr="002A27CD">
        <w:rPr>
          <w:rFonts w:ascii="Arial" w:eastAsia="Arial" w:hAnsi="Arial" w:cs="Arial"/>
          <w:rPrChange w:id="1161" w:author="Simon Renny-Byfield" w:date="2014-10-22T14:51:00Z">
            <w:rPr>
              <w:rFonts w:ascii="Arial" w:eastAsia="Arial" w:hAnsi="Arial" w:cs="Arial"/>
            </w:rPr>
          </w:rPrChange>
        </w:rPr>
        <w:instrText>e&gt;</w:instrText>
      </w:r>
      <w:r w:rsidR="00ED6418" w:rsidRPr="002A27CD">
        <w:rPr>
          <w:rFonts w:ascii="Arial" w:eastAsia="Arial" w:hAnsi="Arial" w:cs="Arial"/>
          <w:rPrChange w:id="1162" w:author="Simon Renny-Byfield" w:date="2014-10-22T14:51:00Z">
            <w:rPr>
              <w:rFonts w:ascii="Arial" w:eastAsia="Arial" w:hAnsi="Arial" w:cs="Arial"/>
            </w:rPr>
          </w:rPrChange>
        </w:rPr>
        <w:fldChar w:fldCharType="separate"/>
      </w:r>
      <w:r w:rsidRPr="002A27CD">
        <w:rPr>
          <w:rFonts w:ascii="Arial" w:hAnsi="Arial"/>
          <w:rPrChange w:id="1163" w:author="Simon Renny-Byfield" w:date="2014-10-22T14:51:00Z">
            <w:rPr>
              <w:rFonts w:ascii="Arial"/>
            </w:rPr>
          </w:rPrChange>
        </w:rPr>
        <w:t>(48, 49)</w:t>
      </w:r>
      <w:r w:rsidR="00ED6418" w:rsidRPr="002A27CD">
        <w:rPr>
          <w:rFonts w:ascii="Arial" w:eastAsia="Arial" w:hAnsi="Arial" w:cs="Arial"/>
          <w:rPrChange w:id="1164" w:author="Simon Renny-Byfield" w:date="2014-10-22T14:51:00Z">
            <w:rPr>
              <w:rFonts w:ascii="Arial" w:eastAsia="Arial" w:hAnsi="Arial" w:cs="Arial"/>
            </w:rPr>
          </w:rPrChange>
        </w:rPr>
        <w:fldChar w:fldCharType="end"/>
      </w:r>
      <w:r w:rsidRPr="002A27CD">
        <w:rPr>
          <w:rFonts w:ascii="Arial" w:hAnsi="Arial"/>
          <w:lang w:val="en-US"/>
          <w:rPrChange w:id="1165" w:author="Simon Renny-Byfield" w:date="2014-10-22T14:51:00Z">
            <w:rPr>
              <w:rFonts w:ascii="Arial"/>
              <w:lang w:val="en-US"/>
            </w:rPr>
          </w:rPrChange>
        </w:rPr>
        <w:t>, leading to the possibility that mildly deleterious gene deletions in LF fragments, where selection can operate strongly, are less likely to be fixed compared to similar deletions in MF fractions, where selection is weaker. In other words, fi</w:t>
      </w:r>
      <w:r w:rsidRPr="002A27CD">
        <w:rPr>
          <w:rFonts w:ascii="Arial" w:hAnsi="Arial"/>
          <w:lang w:val="en-US"/>
          <w:rPrChange w:id="1166" w:author="Simon Renny-Byfield" w:date="2014-10-22T14:51:00Z">
            <w:rPr>
              <w:rFonts w:ascii="Arial"/>
              <w:lang w:val="en-US"/>
            </w:rPr>
          </w:rPrChange>
        </w:rPr>
        <w:t>xation of mildly deleterious deletions is likely to occur more often in the homoeolog where selection is less efficient, i.e. in MF. Moreover, at the time of polyploid formation, effective population size is likely to be very small, in which case, in the a</w:t>
      </w:r>
      <w:r w:rsidRPr="002A27CD">
        <w:rPr>
          <w:rFonts w:ascii="Arial" w:hAnsi="Arial"/>
          <w:lang w:val="en-US"/>
          <w:rPrChange w:id="1167" w:author="Simon Renny-Byfield" w:date="2014-10-22T14:51:00Z">
            <w:rPr>
              <w:rFonts w:ascii="Arial"/>
              <w:lang w:val="en-US"/>
            </w:rPr>
          </w:rPrChange>
        </w:rPr>
        <w:t>bsence of effective selection on MF fragments, deletions could rapidly be fixed via drift. Although speculative, it seems to us possible that TE load (or perhaps some other determinant of recombination rate) may be a proximate evolutionary force responsibl</w:t>
      </w:r>
      <w:r w:rsidRPr="002A27CD">
        <w:rPr>
          <w:rFonts w:ascii="Arial" w:hAnsi="Arial"/>
          <w:lang w:val="en-US"/>
          <w:rPrChange w:id="1168" w:author="Simon Renny-Byfield" w:date="2014-10-22T14:51:00Z">
            <w:rPr>
              <w:rFonts w:ascii="Arial"/>
              <w:lang w:val="en-US"/>
            </w:rPr>
          </w:rPrChange>
        </w:rPr>
        <w:t>e for the genesis of LF and MF genomic compartments.</w:t>
      </w:r>
    </w:p>
    <w:p w:rsidR="00ED6418" w:rsidRPr="002A27CD" w:rsidRDefault="00ED6418">
      <w:pPr>
        <w:pStyle w:val="Body"/>
        <w:spacing w:line="360" w:lineRule="auto"/>
        <w:rPr>
          <w:rFonts w:ascii="Arial" w:eastAsia="Arial" w:hAnsi="Arial" w:cs="Arial"/>
          <w:rPrChange w:id="1169"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170" w:author="Simon Renny-Byfield" w:date="2014-10-22T14:51:00Z">
            <w:rPr>
              <w:rFonts w:ascii="Arial" w:eastAsia="Arial" w:hAnsi="Arial" w:cs="Arial"/>
            </w:rPr>
          </w:rPrChange>
        </w:rPr>
      </w:pPr>
      <w:r w:rsidRPr="002A27CD">
        <w:rPr>
          <w:rFonts w:ascii="Arial" w:hAnsi="Arial"/>
          <w:lang w:val="en-US"/>
          <w:rPrChange w:id="1171" w:author="Simon Renny-Byfield" w:date="2014-10-22T14:51:00Z">
            <w:rPr>
              <w:rFonts w:ascii="Arial"/>
              <w:lang w:val="en-US"/>
            </w:rPr>
          </w:rPrChange>
        </w:rPr>
        <w:t>In this light we reiterate the observation of an additional genomic feature of note that differentiates LF and MF fractions, i.e., GC content (Fig. 3). The clear differentiation of LF and MF reconstruct</w:t>
      </w:r>
      <w:r w:rsidRPr="002A27CD">
        <w:rPr>
          <w:rFonts w:ascii="Arial" w:hAnsi="Arial"/>
          <w:lang w:val="en-US"/>
          <w:rPrChange w:id="1172" w:author="Simon Renny-Byfield" w:date="2014-10-22T14:51:00Z">
            <w:rPr>
              <w:rFonts w:ascii="Arial"/>
              <w:lang w:val="en-US"/>
            </w:rPr>
          </w:rPrChange>
        </w:rPr>
        <w:t xml:space="preserve">ions suggests that at the time of duplication, these chromosomes may have had variable TE and nucleotide contents. This observation could support the proposition that biased fractionation stems from the initial conditions established by allopolyploidy, as </w:t>
      </w:r>
      <w:r w:rsidRPr="002A27CD">
        <w:rPr>
          <w:rFonts w:ascii="Arial" w:hAnsi="Arial"/>
          <w:lang w:val="en-US"/>
          <w:rPrChange w:id="1173" w:author="Simon Renny-Byfield" w:date="2014-10-22T14:51:00Z">
            <w:rPr>
              <w:rFonts w:ascii="Arial"/>
              <w:lang w:val="en-US"/>
            </w:rPr>
          </w:rPrChange>
        </w:rPr>
        <w:t xml:space="preserve">suggested </w:t>
      </w:r>
      <w:r w:rsidR="00ED6418" w:rsidRPr="002A27CD">
        <w:rPr>
          <w:rFonts w:ascii="Arial" w:eastAsia="Arial" w:hAnsi="Arial" w:cs="Arial"/>
          <w:rPrChange w:id="1174" w:author="Simon Renny-Byfield" w:date="2014-10-22T14:51:00Z">
            <w:rPr>
              <w:rFonts w:ascii="Arial" w:eastAsia="Arial" w:hAnsi="Arial" w:cs="Arial"/>
            </w:rPr>
          </w:rPrChange>
        </w:rPr>
        <w:fldChar w:fldCharType="begin"/>
      </w:r>
      <w:r w:rsidRPr="002A27CD">
        <w:rPr>
          <w:rFonts w:ascii="Arial" w:eastAsia="Arial" w:hAnsi="Arial" w:cs="Arial"/>
          <w:rPrChange w:id="1175" w:author="Simon Renny-Byfield" w:date="2014-10-22T14:51:00Z">
            <w:rPr>
              <w:rFonts w:ascii="Arial" w:eastAsia="Arial" w:hAnsi="Arial" w:cs="Arial"/>
            </w:rPr>
          </w:rPrChange>
        </w:rPr>
        <w:instrText xml:space="preserve"> ADDIN EN.CITE &lt;EndNote&gt;&lt;Cite&gt;&lt;Author&gt;Garsmeur&lt;/Author&gt;&lt;Year&gt;2013&lt;/Year&gt;&lt;DisplayText&gt;(23)&lt;/DisplayText&gt;&lt;record&gt;&lt;rec-number&gt;556&lt;/rec-number&gt;&lt;foreign-keys&gt;&lt;key app="EN" db-id="95vtxzxa2td2s4e5stuv5swdtwv2595a5s9z"&gt;556&lt;/key&gt;&lt;/foreign-keys&gt;&lt;ref-type </w:instrText>
      </w:r>
      <w:r w:rsidRPr="002A27CD">
        <w:rPr>
          <w:rFonts w:ascii="Arial" w:eastAsia="Arial" w:hAnsi="Arial" w:cs="Arial"/>
          <w:rPrChange w:id="1176" w:author="Simon Renny-Byfield" w:date="2014-10-22T14:51:00Z">
            <w:rPr>
              <w:rFonts w:ascii="Arial" w:eastAsia="Arial" w:hAnsi="Arial" w:cs="Arial"/>
            </w:rPr>
          </w:rPrChange>
        </w:rPr>
        <w:instrText>name="Journal Article"&gt;17&lt;/ref-type&gt;&lt;contributors&gt;&lt;authors&gt;&lt;author&gt;Garsmeur, Olivier&lt;/author&gt;&lt;author&gt;Schnable, James C.&lt;/author&gt;&lt;author&gt;Almeida, Ana&lt;/author&gt;&lt;author&gt;Jourda, Cyril&lt;/author&gt;&lt;author&gt;D’Hont, Angélique&lt;/author&gt;&lt;author&gt;Freeling, Michael&lt;/author&gt;&lt;</w:instrText>
      </w:r>
      <w:r w:rsidRPr="002A27CD">
        <w:rPr>
          <w:rFonts w:ascii="Arial" w:eastAsia="Arial" w:hAnsi="Arial" w:cs="Arial"/>
          <w:rPrChange w:id="1177" w:author="Simon Renny-Byfield" w:date="2014-10-22T14:51:00Z">
            <w:rPr>
              <w:rFonts w:ascii="Arial" w:eastAsia="Arial" w:hAnsi="Arial" w:cs="Arial"/>
            </w:rPr>
          </w:rPrChange>
        </w:rPr>
        <w:instrText>/authors&gt;&lt;/contributors&gt;&lt;titles&gt;&lt;title&gt;Two evolutionarily distinct classes of paleopolyploidy&lt;/title&gt;&lt;secondary-title&gt;Molecular Biology and Evolution&lt;/secondary-title&gt;&lt;/titles&gt;&lt;periodical&gt;&lt;full-title&gt;Molecular Biology and Evolution&lt;/full-title&gt;&lt;/periodical</w:instrText>
      </w:r>
      <w:r w:rsidRPr="002A27CD">
        <w:rPr>
          <w:rFonts w:ascii="Arial" w:eastAsia="Arial" w:hAnsi="Arial" w:cs="Arial"/>
          <w:rPrChange w:id="1178" w:author="Simon Renny-Byfield" w:date="2014-10-22T14:51:00Z">
            <w:rPr>
              <w:rFonts w:ascii="Arial" w:eastAsia="Arial" w:hAnsi="Arial" w:cs="Arial"/>
            </w:rPr>
          </w:rPrChange>
        </w:rPr>
        <w:instrText>&gt;&lt;pages&gt;448-454&lt;/pages&gt;&lt;volume&gt;31&lt;/volume&gt;&lt;number&gt;2&lt;/number&gt;&lt;dates&gt;&lt;year&gt;2013&lt;/year&gt;&lt;pub-dates&gt;&lt;date&gt;February 1, 2014&lt;/date&gt;&lt;/pub-dates&gt;&lt;/dates&gt;&lt;urls&gt;&lt;related-urls&gt;&lt;url&gt;http://mbe.oxfordjournals.org/content/31/2/448.abstract&lt;/url&gt;&lt;/related-urls&gt;&lt;/urls&gt;&lt;ele</w:instrText>
      </w:r>
      <w:r w:rsidRPr="002A27CD">
        <w:rPr>
          <w:rFonts w:ascii="Arial" w:eastAsia="Arial" w:hAnsi="Arial" w:cs="Arial"/>
          <w:rPrChange w:id="1179" w:author="Simon Renny-Byfield" w:date="2014-10-22T14:51:00Z">
            <w:rPr>
              <w:rFonts w:ascii="Arial" w:eastAsia="Arial" w:hAnsi="Arial" w:cs="Arial"/>
            </w:rPr>
          </w:rPrChange>
        </w:rPr>
        <w:instrText>ctronic-resource-num&gt;10.1093/molbev/mst230&lt;/electronic-resource-num&gt;&lt;/record&gt;&lt;/Cite&gt;&lt;/EndNote&gt;</w:instrText>
      </w:r>
      <w:r w:rsidR="00ED6418" w:rsidRPr="002A27CD">
        <w:rPr>
          <w:rFonts w:ascii="Arial" w:eastAsia="Arial" w:hAnsi="Arial" w:cs="Arial"/>
          <w:rPrChange w:id="1180" w:author="Simon Renny-Byfield" w:date="2014-10-22T14:51:00Z">
            <w:rPr>
              <w:rFonts w:ascii="Arial" w:eastAsia="Arial" w:hAnsi="Arial" w:cs="Arial"/>
            </w:rPr>
          </w:rPrChange>
        </w:rPr>
        <w:fldChar w:fldCharType="separate"/>
      </w:r>
      <w:r w:rsidRPr="002A27CD">
        <w:rPr>
          <w:rFonts w:ascii="Arial" w:hAnsi="Arial"/>
          <w:rPrChange w:id="1181" w:author="Simon Renny-Byfield" w:date="2014-10-22T14:51:00Z">
            <w:rPr>
              <w:rFonts w:ascii="Arial"/>
            </w:rPr>
          </w:rPrChange>
        </w:rPr>
        <w:t>(23)</w:t>
      </w:r>
      <w:r w:rsidR="00ED6418" w:rsidRPr="002A27CD">
        <w:rPr>
          <w:rFonts w:ascii="Arial" w:eastAsia="Arial" w:hAnsi="Arial" w:cs="Arial"/>
          <w:rPrChange w:id="1182" w:author="Simon Renny-Byfield" w:date="2014-10-22T14:51:00Z">
            <w:rPr>
              <w:rFonts w:ascii="Arial" w:eastAsia="Arial" w:hAnsi="Arial" w:cs="Arial"/>
            </w:rPr>
          </w:rPrChange>
        </w:rPr>
        <w:fldChar w:fldCharType="end"/>
      </w:r>
      <w:r w:rsidRPr="002A27CD">
        <w:rPr>
          <w:rFonts w:ascii="Arial" w:hAnsi="Arial"/>
          <w:lang w:val="en-US"/>
          <w:rPrChange w:id="1183" w:author="Simon Renny-Byfield" w:date="2014-10-22T14:51:00Z">
            <w:rPr>
              <w:rFonts w:ascii="Arial"/>
              <w:lang w:val="en-US"/>
            </w:rPr>
          </w:rPrChange>
        </w:rPr>
        <w:t>. It would be enlightening to examine the genomic characteristics studied here in other paleopolyploids where biased fractionation is evident, to assess th</w:t>
      </w:r>
      <w:r w:rsidRPr="002A27CD">
        <w:rPr>
          <w:rFonts w:ascii="Arial" w:hAnsi="Arial"/>
          <w:lang w:val="en-US"/>
          <w:rPrChange w:id="1184" w:author="Simon Renny-Byfield" w:date="2014-10-22T14:51:00Z">
            <w:rPr>
              <w:rFonts w:ascii="Arial"/>
              <w:lang w:val="en-US"/>
            </w:rPr>
          </w:rPrChange>
        </w:rPr>
        <w:t xml:space="preserve">e plausibility of the scenario forwarded. </w:t>
      </w:r>
    </w:p>
    <w:p w:rsidR="00ED6418" w:rsidRPr="002A27CD" w:rsidRDefault="00ED6418">
      <w:pPr>
        <w:pStyle w:val="Body"/>
        <w:spacing w:line="360" w:lineRule="auto"/>
        <w:rPr>
          <w:rFonts w:ascii="Arial" w:eastAsia="Arial" w:hAnsi="Arial" w:cs="Arial"/>
          <w:i/>
          <w:iCs/>
          <w:rPrChange w:id="1185" w:author="Simon Renny-Byfield" w:date="2014-10-22T14:51:00Z">
            <w:rPr>
              <w:rFonts w:ascii="Arial" w:eastAsia="Arial" w:hAnsi="Arial" w:cs="Arial"/>
              <w:i/>
              <w:iCs/>
            </w:rPr>
          </w:rPrChange>
        </w:rPr>
      </w:pPr>
    </w:p>
    <w:p w:rsidR="00ED6418" w:rsidRPr="002A27CD" w:rsidRDefault="002A27CD">
      <w:pPr>
        <w:pStyle w:val="Body"/>
        <w:spacing w:line="360" w:lineRule="auto"/>
        <w:rPr>
          <w:rFonts w:ascii="Arial" w:eastAsia="Arial" w:hAnsi="Arial" w:cs="Arial"/>
          <w:rPrChange w:id="1186" w:author="Simon Renny-Byfield" w:date="2014-10-22T14:51:00Z">
            <w:rPr>
              <w:rFonts w:ascii="Arial" w:eastAsia="Arial" w:hAnsi="Arial" w:cs="Arial"/>
            </w:rPr>
          </w:rPrChange>
        </w:rPr>
      </w:pPr>
      <w:r w:rsidRPr="002A27CD">
        <w:rPr>
          <w:rFonts w:ascii="Arial" w:hAnsi="Arial"/>
          <w:lang w:val="en-US"/>
          <w:rPrChange w:id="1187" w:author="Simon Renny-Byfield" w:date="2014-10-22T14:51:00Z">
            <w:rPr>
              <w:rFonts w:ascii="Arial Bold"/>
              <w:lang w:val="en-US"/>
            </w:rPr>
          </w:rPrChange>
        </w:rPr>
        <w:t>Methods</w:t>
      </w:r>
    </w:p>
    <w:p w:rsidR="00ED6418" w:rsidRPr="002A27CD" w:rsidRDefault="00ED6418">
      <w:pPr>
        <w:pStyle w:val="Body"/>
        <w:spacing w:line="360" w:lineRule="auto"/>
        <w:rPr>
          <w:rFonts w:ascii="Arial" w:eastAsia="Arial Bold" w:hAnsi="Arial" w:cs="Arial Bold"/>
          <w:rPrChange w:id="1188"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i/>
          <w:iCs/>
          <w:rPrChange w:id="1189" w:author="Simon Renny-Byfield" w:date="2014-10-22T14:51:00Z">
            <w:rPr>
              <w:rFonts w:ascii="Arial" w:eastAsia="Arial" w:hAnsi="Arial" w:cs="Arial"/>
              <w:i/>
              <w:iCs/>
            </w:rPr>
          </w:rPrChange>
        </w:rPr>
      </w:pPr>
      <w:r w:rsidRPr="002A27CD">
        <w:rPr>
          <w:rFonts w:ascii="Arial" w:hAnsi="Arial"/>
          <w:i/>
          <w:iCs/>
          <w:lang w:val="en-US"/>
          <w:rPrChange w:id="1190" w:author="Simon Renny-Byfield" w:date="2014-10-22T14:51:00Z">
            <w:rPr>
              <w:rFonts w:ascii="Arial"/>
              <w:i/>
              <w:iCs/>
              <w:lang w:val="en-US"/>
            </w:rPr>
          </w:rPrChange>
        </w:rPr>
        <w:t>Biased fractionation</w:t>
      </w:r>
    </w:p>
    <w:p w:rsidR="00ED6418" w:rsidRPr="002A27CD" w:rsidRDefault="00ED6418">
      <w:pPr>
        <w:pStyle w:val="Body"/>
        <w:spacing w:line="360" w:lineRule="auto"/>
        <w:rPr>
          <w:rFonts w:ascii="Arial" w:eastAsia="Arial" w:hAnsi="Arial" w:cs="Arial"/>
          <w:rPrChange w:id="1191"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192" w:author="Simon Renny-Byfield" w:date="2014-10-22T14:51:00Z">
            <w:rPr>
              <w:rFonts w:ascii="Arial" w:eastAsia="Arial" w:hAnsi="Arial" w:cs="Arial"/>
            </w:rPr>
          </w:rPrChange>
        </w:rPr>
      </w:pPr>
      <w:r w:rsidRPr="002A27CD">
        <w:rPr>
          <w:rFonts w:ascii="Arial" w:hAnsi="Arial"/>
          <w:lang w:val="en-US"/>
          <w:rPrChange w:id="1193" w:author="Simon Renny-Byfield" w:date="2014-10-22T14:51:00Z">
            <w:rPr>
              <w:rFonts w:ascii="Arial"/>
              <w:lang w:val="en-US"/>
            </w:rPr>
          </w:rPrChange>
        </w:rPr>
        <w:t xml:space="preserve">We examined gene fractionation following the cotton-specific WGM using the reference genome sequences for </w:t>
      </w:r>
      <w:r w:rsidRPr="002A27CD">
        <w:rPr>
          <w:rFonts w:ascii="Arial" w:hAnsi="Arial"/>
          <w:i/>
          <w:iCs/>
          <w:rPrChange w:id="1194" w:author="Simon Renny-Byfield" w:date="2014-10-22T14:51:00Z">
            <w:rPr>
              <w:rFonts w:ascii="Arial"/>
              <w:i/>
              <w:iCs/>
            </w:rPr>
          </w:rPrChange>
        </w:rPr>
        <w:t>Gossypium raimondii</w:t>
      </w:r>
      <w:r w:rsidRPr="002A27CD">
        <w:rPr>
          <w:rFonts w:ascii="Arial" w:hAnsi="Arial"/>
          <w:rPrChange w:id="1195" w:author="Simon Renny-Byfield" w:date="2014-10-22T14:51:00Z">
            <w:rPr>
              <w:rFonts w:ascii="Arial"/>
            </w:rPr>
          </w:rPrChange>
        </w:rPr>
        <w:t xml:space="preserve"> Ulbr. </w:t>
      </w:r>
      <w:r w:rsidR="00ED6418" w:rsidRPr="002A27CD">
        <w:rPr>
          <w:rFonts w:ascii="Arial" w:eastAsia="Arial" w:hAnsi="Arial" w:cs="Arial"/>
          <w:rPrChange w:id="1196" w:author="Simon Renny-Byfield" w:date="2014-10-22T14:51:00Z">
            <w:rPr>
              <w:rFonts w:ascii="Arial" w:eastAsia="Arial" w:hAnsi="Arial" w:cs="Arial"/>
            </w:rPr>
          </w:rPrChange>
        </w:rPr>
        <w:fldChar w:fldCharType="begin"/>
      </w:r>
      <w:r w:rsidRPr="002A27CD">
        <w:rPr>
          <w:rFonts w:ascii="Arial" w:eastAsia="Arial" w:hAnsi="Arial" w:cs="Arial"/>
          <w:rPrChange w:id="1197" w:author="Simon Renny-Byfield" w:date="2014-10-22T14:51:00Z">
            <w:rPr>
              <w:rFonts w:ascii="Arial" w:eastAsia="Arial" w:hAnsi="Arial" w:cs="Arial"/>
            </w:rPr>
          </w:rPrChange>
        </w:rPr>
        <w:instrText xml:space="preserve"> ADDIN EN.CITE &lt;EndNote&gt;&lt;Cite&gt;&lt;DisplayText&gt;(34)&lt;</w:instrText>
      </w:r>
      <w:r w:rsidRPr="002A27CD">
        <w:rPr>
          <w:rFonts w:ascii="Arial" w:eastAsia="Arial" w:hAnsi="Arial" w:cs="Arial"/>
          <w:rPrChange w:id="1198" w:author="Simon Renny-Byfield" w:date="2014-10-22T14:51:00Z">
            <w:rPr>
              <w:rFonts w:ascii="Arial" w:eastAsia="Arial" w:hAnsi="Arial" w:cs="Arial"/>
            </w:rPr>
          </w:rPrChange>
        </w:rPr>
        <w:instrText>/DisplayText&gt;&lt;record&gt;&lt;/record&gt;&lt;/Cite&gt;&lt;/EndNote&gt;</w:instrText>
      </w:r>
      <w:r w:rsidR="00ED6418" w:rsidRPr="002A27CD">
        <w:rPr>
          <w:rFonts w:ascii="Arial" w:eastAsia="Arial" w:hAnsi="Arial" w:cs="Arial"/>
          <w:rPrChange w:id="1199" w:author="Simon Renny-Byfield" w:date="2014-10-22T14:51:00Z">
            <w:rPr>
              <w:rFonts w:ascii="Arial" w:eastAsia="Arial" w:hAnsi="Arial" w:cs="Arial"/>
            </w:rPr>
          </w:rPrChange>
        </w:rPr>
        <w:fldChar w:fldCharType="separate"/>
      </w:r>
      <w:r w:rsidRPr="002A27CD">
        <w:rPr>
          <w:rFonts w:ascii="Arial" w:hAnsi="Arial"/>
          <w:rPrChange w:id="1200" w:author="Simon Renny-Byfield" w:date="2014-10-22T14:51:00Z">
            <w:rPr>
              <w:rFonts w:ascii="Arial"/>
            </w:rPr>
          </w:rPrChange>
        </w:rPr>
        <w:t>(34)</w:t>
      </w:r>
      <w:r w:rsidR="00ED6418" w:rsidRPr="002A27CD">
        <w:rPr>
          <w:rFonts w:ascii="Arial" w:eastAsia="Arial" w:hAnsi="Arial" w:cs="Arial"/>
          <w:rPrChange w:id="1201" w:author="Simon Renny-Byfield" w:date="2014-10-22T14:51:00Z">
            <w:rPr>
              <w:rFonts w:ascii="Arial" w:eastAsia="Arial" w:hAnsi="Arial" w:cs="Arial"/>
            </w:rPr>
          </w:rPrChange>
        </w:rPr>
        <w:fldChar w:fldCharType="end"/>
      </w:r>
      <w:r w:rsidRPr="002A27CD">
        <w:rPr>
          <w:rFonts w:ascii="Arial" w:hAnsi="Arial"/>
          <w:lang w:val="en-US"/>
          <w:rPrChange w:id="1202" w:author="Simon Renny-Byfield" w:date="2014-10-22T14:51:00Z">
            <w:rPr>
              <w:rFonts w:ascii="Arial"/>
              <w:lang w:val="en-US"/>
            </w:rPr>
          </w:rPrChange>
        </w:rPr>
        <w:t xml:space="preserve"> and its close relative, </w:t>
      </w:r>
      <w:r w:rsidRPr="002A27CD">
        <w:rPr>
          <w:rFonts w:ascii="Arial" w:hAnsi="Arial"/>
          <w:i/>
          <w:iCs/>
          <w:lang w:val="es-ES_tradnl"/>
          <w:rPrChange w:id="1203" w:author="Simon Renny-Byfield" w:date="2014-10-22T14:51:00Z">
            <w:rPr>
              <w:rFonts w:ascii="Arial"/>
              <w:i/>
              <w:iCs/>
              <w:lang w:val="es-ES_tradnl"/>
            </w:rPr>
          </w:rPrChange>
        </w:rPr>
        <w:t>Theobroma cacao</w:t>
      </w:r>
      <w:r w:rsidRPr="002A27CD">
        <w:rPr>
          <w:rFonts w:ascii="Arial" w:hAnsi="Arial"/>
          <w:rPrChange w:id="1204" w:author="Simon Renny-Byfield" w:date="2014-10-22T14:51:00Z">
            <w:rPr>
              <w:rFonts w:ascii="Arial"/>
            </w:rPr>
          </w:rPrChange>
        </w:rPr>
        <w:t xml:space="preserve"> L. </w:t>
      </w:r>
      <w:r w:rsidR="00ED6418" w:rsidRPr="002A27CD">
        <w:rPr>
          <w:rFonts w:ascii="Arial" w:eastAsia="Arial" w:hAnsi="Arial" w:cs="Arial"/>
          <w:rPrChange w:id="1205" w:author="Simon Renny-Byfield" w:date="2014-10-22T14:51:00Z">
            <w:rPr>
              <w:rFonts w:ascii="Arial" w:eastAsia="Arial" w:hAnsi="Arial" w:cs="Arial"/>
            </w:rPr>
          </w:rPrChange>
        </w:rPr>
        <w:fldChar w:fldCharType="begin"/>
      </w:r>
      <w:r w:rsidRPr="002A27CD">
        <w:rPr>
          <w:rFonts w:ascii="Arial" w:eastAsia="Arial" w:hAnsi="Arial" w:cs="Arial"/>
          <w:rPrChange w:id="1206" w:author="Simon Renny-Byfield" w:date="2014-10-22T14:51:00Z">
            <w:rPr>
              <w:rFonts w:ascii="Arial" w:eastAsia="Arial" w:hAnsi="Arial" w:cs="Arial"/>
            </w:rPr>
          </w:rPrChange>
        </w:rPr>
        <w:instrText xml:space="preserve"> ADDIN EN.CITE &lt;EndNote&gt;&lt;Cite&gt;&lt;DisplayText&gt;(50)&lt;/DisplayText&gt;&lt;record&gt;&lt;/record&gt;&lt;/Cite&gt;&lt;/EndNote&gt;</w:instrText>
      </w:r>
      <w:r w:rsidR="00ED6418" w:rsidRPr="002A27CD">
        <w:rPr>
          <w:rFonts w:ascii="Arial" w:eastAsia="Arial" w:hAnsi="Arial" w:cs="Arial"/>
          <w:rPrChange w:id="1207" w:author="Simon Renny-Byfield" w:date="2014-10-22T14:51:00Z">
            <w:rPr>
              <w:rFonts w:ascii="Arial" w:eastAsia="Arial" w:hAnsi="Arial" w:cs="Arial"/>
            </w:rPr>
          </w:rPrChange>
        </w:rPr>
        <w:fldChar w:fldCharType="separate"/>
      </w:r>
      <w:r w:rsidRPr="002A27CD">
        <w:rPr>
          <w:rFonts w:ascii="Arial" w:hAnsi="Arial"/>
          <w:rPrChange w:id="1208" w:author="Simon Renny-Byfield" w:date="2014-10-22T14:51:00Z">
            <w:rPr>
              <w:rFonts w:ascii="Arial"/>
            </w:rPr>
          </w:rPrChange>
        </w:rPr>
        <w:t>(50)</w:t>
      </w:r>
      <w:r w:rsidR="00ED6418" w:rsidRPr="002A27CD">
        <w:rPr>
          <w:rFonts w:ascii="Arial" w:eastAsia="Arial" w:hAnsi="Arial" w:cs="Arial"/>
          <w:rPrChange w:id="1209" w:author="Simon Renny-Byfield" w:date="2014-10-22T14:51:00Z">
            <w:rPr>
              <w:rFonts w:ascii="Arial" w:eastAsia="Arial" w:hAnsi="Arial" w:cs="Arial"/>
            </w:rPr>
          </w:rPrChange>
        </w:rPr>
        <w:fldChar w:fldCharType="end"/>
      </w:r>
      <w:r w:rsidRPr="002A27CD">
        <w:rPr>
          <w:rFonts w:ascii="Arial" w:hAnsi="Arial"/>
          <w:lang w:val="en-US"/>
          <w:rPrChange w:id="1210" w:author="Simon Renny-Byfield" w:date="2014-10-22T14:51:00Z">
            <w:rPr>
              <w:rFonts w:ascii="Arial"/>
              <w:lang w:val="en-US"/>
            </w:rPr>
          </w:rPrChange>
        </w:rPr>
        <w:t>. The SynMap function of the online tool CoGe (https://g</w:t>
      </w:r>
      <w:r w:rsidRPr="002A27CD">
        <w:rPr>
          <w:rFonts w:ascii="Arial" w:hAnsi="Arial"/>
          <w:lang w:val="en-US"/>
          <w:rPrChange w:id="1211" w:author="Simon Renny-Byfield" w:date="2014-10-22T14:51:00Z">
            <w:rPr>
              <w:rFonts w:ascii="Arial"/>
              <w:lang w:val="en-US"/>
            </w:rPr>
          </w:rPrChange>
        </w:rPr>
        <w:t>enomevolution.org/CoGe) was used to identify blocks of syntenic orthologs using BlastN, relative gene order and the following parameters: -D 50, -A 10, the Quota Align function to merge syntenic blocks, -Dm 80 and a ratio of syntenic depth of 6:1 (</w:t>
      </w:r>
      <w:r w:rsidRPr="002A27CD">
        <w:rPr>
          <w:rFonts w:ascii="Arial" w:hAnsi="Arial"/>
          <w:i/>
          <w:iCs/>
          <w:rPrChange w:id="1212" w:author="Simon Renny-Byfield" w:date="2014-10-22T14:51:00Z">
            <w:rPr>
              <w:rFonts w:ascii="Arial"/>
              <w:i/>
              <w:iCs/>
            </w:rPr>
          </w:rPrChange>
        </w:rPr>
        <w:t>Gossypiu</w:t>
      </w:r>
      <w:r w:rsidRPr="002A27CD">
        <w:rPr>
          <w:rFonts w:ascii="Arial" w:hAnsi="Arial"/>
          <w:i/>
          <w:iCs/>
          <w:rPrChange w:id="1213" w:author="Simon Renny-Byfield" w:date="2014-10-22T14:51:00Z">
            <w:rPr>
              <w:rFonts w:ascii="Arial"/>
              <w:i/>
              <w:iCs/>
            </w:rPr>
          </w:rPrChange>
        </w:rPr>
        <w:t>m raimondii</w:t>
      </w:r>
      <w:r w:rsidRPr="002A27CD">
        <w:rPr>
          <w:rFonts w:ascii="Arial" w:hAnsi="Arial"/>
          <w:rPrChange w:id="1214" w:author="Simon Renny-Byfield" w:date="2014-10-22T14:51:00Z">
            <w:rPr>
              <w:rFonts w:ascii="Arial"/>
            </w:rPr>
          </w:rPrChange>
        </w:rPr>
        <w:t xml:space="preserve">: </w:t>
      </w:r>
      <w:r w:rsidRPr="002A27CD">
        <w:rPr>
          <w:rFonts w:ascii="Arial" w:hAnsi="Arial"/>
          <w:i/>
          <w:iCs/>
          <w:lang w:val="es-ES_tradnl"/>
          <w:rPrChange w:id="1215" w:author="Simon Renny-Byfield" w:date="2014-10-22T14:51:00Z">
            <w:rPr>
              <w:rFonts w:ascii="Arial"/>
              <w:i/>
              <w:iCs/>
              <w:lang w:val="es-ES_tradnl"/>
            </w:rPr>
          </w:rPrChange>
        </w:rPr>
        <w:t>Theobroma cacao</w:t>
      </w:r>
      <w:r w:rsidRPr="002A27CD">
        <w:rPr>
          <w:rFonts w:ascii="Arial" w:hAnsi="Arial"/>
          <w:rPrChange w:id="1216" w:author="Simon Renny-Byfield" w:date="2014-10-22T14:51:00Z">
            <w:rPr>
              <w:rFonts w:ascii="Arial"/>
            </w:rPr>
          </w:rPrChange>
        </w:rPr>
        <w:t>).</w:t>
      </w:r>
    </w:p>
    <w:p w:rsidR="00ED6418" w:rsidRPr="002A27CD" w:rsidRDefault="00ED6418">
      <w:pPr>
        <w:pStyle w:val="Body"/>
        <w:spacing w:line="360" w:lineRule="auto"/>
        <w:rPr>
          <w:rFonts w:ascii="Arial" w:eastAsia="Arial" w:hAnsi="Arial" w:cs="Arial"/>
          <w:rPrChange w:id="1217" w:author="Simon Renny-Byfield" w:date="2014-10-22T14:51:00Z">
            <w:rPr>
              <w:rFonts w:ascii="Arial" w:eastAsia="Arial" w:hAnsi="Arial" w:cs="Arial"/>
            </w:rPr>
          </w:rPrChange>
        </w:rPr>
      </w:pPr>
    </w:p>
    <w:p w:rsidR="00ED6418" w:rsidRPr="002A27CD" w:rsidRDefault="002A27CD">
      <w:pPr>
        <w:pStyle w:val="Body"/>
        <w:widowControl w:val="0"/>
        <w:spacing w:after="240" w:line="360" w:lineRule="auto"/>
        <w:rPr>
          <w:rFonts w:ascii="Arial" w:eastAsia="Arial" w:hAnsi="Arial" w:cs="Arial"/>
          <w:rPrChange w:id="1218" w:author="Simon Renny-Byfield" w:date="2014-10-22T14:51:00Z">
            <w:rPr>
              <w:rFonts w:ascii="Arial" w:eastAsia="Arial" w:hAnsi="Arial" w:cs="Arial"/>
            </w:rPr>
          </w:rPrChange>
        </w:rPr>
      </w:pPr>
      <w:r w:rsidRPr="002A27CD">
        <w:rPr>
          <w:rFonts w:ascii="Arial" w:hAnsi="Arial"/>
          <w:lang w:val="en-US"/>
          <w:rPrChange w:id="1219" w:author="Simon Renny-Byfield" w:date="2014-10-22T14:51:00Z">
            <w:rPr>
              <w:rFonts w:ascii="Arial"/>
              <w:lang w:val="en-US"/>
            </w:rPr>
          </w:rPrChange>
        </w:rPr>
        <w:t xml:space="preserve">We further reconstructed ancestral chromosomes (Fig. 1), according to the logic of Schnable et al. </w:t>
      </w:r>
      <w:r w:rsidR="00ED6418" w:rsidRPr="002A27CD">
        <w:rPr>
          <w:rFonts w:ascii="Arial" w:eastAsia="Arial" w:hAnsi="Arial" w:cs="Arial"/>
          <w:rPrChange w:id="1220" w:author="Simon Renny-Byfield" w:date="2014-10-22T14:51:00Z">
            <w:rPr>
              <w:rFonts w:ascii="Arial" w:eastAsia="Arial" w:hAnsi="Arial" w:cs="Arial"/>
            </w:rPr>
          </w:rPrChange>
        </w:rPr>
        <w:fldChar w:fldCharType="begin"/>
      </w:r>
      <w:r w:rsidRPr="002A27CD">
        <w:rPr>
          <w:rFonts w:ascii="Arial" w:eastAsia="Arial" w:hAnsi="Arial" w:cs="Arial"/>
          <w:rPrChange w:id="1221" w:author="Simon Renny-Byfield" w:date="2014-10-22T14:51:00Z">
            <w:rPr>
              <w:rFonts w:ascii="Arial" w:eastAsia="Arial" w:hAnsi="Arial" w:cs="Arial"/>
            </w:rPr>
          </w:rPrChange>
        </w:rPr>
        <w:instrText xml:space="preserve"> ADDIN EN.CITE &lt;EndNote&gt;&lt;Cite&gt;&lt;Author&gt;Schnable&lt;/Author&gt;&lt;Year&gt;2011&lt;/Year&gt;&lt;RecNum&gt;559&lt;/RecNum&gt;&lt;DisplayText&gt;(19)&lt;/DisplayText&gt;&lt;</w:instrText>
      </w:r>
      <w:r w:rsidRPr="002A27CD">
        <w:rPr>
          <w:rFonts w:ascii="Arial" w:eastAsia="Arial" w:hAnsi="Arial" w:cs="Arial"/>
          <w:rPrChange w:id="1222" w:author="Simon Renny-Byfield" w:date="2014-10-22T14:51:00Z">
            <w:rPr>
              <w:rFonts w:ascii="Arial" w:eastAsia="Arial" w:hAnsi="Arial" w:cs="Arial"/>
            </w:rPr>
          </w:rPrChange>
        </w:rPr>
        <w:instrText>record&gt;&lt;rec-number&gt;559&lt;/rec-number&gt;&lt;foreign-keys&gt;&lt;key app="EN" db-id="95vtxzxa2td2s4e5stuv5swdtwv2595a5s9z"&gt;559&lt;/key&gt;&lt;/foreign-keys&gt;&lt;ref-type name="Journal Article"&gt;17&lt;/ref-type&gt;&lt;contributors&gt;&lt;authors&gt;&lt;author&gt;Schnable, James C.&lt;/author&gt;&lt;author&gt;Springer, Na</w:instrText>
      </w:r>
      <w:r w:rsidRPr="002A27CD">
        <w:rPr>
          <w:rFonts w:ascii="Arial" w:eastAsia="Arial" w:hAnsi="Arial" w:cs="Arial"/>
          <w:rPrChange w:id="1223" w:author="Simon Renny-Byfield" w:date="2014-10-22T14:51:00Z">
            <w:rPr>
              <w:rFonts w:ascii="Arial" w:eastAsia="Arial" w:hAnsi="Arial" w:cs="Arial"/>
            </w:rPr>
          </w:rPrChange>
        </w:rPr>
        <w:instrText>than M.&lt;/author&gt;&lt;author&gt;Freeling, Michael&lt;/author&gt;&lt;/authors&gt;&lt;/contributors&gt;&lt;titles&gt;&lt;title&gt;Differentiation of the maize subgenomes by genome dominance and both ancient and ongoing gene loss&lt;/title&gt;&lt;secondary-title&gt;Proceedings of the National Academy of Scie</w:instrText>
      </w:r>
      <w:r w:rsidRPr="002A27CD">
        <w:rPr>
          <w:rFonts w:ascii="Arial" w:eastAsia="Arial" w:hAnsi="Arial" w:cs="Arial"/>
          <w:rPrChange w:id="1224" w:author="Simon Renny-Byfield" w:date="2014-10-22T14:51:00Z">
            <w:rPr>
              <w:rFonts w:ascii="Arial" w:eastAsia="Arial" w:hAnsi="Arial" w:cs="Arial"/>
            </w:rPr>
          </w:rPrChange>
        </w:rPr>
        <w:instrText>nces of the United States of America&lt;/secondary-title&gt;&lt;/titles&gt;&lt;periodical&gt;&lt;full-title&gt;Proceedings of the National Academy of Sciences of the United States of America&lt;/full-title&gt;&lt;/periodical&gt;&lt;pages&gt;4069-4074&lt;/pages&gt;&lt;volume&gt;108&lt;/volume&gt;&lt;number&gt;10&lt;/number&gt;&lt;</w:instrText>
      </w:r>
      <w:r w:rsidRPr="002A27CD">
        <w:rPr>
          <w:rFonts w:ascii="Arial" w:eastAsia="Arial" w:hAnsi="Arial" w:cs="Arial"/>
          <w:rPrChange w:id="1225" w:author="Simon Renny-Byfield" w:date="2014-10-22T14:51:00Z">
            <w:rPr>
              <w:rFonts w:ascii="Arial" w:eastAsia="Arial" w:hAnsi="Arial" w:cs="Arial"/>
            </w:rPr>
          </w:rPrChange>
        </w:rPr>
        <w:instrText>dates&gt;&lt;year&gt;2011&lt;/year&gt;&lt;pub-dates&gt;&lt;date&gt;Mar 8&lt;/date&gt;&lt;/pub-dates&gt;&lt;/dates&gt;&lt;isbn&gt;0027-8424&lt;/isbn&gt;&lt;accession-num&gt;WOS:000288120400049&lt;/accession-num&gt;&lt;urls&gt;&lt;related-urls&gt;&lt;url&gt;&amp;lt;Go to ISI&amp;gt;://WOS:000288120400049&lt;/url&gt;&lt;/related-urls&gt;&lt;/urls&gt;&lt;electronic-resource</w:instrText>
      </w:r>
      <w:r w:rsidRPr="002A27CD">
        <w:rPr>
          <w:rFonts w:ascii="Arial" w:eastAsia="Arial" w:hAnsi="Arial" w:cs="Arial"/>
          <w:rPrChange w:id="1226" w:author="Simon Renny-Byfield" w:date="2014-10-22T14:51:00Z">
            <w:rPr>
              <w:rFonts w:ascii="Arial" w:eastAsia="Arial" w:hAnsi="Arial" w:cs="Arial"/>
            </w:rPr>
          </w:rPrChange>
        </w:rPr>
        <w:instrText>-num&gt;10.1073/pnas.1101368108&lt;/electronic-resource-num&gt;&lt;/record&gt;&lt;/Cite&gt;&lt;/EndNote&gt;</w:instrText>
      </w:r>
      <w:r w:rsidR="00ED6418" w:rsidRPr="002A27CD">
        <w:rPr>
          <w:rFonts w:ascii="Arial" w:eastAsia="Arial" w:hAnsi="Arial" w:cs="Arial"/>
          <w:rPrChange w:id="1227" w:author="Simon Renny-Byfield" w:date="2014-10-22T14:51:00Z">
            <w:rPr>
              <w:rFonts w:ascii="Arial" w:eastAsia="Arial" w:hAnsi="Arial" w:cs="Arial"/>
            </w:rPr>
          </w:rPrChange>
        </w:rPr>
        <w:fldChar w:fldCharType="separate"/>
      </w:r>
      <w:r w:rsidRPr="002A27CD">
        <w:rPr>
          <w:rFonts w:ascii="Arial" w:hAnsi="Arial"/>
          <w:rPrChange w:id="1228" w:author="Simon Renny-Byfield" w:date="2014-10-22T14:51:00Z">
            <w:rPr>
              <w:rFonts w:ascii="Arial"/>
            </w:rPr>
          </w:rPrChange>
        </w:rPr>
        <w:t>(19)</w:t>
      </w:r>
      <w:r w:rsidR="00ED6418" w:rsidRPr="002A27CD">
        <w:rPr>
          <w:rFonts w:ascii="Arial" w:eastAsia="Arial" w:hAnsi="Arial" w:cs="Arial"/>
          <w:rPrChange w:id="1229" w:author="Simon Renny-Byfield" w:date="2014-10-22T14:51:00Z">
            <w:rPr>
              <w:rFonts w:ascii="Arial" w:eastAsia="Arial" w:hAnsi="Arial" w:cs="Arial"/>
            </w:rPr>
          </w:rPrChange>
        </w:rPr>
        <w:fldChar w:fldCharType="end"/>
      </w:r>
      <w:r w:rsidRPr="002A27CD">
        <w:rPr>
          <w:rFonts w:ascii="Arial" w:hAnsi="Arial"/>
          <w:lang w:val="en-US"/>
          <w:rPrChange w:id="1230" w:author="Simon Renny-Byfield" w:date="2014-10-22T14:51:00Z">
            <w:rPr>
              <w:rFonts w:ascii="Arial"/>
              <w:lang w:val="en-US"/>
            </w:rPr>
          </w:rPrChange>
        </w:rPr>
        <w:t>. Briefly, re-arrangements on the same chromosome are presumed to be more frequent than exchanges between different chromosomes. Thus, segments of the cotton genome that</w:t>
      </w:r>
      <w:r w:rsidRPr="002A27CD">
        <w:rPr>
          <w:rFonts w:ascii="Arial" w:hAnsi="Arial"/>
          <w:lang w:val="en-US"/>
          <w:rPrChange w:id="1231" w:author="Simon Renny-Byfield" w:date="2014-10-22T14:51:00Z">
            <w:rPr>
              <w:rFonts w:ascii="Arial"/>
              <w:lang w:val="en-US"/>
            </w:rPr>
          </w:rPrChange>
        </w:rPr>
        <w:t xml:space="preserve"> reside on the same chromosome and are orthologous to the same chromosome of the cacao genome are assumed to originate from an ancestral chromosome in the common ancestor of the two species. Furthermore, under the assumption that gene loss and chromosomal </w:t>
      </w:r>
      <w:r w:rsidRPr="002A27CD">
        <w:rPr>
          <w:rFonts w:ascii="Arial" w:hAnsi="Arial"/>
          <w:lang w:val="en-US"/>
          <w:rPrChange w:id="1232" w:author="Simon Renny-Byfield" w:date="2014-10-22T14:51:00Z">
            <w:rPr>
              <w:rFonts w:ascii="Arial"/>
              <w:lang w:val="en-US"/>
            </w:rPr>
          </w:rPrChange>
        </w:rPr>
        <w:t xml:space="preserve">re-arrangements are more likely after than before a WGM event </w:t>
      </w:r>
      <w:r w:rsidR="00ED6418" w:rsidRPr="002A27CD">
        <w:rPr>
          <w:rFonts w:ascii="Arial" w:eastAsia="Arial" w:hAnsi="Arial" w:cs="Arial"/>
          <w:rPrChange w:id="1233" w:author="Simon Renny-Byfield" w:date="2014-10-22T14:51:00Z">
            <w:rPr>
              <w:rFonts w:ascii="Arial" w:eastAsia="Arial" w:hAnsi="Arial" w:cs="Arial"/>
            </w:rPr>
          </w:rPrChange>
        </w:rPr>
        <w:fldChar w:fldCharType="begin"/>
      </w:r>
      <w:r w:rsidRPr="002A27CD">
        <w:rPr>
          <w:rFonts w:ascii="Arial" w:eastAsia="Arial" w:hAnsi="Arial" w:cs="Arial"/>
          <w:rPrChange w:id="1234" w:author="Simon Renny-Byfield" w:date="2014-10-22T14:51:00Z">
            <w:rPr>
              <w:rFonts w:ascii="Arial" w:eastAsia="Arial" w:hAnsi="Arial" w:cs="Arial"/>
            </w:rPr>
          </w:rPrChange>
        </w:rPr>
        <w:instrText xml:space="preserve"> ADDIN EN.CITE &lt;EndNote&gt;&lt;Cite&gt;&lt;DisplayText&gt;(51)&lt;/DisplayText&gt;&lt;record&gt;&lt;/record&gt;&lt;/Cite&gt;&lt;/EndNote&gt;</w:instrText>
      </w:r>
      <w:r w:rsidR="00ED6418" w:rsidRPr="002A27CD">
        <w:rPr>
          <w:rFonts w:ascii="Arial" w:eastAsia="Arial" w:hAnsi="Arial" w:cs="Arial"/>
          <w:rPrChange w:id="1235" w:author="Simon Renny-Byfield" w:date="2014-10-22T14:51:00Z">
            <w:rPr>
              <w:rFonts w:ascii="Arial" w:eastAsia="Arial" w:hAnsi="Arial" w:cs="Arial"/>
            </w:rPr>
          </w:rPrChange>
        </w:rPr>
        <w:fldChar w:fldCharType="separate"/>
      </w:r>
      <w:r w:rsidRPr="002A27CD">
        <w:rPr>
          <w:rFonts w:ascii="Arial" w:hAnsi="Arial"/>
          <w:rPrChange w:id="1236" w:author="Simon Renny-Byfield" w:date="2014-10-22T14:51:00Z">
            <w:rPr>
              <w:rFonts w:ascii="Arial"/>
            </w:rPr>
          </w:rPrChange>
        </w:rPr>
        <w:t>(51)</w:t>
      </w:r>
      <w:r w:rsidR="00ED6418" w:rsidRPr="002A27CD">
        <w:rPr>
          <w:rFonts w:ascii="Arial" w:eastAsia="Arial" w:hAnsi="Arial" w:cs="Arial"/>
          <w:rPrChange w:id="1237" w:author="Simon Renny-Byfield" w:date="2014-10-22T14:51:00Z">
            <w:rPr>
              <w:rFonts w:ascii="Arial" w:eastAsia="Arial" w:hAnsi="Arial" w:cs="Arial"/>
            </w:rPr>
          </w:rPrChange>
        </w:rPr>
        <w:fldChar w:fldCharType="end"/>
      </w:r>
      <w:r w:rsidRPr="002A27CD">
        <w:rPr>
          <w:rFonts w:ascii="Arial" w:hAnsi="Arial"/>
          <w:lang w:val="en-US"/>
          <w:rPrChange w:id="1238" w:author="Simon Renny-Byfield" w:date="2014-10-22T14:51:00Z">
            <w:rPr>
              <w:rFonts w:ascii="Arial"/>
              <w:lang w:val="en-US"/>
            </w:rPr>
          </w:rPrChange>
        </w:rPr>
        <w:t xml:space="preserve">, we took gene content and gene order in the outgroup </w:t>
      </w:r>
      <w:r w:rsidRPr="002A27CD">
        <w:rPr>
          <w:rFonts w:ascii="Arial" w:hAnsi="Arial"/>
          <w:i/>
          <w:iCs/>
          <w:lang w:val="es-ES_tradnl"/>
          <w:rPrChange w:id="1239" w:author="Simon Renny-Byfield" w:date="2014-10-22T14:51:00Z">
            <w:rPr>
              <w:rFonts w:ascii="Arial"/>
              <w:i/>
              <w:iCs/>
              <w:lang w:val="es-ES_tradnl"/>
            </w:rPr>
          </w:rPrChange>
        </w:rPr>
        <w:t>Theobroma cacao</w:t>
      </w:r>
      <w:r w:rsidRPr="002A27CD">
        <w:rPr>
          <w:rFonts w:ascii="Arial" w:hAnsi="Arial"/>
          <w:lang w:val="en-US"/>
          <w:rPrChange w:id="1240" w:author="Simon Renny-Byfield" w:date="2014-10-22T14:51:00Z">
            <w:rPr>
              <w:rFonts w:ascii="Arial"/>
              <w:lang w:val="en-US"/>
            </w:rPr>
          </w:rPrChange>
        </w:rPr>
        <w:t xml:space="preserve"> to be representative o</w:t>
      </w:r>
      <w:r w:rsidRPr="002A27CD">
        <w:rPr>
          <w:rFonts w:ascii="Arial" w:hAnsi="Arial"/>
          <w:lang w:val="en-US"/>
          <w:rPrChange w:id="1241" w:author="Simon Renny-Byfield" w:date="2014-10-22T14:51:00Z">
            <w:rPr>
              <w:rFonts w:ascii="Arial"/>
              <w:lang w:val="en-US"/>
            </w:rPr>
          </w:rPrChange>
        </w:rPr>
        <w:t>f the ancestral model of the</w:t>
      </w:r>
      <w:r w:rsidRPr="002A27CD">
        <w:rPr>
          <w:rFonts w:ascii="Arial" w:hAnsi="Arial"/>
          <w:i/>
          <w:iCs/>
          <w:rPrChange w:id="1242" w:author="Simon Renny-Byfield" w:date="2014-10-22T14:51:00Z">
            <w:rPr>
              <w:rFonts w:ascii="Arial"/>
              <w:i/>
              <w:iCs/>
            </w:rPr>
          </w:rPrChange>
        </w:rPr>
        <w:t xml:space="preserve"> </w:t>
      </w:r>
      <w:r w:rsidRPr="002A27CD">
        <w:rPr>
          <w:rFonts w:ascii="Arial" w:hAnsi="Arial"/>
          <w:lang w:val="en-US"/>
          <w:rPrChange w:id="1243" w:author="Simon Renny-Byfield" w:date="2014-10-22T14:51:00Z">
            <w:rPr>
              <w:rFonts w:ascii="Arial"/>
              <w:lang w:val="en-US"/>
            </w:rPr>
          </w:rPrChange>
        </w:rPr>
        <w:t>pre-duplicated</w:t>
      </w:r>
      <w:r w:rsidRPr="002A27CD">
        <w:rPr>
          <w:rFonts w:ascii="Arial" w:hAnsi="Arial"/>
          <w:i/>
          <w:iCs/>
          <w:rPrChange w:id="1244" w:author="Simon Renny-Byfield" w:date="2014-10-22T14:51:00Z">
            <w:rPr>
              <w:rFonts w:ascii="Arial"/>
              <w:i/>
              <w:iCs/>
            </w:rPr>
          </w:rPrChange>
        </w:rPr>
        <w:t xml:space="preserve"> </w:t>
      </w:r>
      <w:r w:rsidRPr="002A27CD">
        <w:rPr>
          <w:rFonts w:ascii="Arial" w:hAnsi="Arial"/>
          <w:lang w:val="en-US"/>
          <w:rPrChange w:id="1245" w:author="Simon Renny-Byfield" w:date="2014-10-22T14:51:00Z">
            <w:rPr>
              <w:rFonts w:ascii="Arial"/>
              <w:lang w:val="en-US"/>
            </w:rPr>
          </w:rPrChange>
        </w:rPr>
        <w:t xml:space="preserve">cotton genome, as has been done previously </w:t>
      </w:r>
      <w:r w:rsidR="00ED6418" w:rsidRPr="002A27CD">
        <w:rPr>
          <w:rFonts w:ascii="Arial" w:eastAsia="Arial" w:hAnsi="Arial" w:cs="Arial"/>
          <w:rPrChange w:id="1246" w:author="Simon Renny-Byfield" w:date="2014-10-22T14:51:00Z">
            <w:rPr>
              <w:rFonts w:ascii="Arial" w:eastAsia="Arial" w:hAnsi="Arial" w:cs="Arial"/>
            </w:rPr>
          </w:rPrChange>
        </w:rPr>
        <w:fldChar w:fldCharType="begin"/>
      </w:r>
      <w:r w:rsidRPr="002A27CD">
        <w:rPr>
          <w:rFonts w:ascii="Arial" w:eastAsia="Arial" w:hAnsi="Arial" w:cs="Arial"/>
          <w:rPrChange w:id="1247" w:author="Simon Renny-Byfield" w:date="2014-10-22T14:51:00Z">
            <w:rPr>
              <w:rFonts w:ascii="Arial" w:eastAsia="Arial" w:hAnsi="Arial" w:cs="Arial"/>
            </w:rPr>
          </w:rPrChange>
        </w:rPr>
        <w:instrText xml:space="preserve"> ADDIN EN.CITE &lt;EndNote&gt;&lt;Cite&gt;&lt;Author&gt;Schnable&lt;/Author&gt;&lt;Year&gt;2011&lt;/Year&gt;&lt;RecNum&gt;559&lt;/RecNum&gt;&lt;DisplayText&gt;(19)&lt;/DisplayText&gt;&lt;record&gt;&lt;rec-number&gt;559&lt;/rec-number&gt;&lt;foreign-k</w:instrText>
      </w:r>
      <w:r w:rsidRPr="002A27CD">
        <w:rPr>
          <w:rFonts w:ascii="Arial" w:eastAsia="Arial" w:hAnsi="Arial" w:cs="Arial"/>
          <w:rPrChange w:id="1248" w:author="Simon Renny-Byfield" w:date="2014-10-22T14:51:00Z">
            <w:rPr>
              <w:rFonts w:ascii="Arial" w:eastAsia="Arial" w:hAnsi="Arial" w:cs="Arial"/>
            </w:rPr>
          </w:rPrChange>
        </w:rPr>
        <w:instrText>eys&gt;&lt;key app="EN" db-id="95vtxzxa2td2s4e5stuv5swdtwv2595a5s9z"&gt;559&lt;/key&gt;&lt;/foreign-keys&gt;&lt;ref-type name="Journal Article"&gt;17&lt;/ref-type&gt;&lt;contributors&gt;&lt;authors&gt;&lt;author&gt;Schnable, James C.&lt;/author&gt;&lt;author&gt;Springer, Nathan M.&lt;/author&gt;&lt;author&gt;Freeling, Michael&lt;/au</w:instrText>
      </w:r>
      <w:r w:rsidRPr="002A27CD">
        <w:rPr>
          <w:rFonts w:ascii="Arial" w:eastAsia="Arial" w:hAnsi="Arial" w:cs="Arial"/>
          <w:rPrChange w:id="1249" w:author="Simon Renny-Byfield" w:date="2014-10-22T14:51:00Z">
            <w:rPr>
              <w:rFonts w:ascii="Arial" w:eastAsia="Arial" w:hAnsi="Arial" w:cs="Arial"/>
            </w:rPr>
          </w:rPrChange>
        </w:rPr>
        <w:instrText>thor&gt;&lt;/authors&gt;&lt;/contributors&gt;&lt;titles&gt;&lt;title&gt;Differentiation of the maize subgenomes by genome dominance and both ancient and ongoing gene loss&lt;/title&gt;&lt;secondary-title&gt;Proceedings of the National Academy of Sciences of the United States of America&lt;/seconda</w:instrText>
      </w:r>
      <w:r w:rsidRPr="002A27CD">
        <w:rPr>
          <w:rFonts w:ascii="Arial" w:eastAsia="Arial" w:hAnsi="Arial" w:cs="Arial"/>
          <w:rPrChange w:id="1250" w:author="Simon Renny-Byfield" w:date="2014-10-22T14:51:00Z">
            <w:rPr>
              <w:rFonts w:ascii="Arial" w:eastAsia="Arial" w:hAnsi="Arial" w:cs="Arial"/>
            </w:rPr>
          </w:rPrChange>
        </w:rPr>
        <w:instrText>ry-title&gt;&lt;/titles&gt;&lt;periodical&gt;&lt;full-title&gt;Proceedings of the National Academy of Sciences of the United States of America&lt;/full-title&gt;&lt;/periodical&gt;&lt;pages&gt;4069-4074&lt;/pages&gt;&lt;volume&gt;108&lt;/volume&gt;&lt;number&gt;10&lt;/number&gt;&lt;dates&gt;&lt;year&gt;2011&lt;/year&gt;&lt;pub-dates&gt;&lt;date&gt;Mar 8</w:instrText>
      </w:r>
      <w:r w:rsidRPr="002A27CD">
        <w:rPr>
          <w:rFonts w:ascii="Arial" w:eastAsia="Arial" w:hAnsi="Arial" w:cs="Arial"/>
          <w:rPrChange w:id="1251" w:author="Simon Renny-Byfield" w:date="2014-10-22T14:51:00Z">
            <w:rPr>
              <w:rFonts w:ascii="Arial" w:eastAsia="Arial" w:hAnsi="Arial" w:cs="Arial"/>
            </w:rPr>
          </w:rPrChange>
        </w:rPr>
        <w:instrText>&lt;/date&gt;&lt;/pub-dates&gt;&lt;/dates&gt;&lt;isbn&gt;0027-8424&lt;/isbn&gt;&lt;accession-num&gt;WOS:000288120400049&lt;/accession-num&gt;&lt;urls&gt;&lt;related-urls&gt;&lt;url&gt;&amp;lt;Go to ISI&amp;gt;://WOS:000288120400049&lt;/url&gt;&lt;/related-urls&gt;&lt;/urls&gt;&lt;electronic-resource-num&gt;10.1073/pnas.1101368108&lt;/electronic-reso</w:instrText>
      </w:r>
      <w:r w:rsidRPr="002A27CD">
        <w:rPr>
          <w:rFonts w:ascii="Arial" w:eastAsia="Arial" w:hAnsi="Arial" w:cs="Arial"/>
          <w:rPrChange w:id="1252" w:author="Simon Renny-Byfield" w:date="2014-10-22T14:51:00Z">
            <w:rPr>
              <w:rFonts w:ascii="Arial" w:eastAsia="Arial" w:hAnsi="Arial" w:cs="Arial"/>
            </w:rPr>
          </w:rPrChange>
        </w:rPr>
        <w:instrText>urce-num&gt;&lt;/record&gt;&lt;/Cite&gt;&lt;/EndNote&gt;</w:instrText>
      </w:r>
      <w:r w:rsidR="00ED6418" w:rsidRPr="002A27CD">
        <w:rPr>
          <w:rFonts w:ascii="Arial" w:eastAsia="Arial" w:hAnsi="Arial" w:cs="Arial"/>
          <w:rPrChange w:id="1253" w:author="Simon Renny-Byfield" w:date="2014-10-22T14:51:00Z">
            <w:rPr>
              <w:rFonts w:ascii="Arial" w:eastAsia="Arial" w:hAnsi="Arial" w:cs="Arial"/>
            </w:rPr>
          </w:rPrChange>
        </w:rPr>
        <w:fldChar w:fldCharType="separate"/>
      </w:r>
      <w:r w:rsidRPr="002A27CD">
        <w:rPr>
          <w:rFonts w:ascii="Arial" w:hAnsi="Arial"/>
          <w:rPrChange w:id="1254" w:author="Simon Renny-Byfield" w:date="2014-10-22T14:51:00Z">
            <w:rPr>
              <w:rFonts w:ascii="Arial"/>
            </w:rPr>
          </w:rPrChange>
        </w:rPr>
        <w:t>(19)</w:t>
      </w:r>
      <w:r w:rsidR="00ED6418" w:rsidRPr="002A27CD">
        <w:rPr>
          <w:rFonts w:ascii="Arial" w:eastAsia="Arial" w:hAnsi="Arial" w:cs="Arial"/>
          <w:rPrChange w:id="1255" w:author="Simon Renny-Byfield" w:date="2014-10-22T14:51:00Z">
            <w:rPr>
              <w:rFonts w:ascii="Arial" w:eastAsia="Arial" w:hAnsi="Arial" w:cs="Arial"/>
            </w:rPr>
          </w:rPrChange>
        </w:rPr>
        <w:fldChar w:fldCharType="end"/>
      </w:r>
      <w:r w:rsidRPr="002A27CD">
        <w:rPr>
          <w:rFonts w:ascii="Arial" w:hAnsi="Arial"/>
          <w:lang w:val="en-US"/>
          <w:rPrChange w:id="1256" w:author="Simon Renny-Byfield" w:date="2014-10-22T14:51:00Z">
            <w:rPr>
              <w:rFonts w:ascii="Arial"/>
              <w:lang w:val="en-US"/>
            </w:rPr>
          </w:rPrChange>
        </w:rPr>
        <w:t>. We selected those reconstructions for which we had the greatest confidence of a full-length reconstruction, provided there was a homoelogous reconstruction of comparable quality with which to compare.  We subsequ</w:t>
      </w:r>
      <w:r w:rsidRPr="002A27CD">
        <w:rPr>
          <w:rFonts w:ascii="Arial" w:hAnsi="Arial"/>
          <w:lang w:val="en-US"/>
          <w:rPrChange w:id="1257" w:author="Simon Renny-Byfield" w:date="2014-10-22T14:51:00Z">
            <w:rPr>
              <w:rFonts w:ascii="Arial"/>
              <w:lang w:val="en-US"/>
            </w:rPr>
          </w:rPrChange>
        </w:rPr>
        <w:t xml:space="preserve">ently limited our analyses of fractionation to these selected regions (highlighted green in Supplementary Fig. 1). Assuming that the number of genes on duplicated chromosomes is initially equal following duplication, we assessed differences in the numbers </w:t>
      </w:r>
      <w:r w:rsidRPr="002A27CD">
        <w:rPr>
          <w:rFonts w:ascii="Arial" w:hAnsi="Arial"/>
          <w:lang w:val="en-US"/>
          <w:rPrChange w:id="1258" w:author="Simon Renny-Byfield" w:date="2014-10-22T14:51:00Z">
            <w:rPr>
              <w:rFonts w:ascii="Arial"/>
              <w:lang w:val="en-US"/>
            </w:rPr>
          </w:rPrChange>
        </w:rPr>
        <w:t>of remaining genes and used a Pearson</w:t>
      </w:r>
      <w:r w:rsidRPr="002A27CD">
        <w:rPr>
          <w:rFonts w:ascii="Arial" w:hAnsi="Arial"/>
          <w:lang w:val="en-US"/>
          <w:rPrChange w:id="1259" w:author="Simon Renny-Byfield" w:date="2014-10-22T14:51:00Z">
            <w:rPr>
              <w:rFonts w:hAnsi="Arial"/>
              <w:lang w:val="en-US"/>
            </w:rPr>
          </w:rPrChange>
        </w:rPr>
        <w:t>’</w:t>
      </w:r>
      <w:r w:rsidRPr="002A27CD">
        <w:rPr>
          <w:rFonts w:ascii="Arial" w:hAnsi="Arial"/>
          <w:lang w:val="en-US"/>
          <w:rPrChange w:id="1260" w:author="Simon Renny-Byfield" w:date="2014-10-22T14:51:00Z">
            <w:rPr>
              <w:rFonts w:ascii="Arial"/>
              <w:lang w:val="en-US"/>
            </w:rPr>
          </w:rPrChange>
        </w:rPr>
        <w:t xml:space="preserve">s chi-squared test to investigate biased fractionation between re-constructed cotton chromosomes as in </w:t>
      </w:r>
      <w:r w:rsidR="00ED6418" w:rsidRPr="002A27CD">
        <w:rPr>
          <w:rFonts w:ascii="Arial" w:eastAsia="Arial" w:hAnsi="Arial" w:cs="Arial"/>
          <w:rPrChange w:id="1261" w:author="Simon Renny-Byfield" w:date="2014-10-22T14:51:00Z">
            <w:rPr>
              <w:rFonts w:ascii="Arial" w:eastAsia="Arial" w:hAnsi="Arial" w:cs="Arial"/>
            </w:rPr>
          </w:rPrChange>
        </w:rPr>
        <w:fldChar w:fldCharType="begin"/>
      </w:r>
      <w:r w:rsidRPr="002A27CD">
        <w:rPr>
          <w:rFonts w:ascii="Arial" w:eastAsia="Arial" w:hAnsi="Arial" w:cs="Arial"/>
          <w:rPrChange w:id="1262" w:author="Simon Renny-Byfield" w:date="2014-10-22T14:51:00Z">
            <w:rPr>
              <w:rFonts w:ascii="Arial" w:eastAsia="Arial" w:hAnsi="Arial" w:cs="Arial"/>
            </w:rPr>
          </w:rPrChange>
        </w:rPr>
        <w:instrText xml:space="preserve"> ADDIN EN.CITE &lt;EndNote&gt;&lt;Cite&gt;&lt;Author&gt;Tang&lt;/Author&gt;&lt;Year&gt;2012&lt;/Year&gt;&lt;RecNum&gt;665&lt;/RecNum&gt;&lt;DisplayText&gt;(20)&lt;/DisplayT</w:instrText>
      </w:r>
      <w:r w:rsidRPr="002A27CD">
        <w:rPr>
          <w:rFonts w:ascii="Arial" w:eastAsia="Arial" w:hAnsi="Arial" w:cs="Arial"/>
          <w:rPrChange w:id="1263" w:author="Simon Renny-Byfield" w:date="2014-10-22T14:51:00Z">
            <w:rPr>
              <w:rFonts w:ascii="Arial" w:eastAsia="Arial" w:hAnsi="Arial" w:cs="Arial"/>
            </w:rPr>
          </w:rPrChange>
        </w:rPr>
        <w:instrText>ext&gt;&lt;record&gt;&lt;rec-number&gt;665&lt;/rec-number&gt;&lt;foreign-keys&gt;&lt;key app="EN" db-id="95vtxzxa2td2s4e5stuv5swdtwv2595a5s9z"&gt;665&lt;/key&gt;&lt;/foreign-keys&gt;&lt;ref-type name="Journal Article"&gt;17&lt;/ref-type&gt;&lt;contributors&gt;&lt;authors&gt;&lt;author&gt;Tang, Haibao&lt;/author&gt;&lt;author&gt;Woodhouse, Ma</w:instrText>
      </w:r>
      <w:r w:rsidRPr="002A27CD">
        <w:rPr>
          <w:rFonts w:ascii="Arial" w:eastAsia="Arial" w:hAnsi="Arial" w:cs="Arial"/>
          <w:rPrChange w:id="1264" w:author="Simon Renny-Byfield" w:date="2014-10-22T14:51:00Z">
            <w:rPr>
              <w:rFonts w:ascii="Arial" w:eastAsia="Arial" w:hAnsi="Arial" w:cs="Arial"/>
            </w:rPr>
          </w:rPrChange>
        </w:rPr>
        <w:instrText>rgaret R.&lt;/author&gt;&lt;author&gt;Cheng, Feng&lt;/author&gt;&lt;author&gt;Schnable, James C.&lt;/author&gt;&lt;author&gt;Pedersen, Brent S.&lt;/author&gt;&lt;author&gt;Conant, Gavin&lt;/author&gt;&lt;author&gt;Wang, Xiaowu&lt;/author&gt;&lt;author&gt;Freeling, Michael&lt;/author&gt;&lt;author&gt;Pires, J. Chris&lt;/author&gt;&lt;/authors&gt;&lt;/con</w:instrText>
      </w:r>
      <w:r w:rsidRPr="002A27CD">
        <w:rPr>
          <w:rFonts w:ascii="Arial" w:eastAsia="Arial" w:hAnsi="Arial" w:cs="Arial"/>
          <w:rPrChange w:id="1265" w:author="Simon Renny-Byfield" w:date="2014-10-22T14:51:00Z">
            <w:rPr>
              <w:rFonts w:ascii="Arial" w:eastAsia="Arial" w:hAnsi="Arial" w:cs="Arial"/>
            </w:rPr>
          </w:rPrChange>
        </w:rPr>
        <w:instrText>tributors&gt;&lt;titles&gt;&lt;title&gt;&lt;style face="normal" font="default" size="100%"&gt;Altered patterns of fractionation and exon deletions in &lt;/style&gt;&lt;style face="italic" font="default" size="100%"&gt;Brassica rapa&lt;/style&gt;&lt;style face="normal" font="default" size="100%"&gt; s</w:instrText>
      </w:r>
      <w:r w:rsidRPr="002A27CD">
        <w:rPr>
          <w:rFonts w:ascii="Arial" w:eastAsia="Arial" w:hAnsi="Arial" w:cs="Arial"/>
          <w:rPrChange w:id="1266" w:author="Simon Renny-Byfield" w:date="2014-10-22T14:51:00Z">
            <w:rPr>
              <w:rFonts w:ascii="Arial" w:eastAsia="Arial" w:hAnsi="Arial" w:cs="Arial"/>
            </w:rPr>
          </w:rPrChange>
        </w:rPr>
        <w:instrText>upport a two-step model of paleohexaploidy&lt;/style&gt;&lt;/title&gt;&lt;secondary-title&gt;Genetics&lt;/secondary-title&gt;&lt;/titles&gt;&lt;periodical&gt;&lt;full-title&gt;Genetics&lt;/full-title&gt;&lt;/periodical&gt;&lt;pages&gt;1563-1574&lt;/pages&gt;&lt;volume&gt;190&lt;/volume&gt;&lt;number&gt;4&lt;/number&gt;&lt;dates&gt;&lt;year&gt;2012&lt;/year&gt;&lt;p</w:instrText>
      </w:r>
      <w:r w:rsidRPr="002A27CD">
        <w:rPr>
          <w:rFonts w:ascii="Arial" w:eastAsia="Arial" w:hAnsi="Arial" w:cs="Arial"/>
          <w:rPrChange w:id="1267" w:author="Simon Renny-Byfield" w:date="2014-10-22T14:51:00Z">
            <w:rPr>
              <w:rFonts w:ascii="Arial" w:eastAsia="Arial" w:hAnsi="Arial" w:cs="Arial"/>
            </w:rPr>
          </w:rPrChange>
        </w:rPr>
        <w:instrText>ub-dates&gt;&lt;date&gt;Apr&lt;/date&gt;&lt;/pub-dates&gt;&lt;/dates&gt;&lt;isbn&gt;0016-6731&lt;/isbn&gt;&lt;accession-num&gt;WOS:000302775700030&lt;/accession-num&gt;&lt;urls&gt;&lt;related-urls&gt;&lt;url&gt;&amp;lt;Go to ISI&amp;gt;://WOS:000302775700030&lt;/url&gt;&lt;/related-urls&gt;&lt;/urls&gt;&lt;electronic-resource-num&gt;10.1534/genetics.111.1</w:instrText>
      </w:r>
      <w:r w:rsidRPr="002A27CD">
        <w:rPr>
          <w:rFonts w:ascii="Arial" w:eastAsia="Arial" w:hAnsi="Arial" w:cs="Arial"/>
          <w:rPrChange w:id="1268" w:author="Simon Renny-Byfield" w:date="2014-10-22T14:51:00Z">
            <w:rPr>
              <w:rFonts w:ascii="Arial" w:eastAsia="Arial" w:hAnsi="Arial" w:cs="Arial"/>
            </w:rPr>
          </w:rPrChange>
        </w:rPr>
        <w:instrText>37349&lt;/electronic-resource-num&gt;&lt;/record&gt;&lt;/Cite&gt;&lt;/EndNote&gt;</w:instrText>
      </w:r>
      <w:r w:rsidR="00ED6418" w:rsidRPr="002A27CD">
        <w:rPr>
          <w:rFonts w:ascii="Arial" w:eastAsia="Arial" w:hAnsi="Arial" w:cs="Arial"/>
          <w:rPrChange w:id="1269" w:author="Simon Renny-Byfield" w:date="2014-10-22T14:51:00Z">
            <w:rPr>
              <w:rFonts w:ascii="Arial" w:eastAsia="Arial" w:hAnsi="Arial" w:cs="Arial"/>
            </w:rPr>
          </w:rPrChange>
        </w:rPr>
        <w:fldChar w:fldCharType="separate"/>
      </w:r>
      <w:r w:rsidRPr="002A27CD">
        <w:rPr>
          <w:rFonts w:ascii="Arial" w:hAnsi="Arial"/>
          <w:rPrChange w:id="1270" w:author="Simon Renny-Byfield" w:date="2014-10-22T14:51:00Z">
            <w:rPr>
              <w:rFonts w:ascii="Arial"/>
            </w:rPr>
          </w:rPrChange>
        </w:rPr>
        <w:t>(20)</w:t>
      </w:r>
      <w:r w:rsidR="00ED6418" w:rsidRPr="002A27CD">
        <w:rPr>
          <w:rFonts w:ascii="Arial" w:eastAsia="Arial" w:hAnsi="Arial" w:cs="Arial"/>
          <w:rPrChange w:id="1271" w:author="Simon Renny-Byfield" w:date="2014-10-22T14:51:00Z">
            <w:rPr>
              <w:rFonts w:ascii="Arial" w:eastAsia="Arial" w:hAnsi="Arial" w:cs="Arial"/>
            </w:rPr>
          </w:rPrChange>
        </w:rPr>
        <w:fldChar w:fldCharType="end"/>
      </w:r>
      <w:r w:rsidRPr="002A27CD">
        <w:rPr>
          <w:rFonts w:ascii="Arial" w:hAnsi="Arial"/>
          <w:lang w:val="en-US"/>
          <w:rPrChange w:id="1272" w:author="Simon Renny-Byfield" w:date="2014-10-22T14:51:00Z">
            <w:rPr>
              <w:rFonts w:ascii="Arial"/>
              <w:lang w:val="en-US"/>
            </w:rPr>
          </w:rPrChange>
        </w:rPr>
        <w:t>. We subsequently binned chromosome reconstructions such that, for each ancestral chromosome, the least fractionated homoeolog was designated as LF and all other reconstructions were designate</w:t>
      </w:r>
      <w:r w:rsidRPr="002A27CD">
        <w:rPr>
          <w:rFonts w:ascii="Arial" w:hAnsi="Arial"/>
          <w:lang w:val="en-US"/>
          <w:rPrChange w:id="1273" w:author="Simon Renny-Byfield" w:date="2014-10-22T14:51:00Z">
            <w:rPr>
              <w:rFonts w:ascii="Arial"/>
              <w:lang w:val="en-US"/>
            </w:rPr>
          </w:rPrChange>
        </w:rPr>
        <w:t>d as most fractionated (MF).</w:t>
      </w:r>
    </w:p>
    <w:p w:rsidR="00ED6418" w:rsidRPr="002A27CD" w:rsidRDefault="002A27CD">
      <w:pPr>
        <w:pStyle w:val="Body"/>
        <w:widowControl w:val="0"/>
        <w:spacing w:after="240" w:line="360" w:lineRule="auto"/>
        <w:rPr>
          <w:rFonts w:ascii="Arial" w:eastAsia="Arial" w:hAnsi="Arial" w:cs="Arial"/>
          <w:rPrChange w:id="1274" w:author="Simon Renny-Byfield" w:date="2014-10-22T14:51:00Z">
            <w:rPr>
              <w:rFonts w:ascii="Arial" w:eastAsia="Arial" w:hAnsi="Arial" w:cs="Arial"/>
            </w:rPr>
          </w:rPrChange>
        </w:rPr>
      </w:pPr>
      <w:r w:rsidRPr="002A27CD">
        <w:rPr>
          <w:rFonts w:ascii="Arial" w:hAnsi="Arial"/>
          <w:i/>
          <w:iCs/>
          <w:lang w:val="en-US"/>
          <w:rPrChange w:id="1275" w:author="Simon Renny-Byfield" w:date="2014-10-22T14:51:00Z">
            <w:rPr>
              <w:rFonts w:ascii="Arial"/>
              <w:i/>
              <w:iCs/>
              <w:lang w:val="en-US"/>
            </w:rPr>
          </w:rPrChange>
        </w:rPr>
        <w:t>Gene Expression in LF and MF</w:t>
      </w:r>
    </w:p>
    <w:p w:rsidR="00ED6418" w:rsidRPr="002A27CD" w:rsidRDefault="002A27CD">
      <w:pPr>
        <w:pStyle w:val="Body"/>
        <w:widowControl w:val="0"/>
        <w:spacing w:after="240" w:line="360" w:lineRule="auto"/>
        <w:rPr>
          <w:rFonts w:ascii="Arial" w:eastAsia="Arial" w:hAnsi="Arial" w:cs="Arial"/>
          <w:rPrChange w:id="1276" w:author="Simon Renny-Byfield" w:date="2014-10-22T14:51:00Z">
            <w:rPr>
              <w:rFonts w:ascii="Arial" w:eastAsia="Arial" w:hAnsi="Arial" w:cs="Arial"/>
            </w:rPr>
          </w:rPrChange>
        </w:rPr>
      </w:pPr>
      <w:r w:rsidRPr="002A27CD">
        <w:rPr>
          <w:rFonts w:ascii="Arial" w:hAnsi="Arial"/>
          <w:lang w:val="en-US"/>
          <w:rPrChange w:id="1277" w:author="Simon Renny-Byfield" w:date="2014-10-22T14:51:00Z">
            <w:rPr>
              <w:rFonts w:ascii="Arial"/>
              <w:lang w:val="en-US"/>
            </w:rPr>
          </w:rPrChange>
        </w:rPr>
        <w:t>We determined the overlap in gene content between reconstructions and compared the relative expression of syntenic paralogs on LF and MF fractions.</w:t>
      </w:r>
      <w:ins w:id="1278" w:author="Simon Renny-Byfield" w:date="2014-10-16T21:30:00Z">
        <w:r w:rsidRPr="002A27CD">
          <w:rPr>
            <w:rFonts w:ascii="Arial" w:hAnsi="Arial"/>
            <w:rPrChange w:id="1279" w:author="Simon Renny-Byfield" w:date="2014-10-22T14:51:00Z">
              <w:rPr>
                <w:rFonts w:ascii="Arial"/>
              </w:rPr>
            </w:rPrChange>
          </w:rPr>
          <w:t xml:space="preserve"> </w:t>
        </w:r>
      </w:ins>
      <w:ins w:id="1280" w:author="Simon Renny-Byfield" w:date="2014-10-16T21:33:00Z">
        <w:r w:rsidRPr="002A27CD">
          <w:rPr>
            <w:rFonts w:ascii="Arial" w:hAnsi="Arial"/>
            <w:lang w:val="nl-NL"/>
            <w:rPrChange w:id="1281" w:author="Simon Renny-Byfield" w:date="2014-10-22T14:51:00Z">
              <w:rPr>
                <w:rFonts w:ascii="Arial"/>
                <w:lang w:val="nl-NL"/>
              </w:rPr>
            </w:rPrChange>
          </w:rPr>
          <w:t xml:space="preserve">In detail </w:t>
        </w:r>
      </w:ins>
      <w:ins w:id="1282" w:author="Simon Renny-Byfield" w:date="2014-10-16T21:30:00Z">
        <w:r w:rsidRPr="002A27CD">
          <w:rPr>
            <w:rFonts w:ascii="Arial" w:hAnsi="Arial"/>
            <w:rPrChange w:id="1283" w:author="Simon Renny-Byfield" w:date="2014-10-22T14:51:00Z">
              <w:rPr>
                <w:rFonts w:ascii="Arial"/>
              </w:rPr>
            </w:rPrChange>
          </w:rPr>
          <w:t>we rest</w:t>
        </w:r>
      </w:ins>
      <w:ins w:id="1284" w:author="Simon Renny-Byfield" w:date="2014-10-16T21:31:00Z">
        <w:r w:rsidRPr="002A27CD">
          <w:rPr>
            <w:rFonts w:ascii="Arial" w:hAnsi="Arial"/>
            <w:rPrChange w:id="1285" w:author="Simon Renny-Byfield" w:date="2014-10-22T14:51:00Z">
              <w:rPr>
                <w:rFonts w:ascii="Arial"/>
              </w:rPr>
            </w:rPrChange>
          </w:rPr>
          <w:t>r</w:t>
        </w:r>
      </w:ins>
      <w:ins w:id="1286" w:author="Simon Renny-Byfield" w:date="2014-10-16T21:30:00Z">
        <w:r w:rsidRPr="002A27CD">
          <w:rPr>
            <w:rFonts w:ascii="Arial" w:hAnsi="Arial"/>
            <w:lang w:val="en-US"/>
            <w:rPrChange w:id="1287" w:author="Simon Renny-Byfield" w:date="2014-10-22T14:51:00Z">
              <w:rPr>
                <w:rFonts w:ascii="Arial"/>
                <w:lang w:val="en-US"/>
              </w:rPr>
            </w:rPrChange>
          </w:rPr>
          <w:t xml:space="preserve">icted our </w:t>
        </w:r>
      </w:ins>
      <w:ins w:id="1288" w:author="Simon Renny-Byfield" w:date="2014-10-16T21:31:00Z">
        <w:r w:rsidRPr="002A27CD">
          <w:rPr>
            <w:rFonts w:ascii="Arial" w:hAnsi="Arial"/>
            <w:lang w:val="en-US"/>
            <w:rPrChange w:id="1289" w:author="Simon Renny-Byfield" w:date="2014-10-22T14:51:00Z">
              <w:rPr>
                <w:rFonts w:ascii="Arial"/>
                <w:lang w:val="en-US"/>
              </w:rPr>
            </w:rPrChange>
          </w:rPr>
          <w:t xml:space="preserve">expression </w:t>
        </w:r>
      </w:ins>
      <w:ins w:id="1290" w:author="Simon Renny-Byfield" w:date="2014-10-16T21:30:00Z">
        <w:r w:rsidRPr="002A27CD">
          <w:rPr>
            <w:rFonts w:ascii="Arial" w:hAnsi="Arial"/>
            <w:lang w:val="en-US"/>
            <w:rPrChange w:id="1291" w:author="Simon Renny-Byfield" w:date="2014-10-22T14:51:00Z">
              <w:rPr>
                <w:rFonts w:ascii="Arial"/>
                <w:lang w:val="en-US"/>
              </w:rPr>
            </w:rPrChange>
          </w:rPr>
          <w:t>analysis to</w:t>
        </w:r>
        <w:r w:rsidRPr="002A27CD">
          <w:rPr>
            <w:rFonts w:ascii="Arial" w:hAnsi="Arial"/>
            <w:lang w:val="en-US"/>
            <w:rPrChange w:id="1292" w:author="Simon Renny-Byfield" w:date="2014-10-22T14:51:00Z">
              <w:rPr>
                <w:rFonts w:ascii="Arial"/>
                <w:lang w:val="en-US"/>
              </w:rPr>
            </w:rPrChange>
          </w:rPr>
          <w:t xml:space="preserve"> those genes with </w:t>
        </w:r>
      </w:ins>
      <w:ins w:id="1293" w:author="Simon Renny-Byfield" w:date="2014-10-16T21:31:00Z">
        <w:r w:rsidRPr="002A27CD">
          <w:rPr>
            <w:rFonts w:ascii="Arial" w:hAnsi="Arial"/>
            <w:lang w:val="en-US"/>
            <w:rPrChange w:id="1294" w:author="Simon Renny-Byfield" w:date="2014-10-22T14:51:00Z">
              <w:rPr>
                <w:rFonts w:ascii="Arial"/>
                <w:lang w:val="en-US"/>
              </w:rPr>
            </w:rPrChange>
          </w:rPr>
          <w:t xml:space="preserve">paralogs on both MF and LF fractions. We further restricted those genes under consideration by using only </w:t>
        </w:r>
      </w:ins>
      <w:ins w:id="1295" w:author="Simon Renny-Byfield" w:date="2014-10-16T21:33:00Z">
        <w:r w:rsidRPr="002A27CD">
          <w:rPr>
            <w:rFonts w:ascii="Arial" w:hAnsi="Arial"/>
            <w:lang w:val="en-US"/>
            <w:rPrChange w:id="1296" w:author="Simon Renny-Byfield" w:date="2014-10-22T14:51:00Z">
              <w:rPr>
                <w:rFonts w:ascii="Arial"/>
                <w:lang w:val="en-US"/>
              </w:rPr>
            </w:rPrChange>
          </w:rPr>
          <w:t>syntenic paralog pairs</w:t>
        </w:r>
      </w:ins>
      <w:ins w:id="1297" w:author="Simon Renny-Byfield" w:date="2014-10-16T21:31:00Z">
        <w:r w:rsidRPr="002A27CD">
          <w:rPr>
            <w:rFonts w:ascii="Arial" w:hAnsi="Arial"/>
            <w:lang w:val="en-US"/>
            <w:rPrChange w:id="1298" w:author="Simon Renny-Byfield" w:date="2014-10-22T14:51:00Z">
              <w:rPr>
                <w:rFonts w:ascii="Arial"/>
                <w:lang w:val="en-US"/>
              </w:rPr>
            </w:rPrChange>
          </w:rPr>
          <w:t xml:space="preserve"> that had a corresponding syntenic ortholog in the unduplicated</w:t>
        </w:r>
      </w:ins>
      <w:ins w:id="1299" w:author="Simon Renny-Byfield" w:date="2014-10-16T21:33:00Z">
        <w:r w:rsidRPr="002A27CD">
          <w:rPr>
            <w:rFonts w:ascii="Arial" w:hAnsi="Arial"/>
            <w:lang w:val="en-US"/>
            <w:rPrChange w:id="1300" w:author="Simon Renny-Byfield" w:date="2014-10-22T14:51:00Z">
              <w:rPr>
                <w:rFonts w:ascii="Arial"/>
                <w:lang w:val="en-US"/>
              </w:rPr>
            </w:rPrChange>
          </w:rPr>
          <w:t xml:space="preserve"> (relative to cotton)</w:t>
        </w:r>
      </w:ins>
      <w:ins w:id="1301" w:author="Simon Renny-Byfield" w:date="2014-10-16T21:31:00Z">
        <w:r w:rsidRPr="002A27CD">
          <w:rPr>
            <w:rFonts w:ascii="Arial" w:hAnsi="Arial"/>
            <w:lang w:val="nl-NL"/>
            <w:rPrChange w:id="1302" w:author="Simon Renny-Byfield" w:date="2014-10-22T14:51:00Z">
              <w:rPr>
                <w:rFonts w:ascii="Arial"/>
                <w:lang w:val="nl-NL"/>
              </w:rPr>
            </w:rPrChange>
          </w:rPr>
          <w:t xml:space="preserve"> chocolate genome. </w:t>
        </w:r>
      </w:ins>
      <w:del w:id="1303" w:author="Simon Renny-Byfield" w:date="2014-10-16T21:31:00Z">
        <w:r w:rsidRPr="002A27CD">
          <w:rPr>
            <w:rFonts w:ascii="Arial" w:hAnsi="Arial"/>
            <w:rPrChange w:id="1304" w:author="Simon Renny-Byfield" w:date="2014-10-22T14:51:00Z">
              <w:rPr>
                <w:rFonts w:ascii="Arial"/>
              </w:rPr>
            </w:rPrChange>
          </w:rPr>
          <w:delText xml:space="preserve"> </w:delText>
        </w:r>
      </w:del>
      <w:r w:rsidRPr="002A27CD">
        <w:rPr>
          <w:rFonts w:ascii="Arial" w:hAnsi="Arial"/>
          <w:lang w:val="nl-NL"/>
          <w:rPrChange w:id="1305" w:author="Simon Renny-Byfield" w:date="2014-10-22T14:51:00Z">
            <w:rPr>
              <w:rFonts w:ascii="Arial"/>
              <w:lang w:val="nl-NL"/>
            </w:rPr>
          </w:rPrChange>
        </w:rPr>
        <w:t xml:space="preserve">We used gene expression data from petal, leaf and seed, previously published in Renny-Byfield et al. </w:t>
      </w:r>
      <w:r w:rsidR="00ED6418" w:rsidRPr="002A27CD">
        <w:rPr>
          <w:rFonts w:ascii="Arial" w:eastAsia="Arial" w:hAnsi="Arial" w:cs="Arial"/>
          <w:rPrChange w:id="1306" w:author="Simon Renny-Byfield" w:date="2014-10-22T14:51:00Z">
            <w:rPr>
              <w:rFonts w:ascii="Arial" w:eastAsia="Arial" w:hAnsi="Arial" w:cs="Arial"/>
            </w:rPr>
          </w:rPrChange>
        </w:rPr>
        <w:fldChar w:fldCharType="begin"/>
      </w:r>
      <w:r w:rsidRPr="002A27CD">
        <w:rPr>
          <w:rFonts w:ascii="Arial" w:eastAsia="Arial" w:hAnsi="Arial" w:cs="Arial"/>
          <w:rPrChange w:id="1307" w:author="Simon Renny-Byfield" w:date="2014-10-22T14:51:00Z">
            <w:rPr>
              <w:rFonts w:ascii="Arial" w:eastAsia="Arial" w:hAnsi="Arial" w:cs="Arial"/>
            </w:rPr>
          </w:rPrChange>
        </w:rPr>
        <w:instrText xml:space="preserve"> ADDIN EN.CITE &lt;EndNote&gt;&lt;Cite&gt;&lt;Author&gt;Renny-Byfield&lt;/Author&gt;&lt;Year&gt;2014&lt;/Year&gt;&lt;RecNum&gt;707&lt;/RecNum&gt;&lt;DisplayText&gt;(35)&lt;/DisplayText&gt;&lt;record&gt;&lt;rec-number&gt;707&lt;/re</w:instrText>
      </w:r>
      <w:r w:rsidRPr="002A27CD">
        <w:rPr>
          <w:rFonts w:ascii="Arial" w:eastAsia="Arial" w:hAnsi="Arial" w:cs="Arial"/>
          <w:rPrChange w:id="1308" w:author="Simon Renny-Byfield" w:date="2014-10-22T14:51:00Z">
            <w:rPr>
              <w:rFonts w:ascii="Arial" w:eastAsia="Arial" w:hAnsi="Arial" w:cs="Arial"/>
            </w:rPr>
          </w:rPrChange>
        </w:rPr>
        <w:instrText>c-number&gt;&lt;foreign-keys&gt;&lt;key app="EN" db-id="95vtxzxa2td2s4e5stuv5swdtwv2595a5s9z"&gt;707&lt;/key&gt;&lt;/foreign-keys&gt;&lt;ref-type name="Journal Article"&gt;17&lt;/ref-type&gt;&lt;contributors&gt;&lt;authors&gt;&lt;author&gt;Renny-Byfield, Simon&lt;/author&gt;&lt;author&gt;Gallagher, Joseph P.&lt;/author&gt;&lt;author</w:instrText>
      </w:r>
      <w:r w:rsidRPr="002A27CD">
        <w:rPr>
          <w:rFonts w:ascii="Arial" w:eastAsia="Arial" w:hAnsi="Arial" w:cs="Arial"/>
          <w:rPrChange w:id="1309" w:author="Simon Renny-Byfield" w:date="2014-10-22T14:51:00Z">
            <w:rPr>
              <w:rFonts w:ascii="Arial" w:eastAsia="Arial" w:hAnsi="Arial" w:cs="Arial"/>
            </w:rPr>
          </w:rPrChange>
        </w:rPr>
        <w:instrText>&gt;Grover, Corrinne E.&lt;/author&gt;&lt;author&gt;Szadkowski, Emmanuel&lt;/author&gt;&lt;author&gt;Page, Justin T.&lt;/author&gt;&lt;author&gt;Udall, Joshua A.&lt;/author&gt;&lt;author&gt;Wang, Xiyin&lt;/author&gt;&lt;author&gt;Paterson, Andrew H.&lt;/author&gt;&lt;author&gt;Wendel, Jonathan F.&lt;/author&gt;&lt;/authors&gt;&lt;/contributors&gt;</w:instrText>
      </w:r>
      <w:r w:rsidRPr="002A27CD">
        <w:rPr>
          <w:rFonts w:ascii="Arial" w:eastAsia="Arial" w:hAnsi="Arial" w:cs="Arial"/>
          <w:rPrChange w:id="1310" w:author="Simon Renny-Byfield" w:date="2014-10-22T14:51:00Z">
            <w:rPr>
              <w:rFonts w:ascii="Arial" w:eastAsia="Arial" w:hAnsi="Arial" w:cs="Arial"/>
            </w:rPr>
          </w:rPrChange>
        </w:rPr>
        <w:instrText>&lt;titles&gt;&lt;title&gt;&lt;style face="normal" font="default" size="100%"&gt;Ancient gene duplicates in &lt;/style&gt;&lt;style face="italic" font="default" size="100%"&gt;Gossypium&lt;/style&gt;&lt;style face="normal" font="default" size="100%"&gt; (Cotton) exhibit near-complete expression di</w:instrText>
      </w:r>
      <w:r w:rsidRPr="002A27CD">
        <w:rPr>
          <w:rFonts w:ascii="Arial" w:eastAsia="Arial" w:hAnsi="Arial" w:cs="Arial"/>
          <w:rPrChange w:id="1311" w:author="Simon Renny-Byfield" w:date="2014-10-22T14:51:00Z">
            <w:rPr>
              <w:rFonts w:ascii="Arial" w:eastAsia="Arial" w:hAnsi="Arial" w:cs="Arial"/>
            </w:rPr>
          </w:rPrChange>
        </w:rPr>
        <w:instrText>vergence&lt;/style&gt;&lt;/title&gt;&lt;secondary-title&gt;Genome Biology and Evolution&lt;/secondary-title&gt;&lt;/titles&gt;&lt;periodical&gt;&lt;full-title&gt;Genome Biology and Evolution&lt;/full-title&gt;&lt;/periodical&gt;&lt;pages&gt;559-571&lt;/pages&gt;&lt;volume&gt;6&lt;/volume&gt;&lt;number&gt;3&lt;/number&gt;&lt;dates&gt;&lt;year&gt;2014&lt;/year&gt;</w:instrText>
      </w:r>
      <w:r w:rsidRPr="002A27CD">
        <w:rPr>
          <w:rFonts w:ascii="Arial" w:eastAsia="Arial" w:hAnsi="Arial" w:cs="Arial"/>
          <w:rPrChange w:id="1312" w:author="Simon Renny-Byfield" w:date="2014-10-22T14:51:00Z">
            <w:rPr>
              <w:rFonts w:ascii="Arial" w:eastAsia="Arial" w:hAnsi="Arial" w:cs="Arial"/>
            </w:rPr>
          </w:rPrChange>
        </w:rPr>
        <w:instrText>&lt;pub-dates&gt;&lt;date&gt;2014&lt;/date&gt;&lt;/pub-dates&gt;&lt;/dates&gt;&lt;isbn&gt;1759-6653&lt;/isbn&gt;&lt;accession-num&gt;WOS:000334578100011&lt;/accession-num&gt;&lt;urls&gt;&lt;related-urls&gt;&lt;url&gt;&amp;lt;Go to ISI&amp;gt;://WOS:000334578100011&lt;/url&gt;&lt;/related-urls&gt;&lt;/urls&gt;&lt;electronic-resource-num&gt;10.1093/gbe/evu037&lt;</w:instrText>
      </w:r>
      <w:r w:rsidRPr="002A27CD">
        <w:rPr>
          <w:rFonts w:ascii="Arial" w:eastAsia="Arial" w:hAnsi="Arial" w:cs="Arial"/>
          <w:rPrChange w:id="1313" w:author="Simon Renny-Byfield" w:date="2014-10-22T14:51:00Z">
            <w:rPr>
              <w:rFonts w:ascii="Arial" w:eastAsia="Arial" w:hAnsi="Arial" w:cs="Arial"/>
            </w:rPr>
          </w:rPrChange>
        </w:rPr>
        <w:instrText>/electronic-resource-num&gt;&lt;/record&gt;&lt;/Cite&gt;&lt;/EndNote&gt;</w:instrText>
      </w:r>
      <w:r w:rsidR="00ED6418" w:rsidRPr="002A27CD">
        <w:rPr>
          <w:rFonts w:ascii="Arial" w:eastAsia="Arial" w:hAnsi="Arial" w:cs="Arial"/>
          <w:rPrChange w:id="1314" w:author="Simon Renny-Byfield" w:date="2014-10-22T14:51:00Z">
            <w:rPr>
              <w:rFonts w:ascii="Arial" w:eastAsia="Arial" w:hAnsi="Arial" w:cs="Arial"/>
            </w:rPr>
          </w:rPrChange>
        </w:rPr>
        <w:fldChar w:fldCharType="separate"/>
      </w:r>
      <w:r w:rsidRPr="002A27CD">
        <w:rPr>
          <w:rFonts w:ascii="Arial" w:hAnsi="Arial"/>
          <w:rPrChange w:id="1315" w:author="Simon Renny-Byfield" w:date="2014-10-22T14:51:00Z">
            <w:rPr>
              <w:rFonts w:ascii="Arial"/>
            </w:rPr>
          </w:rPrChange>
        </w:rPr>
        <w:t>(35)</w:t>
      </w:r>
      <w:r w:rsidR="00ED6418" w:rsidRPr="002A27CD">
        <w:rPr>
          <w:rFonts w:ascii="Arial" w:eastAsia="Arial" w:hAnsi="Arial" w:cs="Arial"/>
          <w:rPrChange w:id="1316" w:author="Simon Renny-Byfield" w:date="2014-10-22T14:51:00Z">
            <w:rPr>
              <w:rFonts w:ascii="Arial" w:eastAsia="Arial" w:hAnsi="Arial" w:cs="Arial"/>
            </w:rPr>
          </w:rPrChange>
        </w:rPr>
        <w:fldChar w:fldCharType="end"/>
      </w:r>
      <w:r w:rsidRPr="002A27CD">
        <w:rPr>
          <w:rFonts w:ascii="Arial" w:hAnsi="Arial"/>
          <w:lang w:val="en-US"/>
          <w:rPrChange w:id="1317" w:author="Simon Renny-Byfield" w:date="2014-10-22T14:51:00Z">
            <w:rPr>
              <w:rFonts w:ascii="Arial"/>
              <w:lang w:val="en-US"/>
            </w:rPr>
          </w:rPrChange>
        </w:rPr>
        <w:t xml:space="preserve">. Briefly, RNA-seq reads were filtered for quality using the program sickle (https://github.com/najoshi/sickle; last accessed 7/7/14), and mapped to the cotton reference genome </w:t>
      </w:r>
      <w:r w:rsidR="00ED6418" w:rsidRPr="002A27CD">
        <w:rPr>
          <w:rFonts w:ascii="Arial" w:eastAsia="Arial" w:hAnsi="Arial" w:cs="Arial"/>
          <w:rPrChange w:id="1318" w:author="Simon Renny-Byfield" w:date="2014-10-22T14:51:00Z">
            <w:rPr>
              <w:rFonts w:ascii="Arial" w:eastAsia="Arial" w:hAnsi="Arial" w:cs="Arial"/>
            </w:rPr>
          </w:rPrChange>
        </w:rPr>
        <w:fldChar w:fldCharType="begin"/>
      </w:r>
      <w:r w:rsidRPr="002A27CD">
        <w:rPr>
          <w:rFonts w:ascii="Arial" w:eastAsia="Arial" w:hAnsi="Arial" w:cs="Arial"/>
          <w:rPrChange w:id="1319" w:author="Simon Renny-Byfield" w:date="2014-10-22T14:51:00Z">
            <w:rPr>
              <w:rFonts w:ascii="Arial" w:eastAsia="Arial" w:hAnsi="Arial" w:cs="Arial"/>
            </w:rPr>
          </w:rPrChange>
        </w:rPr>
        <w:instrText xml:space="preserve"> ADDIN EN.CITE &lt;EndNo</w:instrText>
      </w:r>
      <w:r w:rsidRPr="002A27CD">
        <w:rPr>
          <w:rFonts w:ascii="Arial" w:eastAsia="Arial" w:hAnsi="Arial" w:cs="Arial"/>
          <w:rPrChange w:id="1320" w:author="Simon Renny-Byfield" w:date="2014-10-22T14:51:00Z">
            <w:rPr>
              <w:rFonts w:ascii="Arial" w:eastAsia="Arial" w:hAnsi="Arial" w:cs="Arial"/>
            </w:rPr>
          </w:rPrChange>
        </w:rPr>
        <w:instrText>te&gt;&lt;Cite&gt;&lt;DisplayText&gt;(34)&lt;/DisplayText&gt;&lt;record&gt;&lt;/record&gt;&lt;/Cite&gt;&lt;/EndNote&gt;</w:instrText>
      </w:r>
      <w:r w:rsidR="00ED6418" w:rsidRPr="002A27CD">
        <w:rPr>
          <w:rFonts w:ascii="Arial" w:eastAsia="Arial" w:hAnsi="Arial" w:cs="Arial"/>
          <w:rPrChange w:id="1321" w:author="Simon Renny-Byfield" w:date="2014-10-22T14:51:00Z">
            <w:rPr>
              <w:rFonts w:ascii="Arial" w:eastAsia="Arial" w:hAnsi="Arial" w:cs="Arial"/>
            </w:rPr>
          </w:rPrChange>
        </w:rPr>
        <w:fldChar w:fldCharType="separate"/>
      </w:r>
      <w:r w:rsidRPr="002A27CD">
        <w:rPr>
          <w:rFonts w:ascii="Arial" w:hAnsi="Arial"/>
          <w:rPrChange w:id="1322" w:author="Simon Renny-Byfield" w:date="2014-10-22T14:51:00Z">
            <w:rPr>
              <w:rFonts w:ascii="Arial"/>
            </w:rPr>
          </w:rPrChange>
        </w:rPr>
        <w:t>(34)</w:t>
      </w:r>
      <w:r w:rsidR="00ED6418" w:rsidRPr="002A27CD">
        <w:rPr>
          <w:rFonts w:ascii="Arial" w:eastAsia="Arial" w:hAnsi="Arial" w:cs="Arial"/>
          <w:rPrChange w:id="1323" w:author="Simon Renny-Byfield" w:date="2014-10-22T14:51:00Z">
            <w:rPr>
              <w:rFonts w:ascii="Arial" w:eastAsia="Arial" w:hAnsi="Arial" w:cs="Arial"/>
            </w:rPr>
          </w:rPrChange>
        </w:rPr>
        <w:fldChar w:fldCharType="end"/>
      </w:r>
      <w:r w:rsidRPr="002A27CD">
        <w:rPr>
          <w:rFonts w:ascii="Arial" w:hAnsi="Arial"/>
          <w:lang w:val="en-US"/>
          <w:rPrChange w:id="1324" w:author="Simon Renny-Byfield" w:date="2014-10-22T14:51:00Z">
            <w:rPr>
              <w:rFonts w:ascii="Arial"/>
              <w:lang w:val="en-US"/>
            </w:rPr>
          </w:rPrChange>
        </w:rPr>
        <w:t xml:space="preserve"> using GSNAP (http://research-pub.gene.com/gmap/; last accessed 7/7/14). Mapped reads were sorted and indexed using SAMtools (http://samtools.sourceforge.net; last accessed 7/</w:t>
      </w:r>
      <w:r w:rsidRPr="002A27CD">
        <w:rPr>
          <w:rFonts w:ascii="Arial" w:hAnsi="Arial"/>
          <w:lang w:val="en-US"/>
          <w:rPrChange w:id="1325" w:author="Simon Renny-Byfield" w:date="2014-10-22T14:51:00Z">
            <w:rPr>
              <w:rFonts w:ascii="Arial"/>
              <w:lang w:val="en-US"/>
            </w:rPr>
          </w:rPrChange>
        </w:rPr>
        <w:t xml:space="preserve">7/14) and coverage of each gene annotation was calculated using custom perl scripts and normalized using reads per kilobase per million (RPKM). We compared paralogs on LF and MF reconstructions using methods similar to Schnable et al. </w:t>
      </w:r>
      <w:r w:rsidR="00ED6418" w:rsidRPr="002A27CD">
        <w:rPr>
          <w:rFonts w:ascii="Arial" w:eastAsia="Arial" w:hAnsi="Arial" w:cs="Arial"/>
          <w:rPrChange w:id="1326" w:author="Simon Renny-Byfield" w:date="2014-10-22T14:51:00Z">
            <w:rPr>
              <w:rFonts w:ascii="Arial" w:eastAsia="Arial" w:hAnsi="Arial" w:cs="Arial"/>
            </w:rPr>
          </w:rPrChange>
        </w:rPr>
        <w:fldChar w:fldCharType="begin"/>
      </w:r>
      <w:r w:rsidRPr="002A27CD">
        <w:rPr>
          <w:rFonts w:ascii="Arial" w:eastAsia="Arial" w:hAnsi="Arial" w:cs="Arial"/>
          <w:rPrChange w:id="1327" w:author="Simon Renny-Byfield" w:date="2014-10-22T14:51:00Z">
            <w:rPr>
              <w:rFonts w:ascii="Arial" w:eastAsia="Arial" w:hAnsi="Arial" w:cs="Arial"/>
            </w:rPr>
          </w:rPrChange>
        </w:rPr>
        <w:instrText xml:space="preserve"> ADDIN EN.CITE &lt;EndNo</w:instrText>
      </w:r>
      <w:r w:rsidRPr="002A27CD">
        <w:rPr>
          <w:rFonts w:ascii="Arial" w:eastAsia="Arial" w:hAnsi="Arial" w:cs="Arial"/>
          <w:rPrChange w:id="1328" w:author="Simon Renny-Byfield" w:date="2014-10-22T14:51:00Z">
            <w:rPr>
              <w:rFonts w:ascii="Arial" w:eastAsia="Arial" w:hAnsi="Arial" w:cs="Arial"/>
            </w:rPr>
          </w:rPrChange>
        </w:rPr>
        <w:instrText>te&gt;&lt;Cite&gt;&lt;Author&gt;Schnable&lt;/Author&gt;&lt;Year&gt;2011&lt;/Year&gt;&lt;RecNum&gt;559&lt;/RecNum&gt;&lt;DisplayText&gt;(19)&lt;/DisplayText&gt;&lt;record&gt;&lt;rec-number&gt;559&lt;/rec-number&gt;&lt;foreign-keys&gt;&lt;key app="EN" db-id="95vtxzxa2td2s4e5stuv5swdtwv2595a5s9z"&gt;559&lt;/key&gt;&lt;/foreign-keys&gt;&lt;ref-type name="Journ</w:instrText>
      </w:r>
      <w:r w:rsidRPr="002A27CD">
        <w:rPr>
          <w:rFonts w:ascii="Arial" w:eastAsia="Arial" w:hAnsi="Arial" w:cs="Arial"/>
          <w:rPrChange w:id="1329" w:author="Simon Renny-Byfield" w:date="2014-10-22T14:51:00Z">
            <w:rPr>
              <w:rFonts w:ascii="Arial" w:eastAsia="Arial" w:hAnsi="Arial" w:cs="Arial"/>
            </w:rPr>
          </w:rPrChange>
        </w:rPr>
        <w:instrText>al Article"&gt;17&lt;/ref-type&gt;&lt;contributors&gt;&lt;authors&gt;&lt;author&gt;Schnable, James C.&lt;/author&gt;&lt;author&gt;Springer, Nathan M.&lt;/author&gt;&lt;author&gt;Freeling, Michael&lt;/author&gt;&lt;/authors&gt;&lt;/contributors&gt;&lt;titles&gt;&lt;title&gt;Differentiation of the maize subgenomes by genome dominance and</w:instrText>
      </w:r>
      <w:r w:rsidRPr="002A27CD">
        <w:rPr>
          <w:rFonts w:ascii="Arial" w:eastAsia="Arial" w:hAnsi="Arial" w:cs="Arial"/>
          <w:rPrChange w:id="1330" w:author="Simon Renny-Byfield" w:date="2014-10-22T14:51:00Z">
            <w:rPr>
              <w:rFonts w:ascii="Arial" w:eastAsia="Arial" w:hAnsi="Arial" w:cs="Arial"/>
            </w:rPr>
          </w:rPrChange>
        </w:rPr>
        <w:instrText xml:space="preserve"> both ancient and ongoing gene loss&lt;/title&gt;&lt;secondary-title&gt;Proceedings of the National Academy of Sciences of the United States of America&lt;/secondary-title&gt;&lt;/titles&gt;&lt;periodical&gt;&lt;full-title&gt;Proceedings of the National Academy of Sciences of the United Stat</w:instrText>
      </w:r>
      <w:r w:rsidRPr="002A27CD">
        <w:rPr>
          <w:rFonts w:ascii="Arial" w:eastAsia="Arial" w:hAnsi="Arial" w:cs="Arial"/>
          <w:rPrChange w:id="1331" w:author="Simon Renny-Byfield" w:date="2014-10-22T14:51:00Z">
            <w:rPr>
              <w:rFonts w:ascii="Arial" w:eastAsia="Arial" w:hAnsi="Arial" w:cs="Arial"/>
            </w:rPr>
          </w:rPrChange>
        </w:rPr>
        <w:instrTex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w:instrText>
      </w:r>
      <w:r w:rsidRPr="002A27CD">
        <w:rPr>
          <w:rFonts w:ascii="Arial" w:eastAsia="Arial" w:hAnsi="Arial" w:cs="Arial"/>
          <w:rPrChange w:id="1332" w:author="Simon Renny-Byfield" w:date="2014-10-22T14:51:00Z">
            <w:rPr>
              <w:rFonts w:ascii="Arial" w:eastAsia="Arial" w:hAnsi="Arial" w:cs="Arial"/>
            </w:rPr>
          </w:rPrChange>
        </w:rPr>
        <w:instrText>lated-urls&gt;&lt;url&gt;&amp;lt;Go to ISI&amp;gt;://WOS:000288120400049&lt;/url&gt;&lt;/related-urls&gt;&lt;/urls&gt;&lt;electronic-resource-num&gt;10.1073/pnas.1101368108&lt;/electronic-resource-num&gt;&lt;/record&gt;&lt;/Cite&gt;&lt;/EndNote&gt;</w:instrText>
      </w:r>
      <w:r w:rsidR="00ED6418" w:rsidRPr="002A27CD">
        <w:rPr>
          <w:rFonts w:ascii="Arial" w:eastAsia="Arial" w:hAnsi="Arial" w:cs="Arial"/>
          <w:rPrChange w:id="1333" w:author="Simon Renny-Byfield" w:date="2014-10-22T14:51:00Z">
            <w:rPr>
              <w:rFonts w:ascii="Arial" w:eastAsia="Arial" w:hAnsi="Arial" w:cs="Arial"/>
            </w:rPr>
          </w:rPrChange>
        </w:rPr>
        <w:fldChar w:fldCharType="separate"/>
      </w:r>
      <w:r w:rsidRPr="002A27CD">
        <w:rPr>
          <w:rFonts w:ascii="Arial" w:hAnsi="Arial"/>
          <w:rPrChange w:id="1334" w:author="Simon Renny-Byfield" w:date="2014-10-22T14:51:00Z">
            <w:rPr>
              <w:rFonts w:ascii="Arial"/>
            </w:rPr>
          </w:rPrChange>
        </w:rPr>
        <w:t>(19)</w:t>
      </w:r>
      <w:r w:rsidR="00ED6418" w:rsidRPr="002A27CD">
        <w:rPr>
          <w:rFonts w:ascii="Arial" w:eastAsia="Arial" w:hAnsi="Arial" w:cs="Arial"/>
          <w:rPrChange w:id="1335" w:author="Simon Renny-Byfield" w:date="2014-10-22T14:51:00Z">
            <w:rPr>
              <w:rFonts w:ascii="Arial" w:eastAsia="Arial" w:hAnsi="Arial" w:cs="Arial"/>
            </w:rPr>
          </w:rPrChange>
        </w:rPr>
        <w:fldChar w:fldCharType="end"/>
      </w:r>
      <w:r w:rsidRPr="002A27CD">
        <w:rPr>
          <w:rFonts w:ascii="Arial" w:hAnsi="Arial"/>
          <w:lang w:val="en-US"/>
          <w:rPrChange w:id="1336" w:author="Simon Renny-Byfield" w:date="2014-10-22T14:51:00Z">
            <w:rPr>
              <w:rFonts w:ascii="Arial"/>
              <w:lang w:val="en-US"/>
            </w:rPr>
          </w:rPrChange>
        </w:rPr>
        <w:t xml:space="preserve"> and Woodhouse et al. </w:t>
      </w:r>
      <w:r w:rsidR="00ED6418" w:rsidRPr="002A27CD">
        <w:rPr>
          <w:rFonts w:ascii="Arial" w:eastAsia="Arial" w:hAnsi="Arial" w:cs="Arial"/>
          <w:rPrChange w:id="1337" w:author="Simon Renny-Byfield" w:date="2014-10-22T14:51:00Z">
            <w:rPr>
              <w:rFonts w:ascii="Arial" w:eastAsia="Arial" w:hAnsi="Arial" w:cs="Arial"/>
            </w:rPr>
          </w:rPrChange>
        </w:rPr>
        <w:fldChar w:fldCharType="begin"/>
      </w:r>
      <w:r w:rsidRPr="002A27CD">
        <w:rPr>
          <w:rFonts w:ascii="Arial" w:eastAsia="Arial" w:hAnsi="Arial" w:cs="Arial"/>
          <w:rPrChange w:id="1338" w:author="Simon Renny-Byfield" w:date="2014-10-22T14:51:00Z">
            <w:rPr>
              <w:rFonts w:ascii="Arial" w:eastAsia="Arial" w:hAnsi="Arial" w:cs="Arial"/>
            </w:rPr>
          </w:rPrChange>
        </w:rPr>
        <w:instrText xml:space="preserve"> ADDIN EN.CITE &lt;EndNote&gt;&lt;Cite&gt;&lt;Author&gt;Woodho</w:instrText>
      </w:r>
      <w:r w:rsidRPr="002A27CD">
        <w:rPr>
          <w:rFonts w:ascii="Arial" w:eastAsia="Arial" w:hAnsi="Arial" w:cs="Arial"/>
          <w:rPrChange w:id="1339" w:author="Simon Renny-Byfield" w:date="2014-10-22T14:51:00Z">
            <w:rPr>
              <w:rFonts w:ascii="Arial" w:eastAsia="Arial" w:hAnsi="Arial" w:cs="Arial"/>
            </w:rPr>
          </w:rPrChange>
        </w:rPr>
        <w:instrText>use&lt;/Author&gt;&lt;Year&gt;2014&lt;/Year&gt;&lt;RecNum&gt;701&lt;/RecNum&gt;&lt;DisplayText&gt;(21)&lt;/DisplayText&gt;&lt;record&gt;&lt;rec-number&gt;701&lt;/rec-number&gt;&lt;foreign-keys&gt;&lt;key app="EN" db-id="95vtxzxa2td2s4e5stuv5swdtwv2595a5s9z"&gt;701&lt;/key&gt;&lt;/foreign-keys&gt;&lt;ref-type name="Journal Article"&gt;17&lt;/ref-ty</w:instrText>
      </w:r>
      <w:r w:rsidRPr="002A27CD">
        <w:rPr>
          <w:rFonts w:ascii="Arial" w:eastAsia="Arial" w:hAnsi="Arial" w:cs="Arial"/>
          <w:rPrChange w:id="1340" w:author="Simon Renny-Byfield" w:date="2014-10-22T14:51:00Z">
            <w:rPr>
              <w:rFonts w:ascii="Arial" w:eastAsia="Arial" w:hAnsi="Arial" w:cs="Arial"/>
            </w:rPr>
          </w:rPrChange>
        </w:rPr>
        <w:instrText>pe&gt;&lt;contributors&gt;&lt;authors&gt;&lt;author&gt;Woodhouse, Margaret R.&lt;/author&gt;&lt;author&gt;Cheng, Feng&lt;/author&gt;&lt;author&gt;Pires, J. Chris&lt;/author&gt;&lt;author&gt;Lisch, Damon&lt;/author&gt;&lt;author&gt;Freeling, Michael&lt;/author&gt;&lt;author&gt;Wang, Xiaowu&lt;/author&gt;&lt;/authors&gt;&lt;/contributors&gt;&lt;titles&gt;&lt;title</w:instrText>
      </w:r>
      <w:r w:rsidRPr="002A27CD">
        <w:rPr>
          <w:rFonts w:ascii="Arial" w:eastAsia="Arial" w:hAnsi="Arial" w:cs="Arial"/>
          <w:rPrChange w:id="1341" w:author="Simon Renny-Byfield" w:date="2014-10-22T14:51:00Z">
            <w:rPr>
              <w:rFonts w:ascii="Arial" w:eastAsia="Arial" w:hAnsi="Arial" w:cs="Arial"/>
            </w:rPr>
          </w:rPrChange>
        </w:rPr>
        <w:instrText>&gt;Origin, inheritance, and gene regulatory consequences of genome dominance in polyploids (vol 111, pg 5283, 2014)&lt;/title&gt;&lt;secondary-title&gt;Proceedings of the National Academy of Sciences of the United States of America&lt;/secondary-title&gt;&lt;/titles&gt;&lt;periodical&gt;</w:instrText>
      </w:r>
      <w:r w:rsidRPr="002A27CD">
        <w:rPr>
          <w:rFonts w:ascii="Arial" w:eastAsia="Arial" w:hAnsi="Arial" w:cs="Arial"/>
          <w:rPrChange w:id="1342" w:author="Simon Renny-Byfield" w:date="2014-10-22T14:51:00Z">
            <w:rPr>
              <w:rFonts w:ascii="Arial" w:eastAsia="Arial" w:hAnsi="Arial" w:cs="Arial"/>
            </w:rPr>
          </w:rPrChange>
        </w:rPr>
        <w:instrText>&lt;full-title&gt;Proceedings of the National Academy of Sciences of the United States of America&lt;/full-title&gt;&lt;/periodical&gt;&lt;pages&gt;6527-6527&lt;/pages&gt;&lt;volume&gt;111&lt;/volume&gt;&lt;number&gt;17&lt;/number&gt;&lt;dates&gt;&lt;year&gt;2014&lt;/year&gt;&lt;pub-dates&gt;&lt;date&gt;Apr 29&lt;/date&gt;&lt;/pub-dates&gt;&lt;/dates&gt;&lt;i</w:instrText>
      </w:r>
      <w:r w:rsidRPr="002A27CD">
        <w:rPr>
          <w:rFonts w:ascii="Arial" w:eastAsia="Arial" w:hAnsi="Arial" w:cs="Arial"/>
          <w:rPrChange w:id="1343" w:author="Simon Renny-Byfield" w:date="2014-10-22T14:51:00Z">
            <w:rPr>
              <w:rFonts w:ascii="Arial" w:eastAsia="Arial" w:hAnsi="Arial" w:cs="Arial"/>
            </w:rPr>
          </w:rPrChange>
        </w:rPr>
        <w:instrText>sbn&gt;0027-8424&lt;/isbn&gt;&lt;accession-num&gt;WOS:000335199000091&lt;/accession-num&gt;&lt;urls&gt;&lt;related-urls&gt;&lt;url&gt;&amp;lt;Go to ISI&amp;gt;://WOS:000335199000091&lt;/url&gt;&lt;/related-urls&gt;&lt;/urls&gt;&lt;electronic-resource-num&gt;10.1073/pnas.1405833111&lt;/electronic-resource-num&gt;&lt;/record&gt;&lt;/Cite&gt;&lt;/En</w:instrText>
      </w:r>
      <w:r w:rsidRPr="002A27CD">
        <w:rPr>
          <w:rFonts w:ascii="Arial" w:eastAsia="Arial" w:hAnsi="Arial" w:cs="Arial"/>
          <w:rPrChange w:id="1344" w:author="Simon Renny-Byfield" w:date="2014-10-22T14:51:00Z">
            <w:rPr>
              <w:rFonts w:ascii="Arial" w:eastAsia="Arial" w:hAnsi="Arial" w:cs="Arial"/>
            </w:rPr>
          </w:rPrChange>
        </w:rPr>
        <w:instrText>dNote&gt;</w:instrText>
      </w:r>
      <w:r w:rsidR="00ED6418" w:rsidRPr="002A27CD">
        <w:rPr>
          <w:rFonts w:ascii="Arial" w:eastAsia="Arial" w:hAnsi="Arial" w:cs="Arial"/>
          <w:rPrChange w:id="1345" w:author="Simon Renny-Byfield" w:date="2014-10-22T14:51:00Z">
            <w:rPr>
              <w:rFonts w:ascii="Arial" w:eastAsia="Arial" w:hAnsi="Arial" w:cs="Arial"/>
            </w:rPr>
          </w:rPrChange>
        </w:rPr>
        <w:fldChar w:fldCharType="separate"/>
      </w:r>
      <w:r w:rsidRPr="002A27CD">
        <w:rPr>
          <w:rFonts w:ascii="Arial" w:hAnsi="Arial"/>
          <w:rPrChange w:id="1346" w:author="Simon Renny-Byfield" w:date="2014-10-22T14:51:00Z">
            <w:rPr>
              <w:rFonts w:ascii="Arial"/>
            </w:rPr>
          </w:rPrChange>
        </w:rPr>
        <w:t>(21)</w:t>
      </w:r>
      <w:r w:rsidR="00ED6418" w:rsidRPr="002A27CD">
        <w:rPr>
          <w:rFonts w:ascii="Arial" w:eastAsia="Arial" w:hAnsi="Arial" w:cs="Arial"/>
          <w:rPrChange w:id="1347" w:author="Simon Renny-Byfield" w:date="2014-10-22T14:51:00Z">
            <w:rPr>
              <w:rFonts w:ascii="Arial" w:eastAsia="Arial" w:hAnsi="Arial" w:cs="Arial"/>
            </w:rPr>
          </w:rPrChange>
        </w:rPr>
        <w:fldChar w:fldCharType="end"/>
      </w:r>
      <w:r w:rsidRPr="002A27CD">
        <w:rPr>
          <w:rFonts w:ascii="Arial" w:hAnsi="Arial"/>
          <w:lang w:val="en-US"/>
          <w:rPrChange w:id="1348" w:author="Simon Renny-Byfield" w:date="2014-10-22T14:51:00Z">
            <w:rPr>
              <w:rFonts w:ascii="Arial"/>
              <w:lang w:val="en-US"/>
            </w:rPr>
          </w:rPrChange>
        </w:rPr>
        <w:t>, where for each comparable paralog pair the gene with the highest expression was declared the winner. In cases where there were three reconstructions (Table 1) we compared expression of LF genes with their syntenic paralogs on either, or both</w:t>
      </w:r>
      <w:r w:rsidRPr="002A27CD">
        <w:rPr>
          <w:rFonts w:ascii="Arial" w:hAnsi="Arial"/>
          <w:lang w:val="en-US"/>
          <w:rPrChange w:id="1349" w:author="Simon Renny-Byfield" w:date="2014-10-22T14:51:00Z">
            <w:rPr>
              <w:rFonts w:ascii="Arial"/>
              <w:lang w:val="en-US"/>
            </w:rPr>
          </w:rPrChange>
        </w:rPr>
        <w:t xml:space="preserve"> of the MF homoeologs, depending on whether a syntenic paralog was present on each MF reconstruction. We tested for differential gene expression of syntenic paralogs using a student</w:t>
      </w:r>
      <w:r w:rsidRPr="002A27CD">
        <w:rPr>
          <w:rFonts w:ascii="Arial" w:hAnsi="Arial"/>
          <w:lang w:val="en-US"/>
          <w:rPrChange w:id="1350" w:author="Simon Renny-Byfield" w:date="2014-10-22T14:51:00Z">
            <w:rPr>
              <w:rFonts w:hAnsi="Arial"/>
              <w:lang w:val="en-US"/>
            </w:rPr>
          </w:rPrChange>
        </w:rPr>
        <w:t>’</w:t>
      </w:r>
      <w:r w:rsidRPr="002A27CD">
        <w:rPr>
          <w:rFonts w:ascii="Arial" w:hAnsi="Arial"/>
          <w:lang w:val="en-US"/>
          <w:rPrChange w:id="1351" w:author="Simon Renny-Byfield" w:date="2014-10-22T14:51:00Z">
            <w:rPr>
              <w:rFonts w:ascii="Arial"/>
              <w:lang w:val="en-US"/>
            </w:rPr>
          </w:rPrChange>
        </w:rPr>
        <w:t xml:space="preserve">s t-test, correcting </w:t>
      </w:r>
      <w:r w:rsidRPr="002A27CD">
        <w:rPr>
          <w:rFonts w:ascii="Arial" w:hAnsi="Arial"/>
          <w:i/>
          <w:iCs/>
          <w:rPrChange w:id="1352" w:author="Simon Renny-Byfield" w:date="2014-10-22T14:51:00Z">
            <w:rPr>
              <w:rFonts w:ascii="Arial"/>
              <w:i/>
              <w:iCs/>
            </w:rPr>
          </w:rPrChange>
        </w:rPr>
        <w:t>p</w:t>
      </w:r>
      <w:r w:rsidRPr="002A27CD">
        <w:rPr>
          <w:rFonts w:ascii="Arial" w:hAnsi="Arial"/>
          <w:lang w:val="en-US"/>
          <w:rPrChange w:id="1353" w:author="Simon Renny-Byfield" w:date="2014-10-22T14:51:00Z">
            <w:rPr>
              <w:rFonts w:ascii="Arial"/>
              <w:lang w:val="en-US"/>
            </w:rPr>
          </w:rPrChange>
        </w:rPr>
        <w:t xml:space="preserve"> values for a false discovery rate of 0.01. Using a </w:t>
      </w:r>
      <w:r w:rsidRPr="002A27CD">
        <w:rPr>
          <w:rFonts w:ascii="Arial" w:hAnsi="Arial"/>
          <w:lang w:val="en-US"/>
          <w:rPrChange w:id="1354" w:author="Simon Renny-Byfield" w:date="2014-10-22T14:51:00Z">
            <w:rPr>
              <w:rFonts w:ascii="Arial"/>
              <w:lang w:val="en-US"/>
            </w:rPr>
          </w:rPrChange>
        </w:rPr>
        <w:t>cumulative binomial distribution function we assessed the chances of observing the number of wins in LF, given a random chance of LF being more highly expressed for each gene (i.e. the probability of LF being more highly expressed for a given comparison is</w:t>
      </w:r>
      <w:r w:rsidRPr="002A27CD">
        <w:rPr>
          <w:rFonts w:ascii="Arial" w:hAnsi="Arial"/>
          <w:lang w:val="en-US"/>
          <w:rPrChange w:id="1355" w:author="Simon Renny-Byfield" w:date="2014-10-22T14:51:00Z">
            <w:rPr>
              <w:rFonts w:ascii="Arial"/>
              <w:lang w:val="en-US"/>
            </w:rPr>
          </w:rPrChange>
        </w:rPr>
        <w:t xml:space="preserve"> 0.5). </w:t>
      </w:r>
    </w:p>
    <w:p w:rsidR="00ED6418" w:rsidRPr="002A27CD" w:rsidRDefault="002A27CD">
      <w:pPr>
        <w:pStyle w:val="Body"/>
        <w:widowControl w:val="0"/>
        <w:spacing w:after="240" w:line="360" w:lineRule="auto"/>
        <w:rPr>
          <w:rFonts w:ascii="Arial" w:eastAsia="Arial" w:hAnsi="Arial" w:cs="Arial"/>
          <w:rPrChange w:id="1356" w:author="Simon Renny-Byfield" w:date="2014-10-22T14:51:00Z">
            <w:rPr>
              <w:rFonts w:ascii="Arial" w:eastAsia="Arial" w:hAnsi="Arial" w:cs="Arial"/>
            </w:rPr>
          </w:rPrChange>
        </w:rPr>
      </w:pPr>
      <w:r w:rsidRPr="002A27CD">
        <w:rPr>
          <w:rFonts w:ascii="Arial" w:hAnsi="Arial"/>
          <w:i/>
          <w:iCs/>
          <w:lang w:val="en-US"/>
          <w:rPrChange w:id="1357" w:author="Simon Renny-Byfield" w:date="2014-10-22T14:51:00Z">
            <w:rPr>
              <w:rFonts w:ascii="Arial"/>
              <w:i/>
              <w:iCs/>
              <w:lang w:val="en-US"/>
            </w:rPr>
          </w:rPrChange>
        </w:rPr>
        <w:t>Mapping of siRNAs</w:t>
      </w:r>
    </w:p>
    <w:p w:rsidR="00ED6418" w:rsidRPr="002A27CD" w:rsidRDefault="002A27CD">
      <w:pPr>
        <w:pStyle w:val="Body"/>
        <w:widowControl w:val="0"/>
        <w:spacing w:after="240" w:line="360" w:lineRule="auto"/>
        <w:rPr>
          <w:rFonts w:ascii="Arial" w:eastAsia="Arial" w:hAnsi="Arial" w:cs="Arial"/>
          <w:rPrChange w:id="1358" w:author="Simon Renny-Byfield" w:date="2014-10-22T14:51:00Z">
            <w:rPr>
              <w:rFonts w:ascii="Arial" w:eastAsia="Arial" w:hAnsi="Arial" w:cs="Arial"/>
            </w:rPr>
          </w:rPrChange>
        </w:rPr>
      </w:pPr>
      <w:r w:rsidRPr="002A27CD">
        <w:rPr>
          <w:rFonts w:ascii="Arial" w:hAnsi="Arial"/>
          <w:lang w:val="en-US"/>
          <w:rPrChange w:id="1359" w:author="Simon Renny-Byfield" w:date="2014-10-22T14:51:00Z">
            <w:rPr>
              <w:rFonts w:ascii="Arial"/>
              <w:lang w:val="en-US"/>
            </w:rPr>
          </w:rPrChange>
        </w:rPr>
        <w:t xml:space="preserve">Small RNA libraries of seedling leaves from </w:t>
      </w:r>
      <w:r w:rsidRPr="002A27CD">
        <w:rPr>
          <w:rFonts w:ascii="Arial" w:hAnsi="Arial"/>
          <w:i/>
          <w:iCs/>
          <w:rPrChange w:id="1360" w:author="Simon Renny-Byfield" w:date="2014-10-22T14:51:00Z">
            <w:rPr>
              <w:rFonts w:ascii="Arial"/>
              <w:i/>
              <w:iCs/>
            </w:rPr>
          </w:rPrChange>
        </w:rPr>
        <w:t>Gossypium raimondii</w:t>
      </w:r>
      <w:r w:rsidRPr="002A27CD">
        <w:rPr>
          <w:rFonts w:ascii="Arial" w:hAnsi="Arial"/>
          <w:lang w:val="en-US"/>
          <w:rPrChange w:id="1361" w:author="Simon Renny-Byfield" w:date="2014-10-22T14:51:00Z">
            <w:rPr>
              <w:rFonts w:ascii="Arial"/>
              <w:lang w:val="en-US"/>
            </w:rPr>
          </w:rPrChange>
        </w:rPr>
        <w:t xml:space="preserve"> were constructed and sequenced on the Illumina GA II sequencing platform (deposited in NCBI SRA database SRP017133 </w:t>
      </w:r>
      <w:r w:rsidR="00ED6418" w:rsidRPr="002A27CD">
        <w:rPr>
          <w:rFonts w:ascii="Arial" w:eastAsia="Arial" w:hAnsi="Arial" w:cs="Arial"/>
          <w:rPrChange w:id="1362" w:author="Simon Renny-Byfield" w:date="2014-10-22T14:51:00Z">
            <w:rPr>
              <w:rFonts w:ascii="Arial" w:eastAsia="Arial" w:hAnsi="Arial" w:cs="Arial"/>
            </w:rPr>
          </w:rPrChange>
        </w:rPr>
        <w:fldChar w:fldCharType="begin"/>
      </w:r>
      <w:r w:rsidRPr="002A27CD">
        <w:rPr>
          <w:rFonts w:ascii="Arial" w:eastAsia="Arial" w:hAnsi="Arial" w:cs="Arial"/>
          <w:rPrChange w:id="1363" w:author="Simon Renny-Byfield" w:date="2014-10-22T14:51:00Z">
            <w:rPr>
              <w:rFonts w:ascii="Arial" w:eastAsia="Arial" w:hAnsi="Arial" w:cs="Arial"/>
            </w:rPr>
          </w:rPrChange>
        </w:rPr>
        <w:instrText xml:space="preserve"> ADDIN EN.CITE &lt;EndNote&gt;&lt;Cite&gt;&lt;Author&gt;Gong&lt;/Author&gt;</w:instrText>
      </w:r>
      <w:r w:rsidRPr="002A27CD">
        <w:rPr>
          <w:rFonts w:ascii="Arial" w:eastAsia="Arial" w:hAnsi="Arial" w:cs="Arial"/>
          <w:rPrChange w:id="1364" w:author="Simon Renny-Byfield" w:date="2014-10-22T14:51:00Z">
            <w:rPr>
              <w:rFonts w:ascii="Arial" w:eastAsia="Arial" w:hAnsi="Arial" w:cs="Arial"/>
            </w:rPr>
          </w:rPrChange>
        </w:rPr>
        <w:instrText>&lt;Year&gt;2013&lt;/Year&gt;&lt;RecNum&gt;710&lt;/RecNum&gt;&lt;DisplayText&gt;(52)&lt;/DisplayText&gt;&lt;record&gt;&lt;rec-number&gt;710&lt;/rec-number&gt;&lt;foreign-keys&gt;&lt;key app="EN" db-id="95vtxzxa2td2s4e5stuv5swdtwv2595a5s9z"&gt;710&lt;/key&gt;&lt;/foreign-keys&gt;&lt;ref-type name="Journal Article"&gt;17&lt;/ref-type&gt;&lt;contribu</w:instrText>
      </w:r>
      <w:r w:rsidRPr="002A27CD">
        <w:rPr>
          <w:rFonts w:ascii="Arial" w:eastAsia="Arial" w:hAnsi="Arial" w:cs="Arial"/>
          <w:rPrChange w:id="1365" w:author="Simon Renny-Byfield" w:date="2014-10-22T14:51:00Z">
            <w:rPr>
              <w:rFonts w:ascii="Arial" w:eastAsia="Arial" w:hAnsi="Arial" w:cs="Arial"/>
            </w:rPr>
          </w:rPrChange>
        </w:rPr>
        <w:instrText>tors&gt;&lt;authors&gt;&lt;author&gt;Gong, Lei&lt;/author&gt;&lt;author&gt;Kakrana, Atul&lt;/author&gt;&lt;author&gt;Arikit, Siwaret&lt;/author&gt;&lt;author&gt;Meyers, Blake C.&lt;/author&gt;&lt;author&gt;Wendel, Jonathan F.&lt;/author&gt;&lt;/authors&gt;&lt;/contributors&gt;&lt;titles&gt;&lt;title&gt;&lt;style face="normal" font="default" size="100</w:instrText>
      </w:r>
      <w:r w:rsidRPr="002A27CD">
        <w:rPr>
          <w:rFonts w:ascii="Arial" w:eastAsia="Arial" w:hAnsi="Arial" w:cs="Arial"/>
          <w:rPrChange w:id="1366" w:author="Simon Renny-Byfield" w:date="2014-10-22T14:51:00Z">
            <w:rPr>
              <w:rFonts w:ascii="Arial" w:eastAsia="Arial" w:hAnsi="Arial" w:cs="Arial"/>
            </w:rPr>
          </w:rPrChange>
        </w:rPr>
        <w:instrText>%"&gt;Composition and expression of conserved microRNA genes in diploid cotton (&lt;/style&gt;&lt;style face="italic" font="default" size="100%"&gt;Gossypium&lt;/style&gt;&lt;style face="normal" font="default" size="100%"&gt;) species&lt;/style&gt;&lt;/title&gt;&lt;secondary-title&gt;Genome Biology a</w:instrText>
      </w:r>
      <w:r w:rsidRPr="002A27CD">
        <w:rPr>
          <w:rFonts w:ascii="Arial" w:eastAsia="Arial" w:hAnsi="Arial" w:cs="Arial"/>
          <w:rPrChange w:id="1367" w:author="Simon Renny-Byfield" w:date="2014-10-22T14:51:00Z">
            <w:rPr>
              <w:rFonts w:ascii="Arial" w:eastAsia="Arial" w:hAnsi="Arial" w:cs="Arial"/>
            </w:rPr>
          </w:rPrChange>
        </w:rPr>
        <w:instrText>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w:instrText>
      </w:r>
      <w:r w:rsidRPr="002A27CD">
        <w:rPr>
          <w:rFonts w:ascii="Arial" w:eastAsia="Arial" w:hAnsi="Arial" w:cs="Arial"/>
          <w:rPrChange w:id="1368" w:author="Simon Renny-Byfield" w:date="2014-10-22T14:51:00Z">
            <w:rPr>
              <w:rFonts w:ascii="Arial" w:eastAsia="Arial" w:hAnsi="Arial" w:cs="Arial"/>
            </w:rPr>
          </w:rPrChange>
        </w:rPr>
        <w:instrTex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00ED6418" w:rsidRPr="002A27CD">
        <w:rPr>
          <w:rFonts w:ascii="Arial" w:eastAsia="Arial" w:hAnsi="Arial" w:cs="Arial"/>
          <w:rPrChange w:id="1369" w:author="Simon Renny-Byfield" w:date="2014-10-22T14:51:00Z">
            <w:rPr>
              <w:rFonts w:ascii="Arial" w:eastAsia="Arial" w:hAnsi="Arial" w:cs="Arial"/>
            </w:rPr>
          </w:rPrChange>
        </w:rPr>
        <w:fldChar w:fldCharType="separate"/>
      </w:r>
      <w:r w:rsidRPr="002A27CD">
        <w:rPr>
          <w:rFonts w:ascii="Arial" w:hAnsi="Arial"/>
          <w:rPrChange w:id="1370" w:author="Simon Renny-Byfield" w:date="2014-10-22T14:51:00Z">
            <w:rPr>
              <w:rFonts w:ascii="Arial"/>
            </w:rPr>
          </w:rPrChange>
        </w:rPr>
        <w:t>(52</w:t>
      </w:r>
      <w:r w:rsidRPr="002A27CD">
        <w:rPr>
          <w:rFonts w:ascii="Arial" w:hAnsi="Arial"/>
          <w:rPrChange w:id="1371" w:author="Simon Renny-Byfield" w:date="2014-10-22T14:51:00Z">
            <w:rPr>
              <w:rFonts w:ascii="Arial"/>
            </w:rPr>
          </w:rPrChange>
        </w:rPr>
        <w:t>)</w:t>
      </w:r>
      <w:r w:rsidR="00ED6418" w:rsidRPr="002A27CD">
        <w:rPr>
          <w:rFonts w:ascii="Arial" w:eastAsia="Arial" w:hAnsi="Arial" w:cs="Arial"/>
          <w:rPrChange w:id="1372" w:author="Simon Renny-Byfield" w:date="2014-10-22T14:51:00Z">
            <w:rPr>
              <w:rFonts w:ascii="Arial" w:eastAsia="Arial" w:hAnsi="Arial" w:cs="Arial"/>
            </w:rPr>
          </w:rPrChange>
        </w:rPr>
        <w:fldChar w:fldCharType="end"/>
      </w:r>
      <w:r w:rsidRPr="002A27CD">
        <w:rPr>
          <w:rFonts w:ascii="Arial" w:hAnsi="Arial"/>
          <w:lang w:val="en-US"/>
          <w:rPrChange w:id="1373" w:author="Simon Renny-Byfield" w:date="2014-10-22T14:51:00Z">
            <w:rPr>
              <w:rFonts w:ascii="Arial"/>
              <w:lang w:val="en-US"/>
            </w:rPr>
          </w:rPrChange>
        </w:rPr>
        <w:t xml:space="preserve">). From the dataset we extracted 24-nt siRNAs and mapped these to the cotton reference genome using bowtie 0.12.7 </w:t>
      </w:r>
      <w:r w:rsidR="00ED6418" w:rsidRPr="002A27CD">
        <w:rPr>
          <w:rFonts w:ascii="Arial" w:eastAsia="Arial" w:hAnsi="Arial" w:cs="Arial"/>
          <w:rPrChange w:id="1374" w:author="Simon Renny-Byfield" w:date="2014-10-22T14:51:00Z">
            <w:rPr>
              <w:rFonts w:ascii="Arial" w:eastAsia="Arial" w:hAnsi="Arial" w:cs="Arial"/>
            </w:rPr>
          </w:rPrChange>
        </w:rPr>
        <w:fldChar w:fldCharType="begin"/>
      </w:r>
      <w:r w:rsidRPr="002A27CD">
        <w:rPr>
          <w:rFonts w:ascii="Arial" w:eastAsia="Arial" w:hAnsi="Arial" w:cs="Arial"/>
          <w:rPrChange w:id="1375" w:author="Simon Renny-Byfield" w:date="2014-10-22T14:51:00Z">
            <w:rPr>
              <w:rFonts w:ascii="Arial" w:eastAsia="Arial" w:hAnsi="Arial" w:cs="Arial"/>
            </w:rPr>
          </w:rPrChange>
        </w:rPr>
        <w:instrText xml:space="preserve"> ADDIN EN.CITE &lt;EndNote&gt;&lt;Cite&gt;&lt;Author&gt;Langmead&lt;/Author&gt;&lt;Year&gt;2009&lt;/Year&gt;&lt;RecNum&gt;711&lt;/RecNum&gt;&lt;DisplayText&gt;(53)&lt;/DisplayText&gt;&lt;record&gt;&lt;rec-nu</w:instrText>
      </w:r>
      <w:r w:rsidRPr="002A27CD">
        <w:rPr>
          <w:rFonts w:ascii="Arial" w:eastAsia="Arial" w:hAnsi="Arial" w:cs="Arial"/>
          <w:rPrChange w:id="1376" w:author="Simon Renny-Byfield" w:date="2014-10-22T14:51:00Z">
            <w:rPr>
              <w:rFonts w:ascii="Arial" w:eastAsia="Arial" w:hAnsi="Arial" w:cs="Arial"/>
            </w:rPr>
          </w:rPrChange>
        </w:rPr>
        <w:instrText>mber&gt;711&lt;/rec-number&gt;&lt;foreign-keys&gt;&lt;key app="EN" db-id="95vtxzxa2td2s4e5stuv5swdtwv2595a5s9z"&gt;711&lt;/key&gt;&lt;/foreign-keys&gt;&lt;ref-type name="Journal Article"&gt;17&lt;/ref-type&gt;&lt;contributors&gt;&lt;authors&gt;&lt;author&gt;Langmead, Ben&lt;/author&gt;&lt;author&gt;Trapnell, Cole&lt;/author&gt;&lt;author&gt;</w:instrText>
      </w:r>
      <w:r w:rsidRPr="002A27CD">
        <w:rPr>
          <w:rFonts w:ascii="Arial" w:eastAsia="Arial" w:hAnsi="Arial" w:cs="Arial"/>
          <w:rPrChange w:id="1377" w:author="Simon Renny-Byfield" w:date="2014-10-22T14:51:00Z">
            <w:rPr>
              <w:rFonts w:ascii="Arial" w:eastAsia="Arial" w:hAnsi="Arial" w:cs="Arial"/>
            </w:rPr>
          </w:rPrChange>
        </w:rPr>
        <w:instrText>Pop, Mihai&lt;/author&gt;&lt;author&gt;Salzberg, Steven L.&lt;/author&gt;&lt;/authors&gt;&lt;/contributors&gt;&lt;titles&gt;&lt;title&gt;Ultrafast and memory-efficient alignment of short DNA sequences to the human genome&lt;/title&gt;&lt;secondary-title&gt;Genome Biology&lt;/secondary-title&gt;&lt;/titles&gt;&lt;periodical&gt;</w:instrText>
      </w:r>
      <w:r w:rsidRPr="002A27CD">
        <w:rPr>
          <w:rFonts w:ascii="Arial" w:eastAsia="Arial" w:hAnsi="Arial" w:cs="Arial"/>
          <w:rPrChange w:id="1378" w:author="Simon Renny-Byfield" w:date="2014-10-22T14:51:00Z">
            <w:rPr>
              <w:rFonts w:ascii="Arial" w:eastAsia="Arial" w:hAnsi="Arial" w:cs="Arial"/>
            </w:rPr>
          </w:rPrChange>
        </w:rPr>
        <w:instrTex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w:instrText>
      </w:r>
      <w:r w:rsidRPr="002A27CD">
        <w:rPr>
          <w:rFonts w:ascii="Arial" w:eastAsia="Arial" w:hAnsi="Arial" w:cs="Arial"/>
          <w:rPrChange w:id="1379" w:author="Simon Renny-Byfield" w:date="2014-10-22T14:51:00Z">
            <w:rPr>
              <w:rFonts w:ascii="Arial" w:eastAsia="Arial" w:hAnsi="Arial" w:cs="Arial"/>
            </w:rPr>
          </w:rPrChange>
        </w:rPr>
        <w:instrText>l&gt;&amp;lt;Go to ISI&amp;gt;://WOS:000266544500005&lt;/url&gt;&lt;/related-urls&gt;&lt;/urls&gt;&lt;custom7&gt;R25&lt;/custom7&gt;&lt;electronic-resource-num&gt;10.1186/gb-2009-10-3-r25&lt;/electronic-resource-num&gt;&lt;/record&gt;&lt;/Cite&gt;&lt;/EndNote&gt;</w:instrText>
      </w:r>
      <w:r w:rsidR="00ED6418" w:rsidRPr="002A27CD">
        <w:rPr>
          <w:rFonts w:ascii="Arial" w:eastAsia="Arial" w:hAnsi="Arial" w:cs="Arial"/>
          <w:rPrChange w:id="1380" w:author="Simon Renny-Byfield" w:date="2014-10-22T14:51:00Z">
            <w:rPr>
              <w:rFonts w:ascii="Arial" w:eastAsia="Arial" w:hAnsi="Arial" w:cs="Arial"/>
            </w:rPr>
          </w:rPrChange>
        </w:rPr>
        <w:fldChar w:fldCharType="separate"/>
      </w:r>
      <w:r w:rsidRPr="002A27CD">
        <w:rPr>
          <w:rFonts w:ascii="Arial" w:hAnsi="Arial"/>
          <w:rPrChange w:id="1381" w:author="Simon Renny-Byfield" w:date="2014-10-22T14:51:00Z">
            <w:rPr>
              <w:rFonts w:ascii="Arial"/>
            </w:rPr>
          </w:rPrChange>
        </w:rPr>
        <w:t>(53)</w:t>
      </w:r>
      <w:r w:rsidR="00ED6418" w:rsidRPr="002A27CD">
        <w:rPr>
          <w:rFonts w:ascii="Arial" w:eastAsia="Arial" w:hAnsi="Arial" w:cs="Arial"/>
          <w:rPrChange w:id="1382" w:author="Simon Renny-Byfield" w:date="2014-10-22T14:51:00Z">
            <w:rPr>
              <w:rFonts w:ascii="Arial" w:eastAsia="Arial" w:hAnsi="Arial" w:cs="Arial"/>
            </w:rPr>
          </w:rPrChange>
        </w:rPr>
        <w:fldChar w:fldCharType="end"/>
      </w:r>
      <w:r w:rsidRPr="002A27CD">
        <w:rPr>
          <w:rFonts w:ascii="Arial" w:hAnsi="Arial"/>
          <w:lang w:val="en-US"/>
          <w:rPrChange w:id="1383" w:author="Simon Renny-Byfield" w:date="2014-10-22T14:51:00Z">
            <w:rPr>
              <w:rFonts w:ascii="Arial"/>
              <w:lang w:val="en-US"/>
            </w:rPr>
          </w:rPrChange>
        </w:rPr>
        <w:t>. In order to determine the precise TE from which a given</w:t>
      </w:r>
      <w:r w:rsidRPr="002A27CD">
        <w:rPr>
          <w:rFonts w:ascii="Arial" w:hAnsi="Arial"/>
          <w:lang w:val="en-US"/>
          <w:rPrChange w:id="1384" w:author="Simon Renny-Byfield" w:date="2014-10-22T14:51:00Z">
            <w:rPr>
              <w:rFonts w:ascii="Arial"/>
              <w:lang w:val="en-US"/>
            </w:rPr>
          </w:rPrChange>
        </w:rPr>
        <w:t xml:space="preserve"> siRNA derived we restricted mapping to those reads to those with perfect and unique alignments. All 24-nt siRNAs were mapped to TEs with all non-TE derived nucleotides masked. For each gene, sliding windows of 100 bp in size (moving by increments of ten) </w:t>
      </w:r>
      <w:r w:rsidRPr="002A27CD">
        <w:rPr>
          <w:rFonts w:ascii="Arial" w:hAnsi="Arial"/>
          <w:lang w:val="en-US"/>
          <w:rPrChange w:id="1385" w:author="Simon Renny-Byfield" w:date="2014-10-22T14:51:00Z">
            <w:rPr>
              <w:rFonts w:ascii="Arial"/>
              <w:lang w:val="en-US"/>
            </w:rPr>
          </w:rPrChange>
        </w:rPr>
        <w:t xml:space="preserve">where used to characterize the siRNA distribution 5000 bp up- and downstream of the transcription start/stop sites. Coverage of siRNAs was characterized by counting the number of mapped reads inside each window. </w:t>
      </w:r>
    </w:p>
    <w:p w:rsidR="00ED6418" w:rsidRPr="002A27CD" w:rsidRDefault="002A27CD">
      <w:pPr>
        <w:pStyle w:val="Body"/>
        <w:widowControl w:val="0"/>
        <w:spacing w:after="240" w:line="360" w:lineRule="auto"/>
        <w:rPr>
          <w:rFonts w:ascii="Arial" w:eastAsia="Arial" w:hAnsi="Arial" w:cs="Arial"/>
          <w:rPrChange w:id="1386" w:author="Simon Renny-Byfield" w:date="2014-10-22T14:51:00Z">
            <w:rPr>
              <w:rFonts w:ascii="Arial" w:eastAsia="Arial" w:hAnsi="Arial" w:cs="Arial"/>
            </w:rPr>
          </w:rPrChange>
        </w:rPr>
      </w:pPr>
      <w:r w:rsidRPr="002A27CD">
        <w:rPr>
          <w:rFonts w:ascii="Arial" w:hAnsi="Arial"/>
          <w:i/>
          <w:iCs/>
          <w:lang w:val="en-US"/>
          <w:rPrChange w:id="1387" w:author="Simon Renny-Byfield" w:date="2014-10-22T14:51:00Z">
            <w:rPr>
              <w:rFonts w:ascii="Arial"/>
              <w:i/>
              <w:iCs/>
              <w:lang w:val="en-US"/>
            </w:rPr>
          </w:rPrChange>
        </w:rPr>
        <w:t>Local GC content and local TE density</w:t>
      </w:r>
    </w:p>
    <w:p w:rsidR="00ED6418" w:rsidRPr="002A27CD" w:rsidRDefault="002A27CD">
      <w:pPr>
        <w:pStyle w:val="Body"/>
        <w:widowControl w:val="0"/>
        <w:spacing w:after="240" w:line="360" w:lineRule="auto"/>
        <w:rPr>
          <w:rFonts w:ascii="Arial" w:eastAsia="Arial" w:hAnsi="Arial" w:cs="Arial"/>
          <w:rPrChange w:id="1388" w:author="Simon Renny-Byfield" w:date="2014-10-22T14:51:00Z">
            <w:rPr>
              <w:rFonts w:ascii="Arial" w:eastAsia="Arial" w:hAnsi="Arial" w:cs="Arial"/>
            </w:rPr>
          </w:rPrChange>
        </w:rPr>
      </w:pPr>
      <w:r w:rsidRPr="002A27CD">
        <w:rPr>
          <w:rFonts w:ascii="Arial" w:hAnsi="Arial"/>
          <w:lang w:val="en-US"/>
          <w:rPrChange w:id="1389" w:author="Simon Renny-Byfield" w:date="2014-10-22T14:51:00Z">
            <w:rPr>
              <w:rFonts w:ascii="Arial"/>
              <w:lang w:val="en-US"/>
            </w:rPr>
          </w:rPrChange>
        </w:rPr>
        <w:t>For e</w:t>
      </w:r>
      <w:r w:rsidRPr="002A27CD">
        <w:rPr>
          <w:rFonts w:ascii="Arial" w:hAnsi="Arial"/>
          <w:lang w:val="en-US"/>
          <w:rPrChange w:id="1390" w:author="Simon Renny-Byfield" w:date="2014-10-22T14:51:00Z">
            <w:rPr>
              <w:rFonts w:ascii="Arial"/>
              <w:lang w:val="en-US"/>
            </w:rPr>
          </w:rPrChange>
        </w:rPr>
        <w:t>ach gene</w:t>
      </w:r>
      <w:r w:rsidRPr="002A27CD">
        <w:rPr>
          <w:rFonts w:ascii="Arial" w:hAnsi="Arial"/>
          <w:i/>
          <w:iCs/>
          <w:rPrChange w:id="1391" w:author="Simon Renny-Byfield" w:date="2014-10-22T14:51:00Z">
            <w:rPr>
              <w:rFonts w:ascii="Arial"/>
              <w:i/>
              <w:iCs/>
            </w:rPr>
          </w:rPrChange>
        </w:rPr>
        <w:t xml:space="preserve"> </w:t>
      </w:r>
      <w:r w:rsidRPr="002A27CD">
        <w:rPr>
          <w:rFonts w:ascii="Arial" w:hAnsi="Arial"/>
          <w:lang w:val="en-US"/>
          <w:rPrChange w:id="1392" w:author="Simon Renny-Byfield" w:date="2014-10-22T14:51:00Z">
            <w:rPr>
              <w:rFonts w:ascii="Arial"/>
              <w:lang w:val="en-US"/>
            </w:rPr>
          </w:rPrChange>
        </w:rPr>
        <w:t>we assessed</w:t>
      </w:r>
      <w:r w:rsidRPr="002A27CD">
        <w:rPr>
          <w:rFonts w:ascii="Arial" w:hAnsi="Arial"/>
          <w:i/>
          <w:iCs/>
          <w:rPrChange w:id="1393" w:author="Simon Renny-Byfield" w:date="2014-10-22T14:51:00Z">
            <w:rPr>
              <w:rFonts w:ascii="Arial"/>
              <w:i/>
              <w:iCs/>
            </w:rPr>
          </w:rPrChange>
        </w:rPr>
        <w:t xml:space="preserve"> </w:t>
      </w:r>
      <w:r w:rsidRPr="002A27CD">
        <w:rPr>
          <w:rFonts w:ascii="Arial" w:hAnsi="Arial"/>
          <w:lang w:val="en-US"/>
          <w:rPrChange w:id="1394" w:author="Simon Renny-Byfield" w:date="2014-10-22T14:51:00Z">
            <w:rPr>
              <w:rFonts w:ascii="Arial"/>
              <w:lang w:val="en-US"/>
            </w:rPr>
          </w:rPrChange>
        </w:rPr>
        <w:t xml:space="preserve">the local GC content 5000 bp either side of the transcription start/stop site in sliding windows of 100 bp, moving by increments of ten, using </w:t>
      </w:r>
      <w:r w:rsidRPr="002A27CD">
        <w:rPr>
          <w:rFonts w:ascii="Arial" w:hAnsi="Arial"/>
          <w:i/>
          <w:iCs/>
          <w:lang w:val="nl-NL"/>
          <w:rPrChange w:id="1395" w:author="Simon Renny-Byfield" w:date="2014-10-22T14:51:00Z">
            <w:rPr>
              <w:rFonts w:ascii="Arial"/>
              <w:i/>
              <w:iCs/>
              <w:lang w:val="nl-NL"/>
            </w:rPr>
          </w:rPrChange>
        </w:rPr>
        <w:t>BEDtools</w:t>
      </w:r>
      <w:r w:rsidRPr="002A27CD">
        <w:rPr>
          <w:rFonts w:ascii="Arial" w:hAnsi="Arial"/>
          <w:lang w:val="en-US"/>
          <w:rPrChange w:id="1396" w:author="Simon Renny-Byfield" w:date="2014-10-22T14:51:00Z">
            <w:rPr>
              <w:rFonts w:ascii="Arial"/>
              <w:lang w:val="en-US"/>
            </w:rPr>
          </w:rPrChange>
        </w:rPr>
        <w:t xml:space="preserve"> (http://bedtools.readthedocs.org/en/latest/; last accessed 7/7/14). We then grouped genes according to the their status with respect to MF and LF and separately plotted average GC content over each window. We examined if mean GC content in LF and MF group</w:t>
      </w:r>
      <w:r w:rsidRPr="002A27CD">
        <w:rPr>
          <w:rFonts w:ascii="Arial" w:hAnsi="Arial"/>
          <w:lang w:val="en-US"/>
          <w:rPrChange w:id="1397" w:author="Simon Renny-Byfield" w:date="2014-10-22T14:51:00Z">
            <w:rPr>
              <w:rFonts w:ascii="Arial"/>
              <w:lang w:val="en-US"/>
            </w:rPr>
          </w:rPrChange>
        </w:rPr>
        <w:t>s was different using a Wilcoxon</w:t>
      </w:r>
      <w:r w:rsidRPr="002A27CD">
        <w:rPr>
          <w:rFonts w:ascii="Arial" w:hAnsi="Arial"/>
          <w:lang w:val="en-US"/>
          <w:rPrChange w:id="1398" w:author="Simon Renny-Byfield" w:date="2014-10-22T14:51:00Z">
            <w:rPr>
              <w:rFonts w:hAnsi="Arial"/>
              <w:lang w:val="en-US"/>
            </w:rPr>
          </w:rPrChange>
        </w:rPr>
        <w:t>’</w:t>
      </w:r>
      <w:r w:rsidRPr="002A27CD">
        <w:rPr>
          <w:rFonts w:ascii="Arial" w:hAnsi="Arial"/>
          <w:lang w:val="en-US"/>
          <w:rPrChange w:id="1399" w:author="Simon Renny-Byfield" w:date="2014-10-22T14:51:00Z">
            <w:rPr>
              <w:rFonts w:ascii="Arial"/>
              <w:lang w:val="en-US"/>
            </w:rPr>
          </w:rPrChange>
        </w:rPr>
        <w:t xml:space="preserve">s sum rank test. Similarly, for each protein gene, the TE density (the proportion of TE derived bp) within each sliding window was estimated using the TE annotations of </w:t>
      </w:r>
      <w:r w:rsidR="00ED6418" w:rsidRPr="002A27CD">
        <w:rPr>
          <w:rFonts w:ascii="Arial" w:eastAsia="Arial" w:hAnsi="Arial" w:cs="Arial"/>
          <w:rPrChange w:id="1400" w:author="Simon Renny-Byfield" w:date="2014-10-22T14:51:00Z">
            <w:rPr>
              <w:rFonts w:ascii="Arial" w:eastAsia="Arial" w:hAnsi="Arial" w:cs="Arial"/>
            </w:rPr>
          </w:rPrChange>
        </w:rPr>
        <w:fldChar w:fldCharType="begin"/>
      </w:r>
      <w:r w:rsidRPr="002A27CD">
        <w:rPr>
          <w:rFonts w:ascii="Arial" w:eastAsia="Arial" w:hAnsi="Arial" w:cs="Arial"/>
          <w:rPrChange w:id="1401" w:author="Simon Renny-Byfield" w:date="2014-10-22T14:51:00Z">
            <w:rPr>
              <w:rFonts w:ascii="Arial" w:eastAsia="Arial" w:hAnsi="Arial" w:cs="Arial"/>
            </w:rPr>
          </w:rPrChange>
        </w:rPr>
        <w:instrText xml:space="preserve"> ADDIN EN.CITE &lt;EndNote&gt;&lt;Cite&gt;&lt;DisplayText&gt;(34)&lt;/Displ</w:instrText>
      </w:r>
      <w:r w:rsidRPr="002A27CD">
        <w:rPr>
          <w:rFonts w:ascii="Arial" w:eastAsia="Arial" w:hAnsi="Arial" w:cs="Arial"/>
          <w:rPrChange w:id="1402" w:author="Simon Renny-Byfield" w:date="2014-10-22T14:51:00Z">
            <w:rPr>
              <w:rFonts w:ascii="Arial" w:eastAsia="Arial" w:hAnsi="Arial" w:cs="Arial"/>
            </w:rPr>
          </w:rPrChange>
        </w:rPr>
        <w:instrText>ayText&gt;&lt;record&gt;&lt;/record&gt;&lt;/Cite&gt;&lt;/EndNote&gt;</w:instrText>
      </w:r>
      <w:r w:rsidR="00ED6418" w:rsidRPr="002A27CD">
        <w:rPr>
          <w:rFonts w:ascii="Arial" w:eastAsia="Arial" w:hAnsi="Arial" w:cs="Arial"/>
          <w:rPrChange w:id="1403" w:author="Simon Renny-Byfield" w:date="2014-10-22T14:51:00Z">
            <w:rPr>
              <w:rFonts w:ascii="Arial" w:eastAsia="Arial" w:hAnsi="Arial" w:cs="Arial"/>
            </w:rPr>
          </w:rPrChange>
        </w:rPr>
        <w:fldChar w:fldCharType="separate"/>
      </w:r>
      <w:r w:rsidRPr="002A27CD">
        <w:rPr>
          <w:rFonts w:ascii="Arial" w:hAnsi="Arial"/>
          <w:rPrChange w:id="1404" w:author="Simon Renny-Byfield" w:date="2014-10-22T14:51:00Z">
            <w:rPr>
              <w:rFonts w:ascii="Arial"/>
            </w:rPr>
          </w:rPrChange>
        </w:rPr>
        <w:t>(34)</w:t>
      </w:r>
      <w:r w:rsidR="00ED6418" w:rsidRPr="002A27CD">
        <w:rPr>
          <w:rFonts w:ascii="Arial" w:eastAsia="Arial" w:hAnsi="Arial" w:cs="Arial"/>
          <w:rPrChange w:id="1405" w:author="Simon Renny-Byfield" w:date="2014-10-22T14:51:00Z">
            <w:rPr>
              <w:rFonts w:ascii="Arial" w:eastAsia="Arial" w:hAnsi="Arial" w:cs="Arial"/>
            </w:rPr>
          </w:rPrChange>
        </w:rPr>
        <w:fldChar w:fldCharType="end"/>
      </w:r>
      <w:r w:rsidRPr="002A27CD">
        <w:rPr>
          <w:rFonts w:ascii="Arial" w:hAnsi="Arial"/>
          <w:lang w:val="en-US"/>
          <w:rPrChange w:id="1406" w:author="Simon Renny-Byfield" w:date="2014-10-22T14:51:00Z">
            <w:rPr>
              <w:rFonts w:ascii="Arial"/>
              <w:lang w:val="en-US"/>
            </w:rPr>
          </w:rPrChange>
        </w:rPr>
        <w:t xml:space="preserve"> and </w:t>
      </w:r>
      <w:r w:rsidRPr="002A27CD">
        <w:rPr>
          <w:rFonts w:ascii="Arial" w:hAnsi="Arial"/>
          <w:i/>
          <w:iCs/>
          <w:lang w:val="nl-NL"/>
          <w:rPrChange w:id="1407" w:author="Simon Renny-Byfield" w:date="2014-10-22T14:51:00Z">
            <w:rPr>
              <w:rFonts w:ascii="Arial"/>
              <w:i/>
              <w:iCs/>
              <w:lang w:val="nl-NL"/>
            </w:rPr>
          </w:rPrChange>
        </w:rPr>
        <w:t>BEDtools</w:t>
      </w:r>
      <w:r w:rsidRPr="002A27CD">
        <w:rPr>
          <w:rFonts w:ascii="Arial" w:hAnsi="Arial"/>
          <w:lang w:val="en-US"/>
          <w:rPrChange w:id="1408" w:author="Simon Renny-Byfield" w:date="2014-10-22T14:51:00Z">
            <w:rPr>
              <w:rFonts w:ascii="Arial"/>
              <w:lang w:val="en-US"/>
            </w:rPr>
          </w:rPrChange>
        </w:rPr>
        <w:t>. We examined differences in TE density between LF and MF groups using Wilcoxon</w:t>
      </w:r>
      <w:r w:rsidRPr="002A27CD">
        <w:rPr>
          <w:rFonts w:ascii="Arial" w:hAnsi="Arial"/>
          <w:lang w:val="en-US"/>
          <w:rPrChange w:id="1409" w:author="Simon Renny-Byfield" w:date="2014-10-22T14:51:00Z">
            <w:rPr>
              <w:rFonts w:hAnsi="Arial"/>
              <w:lang w:val="en-US"/>
            </w:rPr>
          </w:rPrChange>
        </w:rPr>
        <w:t>’</w:t>
      </w:r>
      <w:r w:rsidRPr="002A27CD">
        <w:rPr>
          <w:rFonts w:ascii="Arial" w:hAnsi="Arial"/>
          <w:rPrChange w:id="1410" w:author="Simon Renny-Byfield" w:date="2014-10-22T14:51:00Z">
            <w:rPr>
              <w:rFonts w:ascii="Arial"/>
            </w:rPr>
          </w:rPrChange>
        </w:rPr>
        <w:t xml:space="preserve">s sum rank test. </w:t>
      </w:r>
    </w:p>
    <w:p w:rsidR="00ED6418" w:rsidRPr="002A27CD" w:rsidRDefault="002A27CD">
      <w:pPr>
        <w:pStyle w:val="Body"/>
        <w:widowControl w:val="0"/>
        <w:spacing w:after="240" w:line="360" w:lineRule="auto"/>
        <w:rPr>
          <w:rFonts w:ascii="Arial" w:eastAsia="Arial" w:hAnsi="Arial" w:cs="Arial"/>
          <w:i/>
          <w:iCs/>
          <w:rPrChange w:id="1411" w:author="Simon Renny-Byfield" w:date="2014-10-22T14:51:00Z">
            <w:rPr>
              <w:rFonts w:ascii="Arial" w:eastAsia="Arial" w:hAnsi="Arial" w:cs="Arial"/>
              <w:i/>
              <w:iCs/>
            </w:rPr>
          </w:rPrChange>
        </w:rPr>
      </w:pPr>
      <w:r w:rsidRPr="002A27CD">
        <w:rPr>
          <w:rFonts w:ascii="Arial" w:hAnsi="Arial"/>
          <w:i/>
          <w:iCs/>
          <w:lang w:val="en-US"/>
          <w:rPrChange w:id="1412" w:author="Simon Renny-Byfield" w:date="2014-10-22T14:51:00Z">
            <w:rPr>
              <w:rFonts w:ascii="Arial"/>
              <w:i/>
              <w:iCs/>
              <w:lang w:val="en-US"/>
            </w:rPr>
          </w:rPrChange>
        </w:rPr>
        <w:t>TE density, proximity and gene expression</w:t>
      </w:r>
    </w:p>
    <w:p w:rsidR="00ED6418" w:rsidRPr="002A27CD" w:rsidRDefault="002A27CD">
      <w:pPr>
        <w:pStyle w:val="Body"/>
        <w:widowControl w:val="0"/>
        <w:spacing w:after="240" w:line="360" w:lineRule="auto"/>
        <w:rPr>
          <w:rFonts w:ascii="Arial" w:eastAsia="Arial" w:hAnsi="Arial" w:cs="Arial"/>
          <w:rPrChange w:id="1413" w:author="Simon Renny-Byfield" w:date="2014-10-22T14:51:00Z">
            <w:rPr>
              <w:rFonts w:ascii="Arial" w:eastAsia="Arial" w:hAnsi="Arial" w:cs="Arial"/>
            </w:rPr>
          </w:rPrChange>
        </w:rPr>
      </w:pPr>
      <w:r w:rsidRPr="002A27CD">
        <w:rPr>
          <w:rFonts w:ascii="Arial" w:hAnsi="Arial"/>
          <w:lang w:val="en-US"/>
          <w:rPrChange w:id="1414" w:author="Simon Renny-Byfield" w:date="2014-10-22T14:51:00Z">
            <w:rPr>
              <w:rFonts w:ascii="Arial"/>
              <w:lang w:val="en-US"/>
            </w:rPr>
          </w:rPrChange>
        </w:rPr>
        <w:t xml:space="preserve">Repetitive DNA annotations from </w:t>
      </w:r>
      <w:r w:rsidR="00ED6418" w:rsidRPr="002A27CD">
        <w:rPr>
          <w:rFonts w:ascii="Arial" w:eastAsia="Arial" w:hAnsi="Arial" w:cs="Arial"/>
          <w:rPrChange w:id="1415" w:author="Simon Renny-Byfield" w:date="2014-10-22T14:51:00Z">
            <w:rPr>
              <w:rFonts w:ascii="Arial" w:eastAsia="Arial" w:hAnsi="Arial" w:cs="Arial"/>
            </w:rPr>
          </w:rPrChange>
        </w:rPr>
        <w:fldChar w:fldCharType="begin"/>
      </w:r>
      <w:r w:rsidRPr="002A27CD">
        <w:rPr>
          <w:rFonts w:ascii="Arial" w:eastAsia="Arial" w:hAnsi="Arial" w:cs="Arial"/>
          <w:rPrChange w:id="1416" w:author="Simon Renny-Byfield" w:date="2014-10-22T14:51:00Z">
            <w:rPr>
              <w:rFonts w:ascii="Arial" w:eastAsia="Arial" w:hAnsi="Arial" w:cs="Arial"/>
            </w:rPr>
          </w:rPrChange>
        </w:rPr>
        <w:instrText xml:space="preserve"> ADDIN EN.CITE &lt;EndNote</w:instrText>
      </w:r>
      <w:r w:rsidRPr="002A27CD">
        <w:rPr>
          <w:rFonts w:ascii="Arial" w:eastAsia="Arial" w:hAnsi="Arial" w:cs="Arial"/>
          <w:rPrChange w:id="1417" w:author="Simon Renny-Byfield" w:date="2014-10-22T14:51:00Z">
            <w:rPr>
              <w:rFonts w:ascii="Arial" w:eastAsia="Arial" w:hAnsi="Arial" w:cs="Arial"/>
            </w:rPr>
          </w:rPrChange>
        </w:rPr>
        <w:instrText>&gt;&lt;Cite&gt;&lt;DisplayText&gt;(34)&lt;/DisplayText&gt;&lt;record&gt;&lt;/record&gt;&lt;/Cite&gt;&lt;/EndNote&gt;</w:instrText>
      </w:r>
      <w:r w:rsidR="00ED6418" w:rsidRPr="002A27CD">
        <w:rPr>
          <w:rFonts w:ascii="Arial" w:eastAsia="Arial" w:hAnsi="Arial" w:cs="Arial"/>
          <w:rPrChange w:id="1418" w:author="Simon Renny-Byfield" w:date="2014-10-22T14:51:00Z">
            <w:rPr>
              <w:rFonts w:ascii="Arial" w:eastAsia="Arial" w:hAnsi="Arial" w:cs="Arial"/>
            </w:rPr>
          </w:rPrChange>
        </w:rPr>
        <w:fldChar w:fldCharType="separate"/>
      </w:r>
      <w:r w:rsidRPr="002A27CD">
        <w:rPr>
          <w:rFonts w:ascii="Arial" w:hAnsi="Arial"/>
          <w:rPrChange w:id="1419" w:author="Simon Renny-Byfield" w:date="2014-10-22T14:51:00Z">
            <w:rPr>
              <w:rFonts w:ascii="Arial"/>
            </w:rPr>
          </w:rPrChange>
        </w:rPr>
        <w:t>(34)</w:t>
      </w:r>
      <w:r w:rsidR="00ED6418" w:rsidRPr="002A27CD">
        <w:rPr>
          <w:rFonts w:ascii="Arial" w:eastAsia="Arial" w:hAnsi="Arial" w:cs="Arial"/>
          <w:rPrChange w:id="1420" w:author="Simon Renny-Byfield" w:date="2014-10-22T14:51:00Z">
            <w:rPr>
              <w:rFonts w:ascii="Arial" w:eastAsia="Arial" w:hAnsi="Arial" w:cs="Arial"/>
            </w:rPr>
          </w:rPrChange>
        </w:rPr>
        <w:fldChar w:fldCharType="end"/>
      </w:r>
      <w:r w:rsidRPr="002A27CD">
        <w:rPr>
          <w:rFonts w:ascii="Arial" w:hAnsi="Arial"/>
          <w:lang w:val="en-US"/>
          <w:rPrChange w:id="1421" w:author="Simon Renny-Byfield" w:date="2014-10-22T14:51:00Z">
            <w:rPr>
              <w:rFonts w:ascii="Arial"/>
              <w:lang w:val="en-US"/>
            </w:rPr>
          </w:rPrChange>
        </w:rPr>
        <w:t xml:space="preserve"> were used to identify TEs. Using the </w:t>
      </w:r>
      <w:r w:rsidRPr="002A27CD">
        <w:rPr>
          <w:rFonts w:ascii="Arial" w:hAnsi="Arial"/>
          <w:lang w:val="en-US"/>
          <w:rPrChange w:id="1422" w:author="Simon Renny-Byfield" w:date="2014-10-22T14:51:00Z">
            <w:rPr>
              <w:rFonts w:hAnsi="Arial"/>
              <w:lang w:val="en-US"/>
            </w:rPr>
          </w:rPrChange>
        </w:rPr>
        <w:t>‘</w:t>
      </w:r>
      <w:r w:rsidRPr="002A27CD">
        <w:rPr>
          <w:rFonts w:ascii="Arial" w:hAnsi="Arial"/>
          <w:lang w:val="en-US"/>
          <w:rPrChange w:id="1423" w:author="Simon Renny-Byfield" w:date="2014-10-22T14:51:00Z">
            <w:rPr>
              <w:rFonts w:ascii="Arial"/>
              <w:lang w:val="en-US"/>
            </w:rPr>
          </w:rPrChange>
        </w:rPr>
        <w:t>closest</w:t>
      </w:r>
      <w:r w:rsidRPr="002A27CD">
        <w:rPr>
          <w:rFonts w:ascii="Arial" w:hAnsi="Arial"/>
          <w:lang w:val="en-US"/>
          <w:rPrChange w:id="1424" w:author="Simon Renny-Byfield" w:date="2014-10-22T14:51:00Z">
            <w:rPr>
              <w:rFonts w:hAnsi="Arial"/>
              <w:lang w:val="en-US"/>
            </w:rPr>
          </w:rPrChange>
        </w:rPr>
        <w:t>’</w:t>
      </w:r>
      <w:r w:rsidRPr="002A27CD">
        <w:rPr>
          <w:rFonts w:ascii="Arial" w:hAnsi="Arial"/>
          <w:lang w:val="en-US"/>
          <w:rPrChange w:id="1425" w:author="Simon Renny-Byfield" w:date="2014-10-22T14:51:00Z">
            <w:rPr>
              <w:rFonts w:hAnsi="Arial"/>
              <w:lang w:val="en-US"/>
            </w:rPr>
          </w:rPrChange>
        </w:rPr>
        <w:t xml:space="preserve"> </w:t>
      </w:r>
      <w:r w:rsidRPr="002A27CD">
        <w:rPr>
          <w:rFonts w:ascii="Arial" w:hAnsi="Arial"/>
          <w:lang w:val="en-US"/>
          <w:rPrChange w:id="1426" w:author="Simon Renny-Byfield" w:date="2014-10-22T14:51:00Z">
            <w:rPr>
              <w:rFonts w:ascii="Arial"/>
              <w:lang w:val="en-US"/>
            </w:rPr>
          </w:rPrChange>
        </w:rPr>
        <w:t xml:space="preserve">functionality of </w:t>
      </w:r>
      <w:r w:rsidRPr="002A27CD">
        <w:rPr>
          <w:rFonts w:ascii="Arial" w:hAnsi="Arial"/>
          <w:i/>
          <w:iCs/>
          <w:lang w:val="nl-NL"/>
          <w:rPrChange w:id="1427" w:author="Simon Renny-Byfield" w:date="2014-10-22T14:51:00Z">
            <w:rPr>
              <w:rFonts w:ascii="Arial"/>
              <w:i/>
              <w:iCs/>
              <w:lang w:val="nl-NL"/>
            </w:rPr>
          </w:rPrChange>
        </w:rPr>
        <w:t>BEDtools</w:t>
      </w:r>
      <w:r w:rsidRPr="002A27CD">
        <w:rPr>
          <w:rFonts w:ascii="Arial" w:hAnsi="Arial"/>
          <w:lang w:val="en-US"/>
          <w:rPrChange w:id="1428" w:author="Simon Renny-Byfield" w:date="2014-10-22T14:51:00Z">
            <w:rPr>
              <w:rFonts w:ascii="Arial"/>
              <w:lang w:val="en-US"/>
            </w:rPr>
          </w:rPrChange>
        </w:rPr>
        <w:t xml:space="preserve"> we ascertained the nearest TE to each gene, allowing for TEs inside gene models. Using the same express</w:t>
      </w:r>
      <w:r w:rsidRPr="002A27CD">
        <w:rPr>
          <w:rFonts w:ascii="Arial" w:hAnsi="Arial"/>
          <w:lang w:val="en-US"/>
          <w:rPrChange w:id="1429" w:author="Simon Renny-Byfield" w:date="2014-10-22T14:51:00Z">
            <w:rPr>
              <w:rFonts w:ascii="Arial"/>
              <w:lang w:val="en-US"/>
            </w:rPr>
          </w:rPrChange>
        </w:rPr>
        <w:t>ion data as above, each of the global set of ~37,200 gene annotations was assessed for expression level using three biological replicates. Genes were subsequently binned according to distance to nearest TE and expression was compared between bins using box</w:t>
      </w:r>
      <w:r w:rsidRPr="002A27CD">
        <w:rPr>
          <w:rFonts w:ascii="Arial" w:hAnsi="Arial"/>
          <w:lang w:val="en-US"/>
          <w:rPrChange w:id="1430" w:author="Simon Renny-Byfield" w:date="2014-10-22T14:51:00Z">
            <w:rPr>
              <w:rFonts w:ascii="Arial"/>
              <w:lang w:val="en-US"/>
            </w:rPr>
          </w:rPrChange>
        </w:rPr>
        <w:t>plots. The statistical relationship between TE proximity and the log of expression was examined using Pearson</w:t>
      </w:r>
      <w:r w:rsidRPr="002A27CD">
        <w:rPr>
          <w:rFonts w:ascii="Arial" w:hAnsi="Arial"/>
          <w:lang w:val="en-US"/>
          <w:rPrChange w:id="1431" w:author="Simon Renny-Byfield" w:date="2014-10-22T14:51:00Z">
            <w:rPr>
              <w:rFonts w:hAnsi="Arial"/>
              <w:lang w:val="en-US"/>
            </w:rPr>
          </w:rPrChange>
        </w:rPr>
        <w:t>’</w:t>
      </w:r>
      <w:r w:rsidRPr="002A27CD">
        <w:rPr>
          <w:rFonts w:ascii="Arial" w:hAnsi="Arial"/>
          <w:lang w:val="en-US"/>
          <w:rPrChange w:id="1432" w:author="Simon Renny-Byfield" w:date="2014-10-22T14:51:00Z">
            <w:rPr>
              <w:rFonts w:ascii="Arial"/>
              <w:lang w:val="en-US"/>
            </w:rPr>
          </w:rPrChange>
        </w:rPr>
        <w:t xml:space="preserve">s correlation coefficient and linear modeling. All statistical analyses were performed in the </w:t>
      </w:r>
      <w:ins w:id="1433" w:author="Simon Renny-Byfield" w:date="2014-10-16T21:35:00Z">
        <w:r w:rsidRPr="002A27CD">
          <w:rPr>
            <w:rFonts w:ascii="Arial" w:hAnsi="Arial"/>
            <w:lang w:val="en-US"/>
            <w:rPrChange w:id="1434" w:author="Simon Renny-Byfield" w:date="2014-10-22T14:51:00Z">
              <w:rPr>
                <w:rFonts w:ascii="Arial"/>
                <w:lang w:val="en-US"/>
              </w:rPr>
            </w:rPrChange>
          </w:rPr>
          <w:t xml:space="preserve">statistical </w:t>
        </w:r>
      </w:ins>
      <w:r w:rsidRPr="002A27CD">
        <w:rPr>
          <w:rFonts w:ascii="Arial" w:hAnsi="Arial"/>
          <w:lang w:val="sv-SE"/>
          <w:rPrChange w:id="1435" w:author="Simon Renny-Byfield" w:date="2014-10-22T14:51:00Z">
            <w:rPr>
              <w:rFonts w:ascii="Arial"/>
              <w:lang w:val="sv-SE"/>
            </w:rPr>
          </w:rPrChange>
        </w:rPr>
        <w:t>package R.</w:t>
      </w:r>
    </w:p>
    <w:p w:rsidR="00ED6418" w:rsidRPr="002A27CD" w:rsidRDefault="00ED6418">
      <w:pPr>
        <w:pStyle w:val="Body"/>
        <w:widowControl w:val="0"/>
        <w:spacing w:after="240" w:line="360" w:lineRule="auto"/>
        <w:rPr>
          <w:rFonts w:ascii="Arial" w:eastAsia="Arial" w:hAnsi="Arial" w:cs="Arial"/>
          <w:rPrChange w:id="1436"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437" w:author="Simon Renny-Byfield" w:date="2014-10-22T14:51:00Z">
            <w:rPr>
              <w:rFonts w:ascii="Arial" w:eastAsia="Arial" w:hAnsi="Arial" w:cs="Arial"/>
            </w:rPr>
          </w:rPrChange>
        </w:rPr>
      </w:pPr>
      <w:r w:rsidRPr="002A27CD">
        <w:rPr>
          <w:rFonts w:ascii="Arial" w:hAnsi="Arial"/>
          <w:lang w:val="en-US"/>
          <w:rPrChange w:id="1438" w:author="Simon Renny-Byfield" w:date="2014-10-22T14:51:00Z">
            <w:rPr>
              <w:rFonts w:ascii="Arial Bold"/>
              <w:lang w:val="en-US"/>
            </w:rPr>
          </w:rPrChange>
        </w:rPr>
        <w:t>Acknowledgements</w:t>
      </w:r>
    </w:p>
    <w:p w:rsidR="00ED6418" w:rsidRPr="002A27CD" w:rsidRDefault="00ED6418">
      <w:pPr>
        <w:pStyle w:val="Body"/>
        <w:spacing w:line="360" w:lineRule="auto"/>
        <w:rPr>
          <w:rFonts w:ascii="Arial" w:eastAsia="Arial" w:hAnsi="Arial" w:cs="Arial"/>
          <w:rPrChange w:id="1439"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Bold" w:hAnsi="Arial" w:cs="Arial Bold"/>
          <w:rPrChange w:id="1440" w:author="Simon Renny-Byfield" w:date="2014-10-22T14:51:00Z">
            <w:rPr>
              <w:rFonts w:ascii="Arial Bold" w:eastAsia="Arial Bold" w:hAnsi="Arial Bold" w:cs="Arial Bold"/>
            </w:rPr>
          </w:rPrChange>
        </w:rPr>
      </w:pPr>
      <w:r w:rsidRPr="002A27CD">
        <w:rPr>
          <w:rFonts w:ascii="Arial" w:hAnsi="Arial"/>
          <w:lang w:val="en-US"/>
          <w:rPrChange w:id="1441" w:author="Simon Renny-Byfield" w:date="2014-10-22T14:51:00Z">
            <w:rPr>
              <w:rFonts w:ascii="Arial"/>
              <w:lang w:val="en-US"/>
            </w:rPr>
          </w:rPrChange>
        </w:rPr>
        <w:t>The author</w:t>
      </w:r>
      <w:r w:rsidRPr="002A27CD">
        <w:rPr>
          <w:rFonts w:ascii="Arial" w:hAnsi="Arial"/>
          <w:lang w:val="en-US"/>
          <w:rPrChange w:id="1442" w:author="Simon Renny-Byfield" w:date="2014-10-22T14:51:00Z">
            <w:rPr>
              <w:rFonts w:ascii="Arial"/>
              <w:lang w:val="en-US"/>
            </w:rPr>
          </w:rPrChange>
        </w:rPr>
        <w:t xml:space="preserve">s thank the National Science Foundation Plant Genome Program for funding. </w:t>
      </w:r>
      <w:r w:rsidRPr="002A27CD">
        <w:rPr>
          <w:rFonts w:ascii="Arial" w:hAnsi="Arial"/>
          <w:color w:val="222222"/>
          <w:u w:color="222222"/>
          <w:shd w:val="clear" w:color="auto" w:fill="FFFFFF"/>
          <w:lang w:val="en-US"/>
          <w:rPrChange w:id="1443" w:author="Simon Renny-Byfield" w:date="2014-10-22T14:51:00Z">
            <w:rPr>
              <w:rFonts w:ascii="Arial"/>
              <w:color w:val="222222"/>
              <w:u w:color="222222"/>
              <w:shd w:val="clear" w:color="auto" w:fill="FFFFFF"/>
              <w:lang w:val="en-US"/>
            </w:rPr>
          </w:rPrChange>
        </w:rPr>
        <w:t>Joseph P. Gallagher is funded by a Graduate Research Fellowship from the National Science Foundation.</w:t>
      </w:r>
    </w:p>
    <w:p w:rsidR="00ED6418" w:rsidRPr="002A27CD" w:rsidRDefault="00ED6418">
      <w:pPr>
        <w:pStyle w:val="Body"/>
        <w:spacing w:line="360" w:lineRule="auto"/>
        <w:rPr>
          <w:rFonts w:ascii="Arial" w:eastAsia="Arial Bold" w:hAnsi="Arial" w:cs="Arial Bold"/>
          <w:rPrChange w:id="1444" w:author="Simon Renny-Byfield" w:date="2014-10-22T14:51:00Z">
            <w:rPr>
              <w:rFonts w:ascii="Arial Bold" w:eastAsia="Arial Bold" w:hAnsi="Arial Bold" w:cs="Arial Bold"/>
            </w:rPr>
          </w:rPrChange>
        </w:rPr>
      </w:pPr>
    </w:p>
    <w:p w:rsidR="00ED6418" w:rsidRPr="002A27CD" w:rsidRDefault="00ED6418">
      <w:pPr>
        <w:pStyle w:val="Body"/>
        <w:spacing w:line="360" w:lineRule="auto"/>
        <w:rPr>
          <w:rFonts w:ascii="Arial" w:eastAsia="Arial Bold" w:hAnsi="Arial" w:cs="Arial Bold"/>
          <w:rPrChange w:id="1445"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Bold" w:hAnsi="Arial" w:cs="Arial Bold"/>
          <w:rPrChange w:id="1446" w:author="Simon Renny-Byfield" w:date="2014-10-22T14:51:00Z">
            <w:rPr>
              <w:rFonts w:ascii="Arial Bold" w:eastAsia="Arial Bold" w:hAnsi="Arial Bold" w:cs="Arial Bold"/>
            </w:rPr>
          </w:rPrChange>
        </w:rPr>
      </w:pPr>
      <w:r w:rsidRPr="002A27CD">
        <w:rPr>
          <w:rFonts w:ascii="Arial" w:hAnsi="Arial"/>
          <w:lang w:val="en-US"/>
          <w:rPrChange w:id="1447" w:author="Simon Renny-Byfield" w:date="2014-10-22T14:51:00Z">
            <w:rPr>
              <w:rFonts w:ascii="Arial Bold"/>
              <w:lang w:val="en-US"/>
            </w:rPr>
          </w:rPrChange>
        </w:rPr>
        <w:t>References</w:t>
      </w:r>
    </w:p>
    <w:p w:rsidR="00ED6418" w:rsidRPr="002A27CD" w:rsidRDefault="00ED6418">
      <w:pPr>
        <w:pStyle w:val="Body"/>
        <w:spacing w:line="360" w:lineRule="auto"/>
        <w:rPr>
          <w:rFonts w:ascii="Arial" w:eastAsia="Arial" w:hAnsi="Arial" w:cs="Arial"/>
          <w:rPrChange w:id="1448" w:author="Simon Renny-Byfield" w:date="2014-10-22T14:51:00Z">
            <w:rPr>
              <w:rFonts w:ascii="Arial" w:eastAsia="Arial" w:hAnsi="Arial" w:cs="Arial"/>
            </w:rPr>
          </w:rPrChange>
        </w:rPr>
      </w:pPr>
    </w:p>
    <w:p w:rsidR="00ED6418" w:rsidRPr="002A27CD" w:rsidRDefault="00ED6418">
      <w:pPr>
        <w:pStyle w:val="Body"/>
        <w:spacing w:line="360" w:lineRule="auto"/>
        <w:ind w:left="720" w:hanging="720"/>
        <w:rPr>
          <w:rFonts w:ascii="Arial" w:hAnsi="Arial"/>
          <w:rPrChange w:id="1449" w:author="Simon Renny-Byfield" w:date="2014-10-22T14:51:00Z">
            <w:rPr/>
          </w:rPrChange>
        </w:rPr>
      </w:pPr>
      <w:r w:rsidRPr="002A27CD">
        <w:rPr>
          <w:rFonts w:ascii="Arial" w:eastAsia="Arial" w:hAnsi="Arial" w:cs="Arial"/>
          <w:rPrChange w:id="1450" w:author="Simon Renny-Byfield" w:date="2014-10-22T14:51:00Z">
            <w:rPr>
              <w:rFonts w:ascii="Arial" w:eastAsia="Arial" w:hAnsi="Arial" w:cs="Arial"/>
            </w:rPr>
          </w:rPrChange>
        </w:rPr>
        <w:fldChar w:fldCharType="begin"/>
      </w:r>
      <w:r w:rsidR="002A27CD" w:rsidRPr="002A27CD">
        <w:rPr>
          <w:rFonts w:ascii="Arial" w:eastAsia="Arial" w:hAnsi="Arial" w:cs="Arial"/>
          <w:rPrChange w:id="1451" w:author="Simon Renny-Byfield" w:date="2014-10-22T14:51:00Z">
            <w:rPr>
              <w:rFonts w:ascii="Arial" w:eastAsia="Arial" w:hAnsi="Arial" w:cs="Arial"/>
            </w:rPr>
          </w:rPrChange>
        </w:rPr>
        <w:instrText xml:space="preserve"> ADDIN EN.REFLIST </w:instrText>
      </w:r>
      <w:r w:rsidRPr="002A27CD">
        <w:rPr>
          <w:rFonts w:ascii="Arial" w:eastAsia="Arial" w:hAnsi="Arial" w:cs="Arial"/>
          <w:rPrChange w:id="1452" w:author="Simon Renny-Byfield" w:date="2014-10-22T14:51:00Z">
            <w:rPr>
              <w:rFonts w:ascii="Arial" w:eastAsia="Arial" w:hAnsi="Arial" w:cs="Arial"/>
            </w:rPr>
          </w:rPrChange>
        </w:rPr>
        <w:fldChar w:fldCharType="separate"/>
      </w:r>
    </w:p>
    <w:p w:rsidR="00ED6418" w:rsidRPr="002A27CD" w:rsidRDefault="002A27CD">
      <w:pPr>
        <w:pStyle w:val="Body"/>
        <w:spacing w:line="360" w:lineRule="auto"/>
        <w:ind w:left="720" w:hanging="720"/>
        <w:rPr>
          <w:rFonts w:ascii="Arial" w:eastAsia="Arial" w:hAnsi="Arial" w:cs="Arial"/>
          <w:rPrChange w:id="1453" w:author="Simon Renny-Byfield" w:date="2014-10-22T14:51:00Z">
            <w:rPr>
              <w:rFonts w:ascii="Arial" w:eastAsia="Arial" w:hAnsi="Arial" w:cs="Arial"/>
            </w:rPr>
          </w:rPrChange>
        </w:rPr>
      </w:pPr>
      <w:r w:rsidRPr="002A27CD">
        <w:rPr>
          <w:rFonts w:ascii="Arial" w:hAnsi="Arial"/>
          <w:lang w:val="en-US"/>
          <w:rPrChange w:id="1454" w:author="Simon Renny-Byfield" w:date="2014-10-22T14:51:00Z">
            <w:rPr>
              <w:rFonts w:ascii="Arial"/>
              <w:lang w:val="en-US"/>
            </w:rPr>
          </w:rPrChange>
        </w:rPr>
        <w:t>1.</w:t>
      </w:r>
      <w:r w:rsidRPr="002A27CD">
        <w:rPr>
          <w:rFonts w:ascii="Arial" w:hAnsi="Arial"/>
          <w:lang w:val="en-US"/>
          <w:rPrChange w:id="1455" w:author="Simon Renny-Byfield" w:date="2014-10-22T14:51:00Z">
            <w:rPr>
              <w:rFonts w:ascii="Arial"/>
              <w:lang w:val="en-US"/>
            </w:rPr>
          </w:rPrChange>
        </w:rPr>
        <w:tab/>
        <w:t>Blanc G &amp;</w:t>
      </w:r>
      <w:r w:rsidRPr="002A27CD">
        <w:rPr>
          <w:rFonts w:ascii="Arial" w:hAnsi="Arial"/>
          <w:lang w:val="en-US"/>
          <w:rPrChange w:id="1456" w:author="Simon Renny-Byfield" w:date="2014-10-22T14:51:00Z">
            <w:rPr>
              <w:rFonts w:ascii="Arial"/>
              <w:lang w:val="en-US"/>
            </w:rPr>
          </w:rPrChange>
        </w:rPr>
        <w:t xml:space="preserve"> Wolfe KH (2004) Widespread paleopolyploidy in model plant species inferred from age distributions of duplicate genes. </w:t>
      </w:r>
      <w:r w:rsidRPr="002A27CD">
        <w:rPr>
          <w:rFonts w:ascii="Arial" w:hAnsi="Arial"/>
          <w:i/>
          <w:iCs/>
          <w:rPrChange w:id="1457" w:author="Simon Renny-Byfield" w:date="2014-10-22T14:51:00Z">
            <w:rPr>
              <w:rFonts w:ascii="Arial"/>
              <w:i/>
              <w:iCs/>
            </w:rPr>
          </w:rPrChange>
        </w:rPr>
        <w:t>Plant Cell</w:t>
      </w:r>
      <w:r w:rsidRPr="002A27CD">
        <w:rPr>
          <w:rFonts w:ascii="Arial" w:hAnsi="Arial"/>
          <w:rPrChange w:id="1458" w:author="Simon Renny-Byfield" w:date="2014-10-22T14:51:00Z">
            <w:rPr>
              <w:rFonts w:ascii="Arial"/>
            </w:rPr>
          </w:rPrChange>
        </w:rPr>
        <w:t xml:space="preserve"> 16(7):1667-1678.</w:t>
      </w:r>
    </w:p>
    <w:p w:rsidR="00ED6418" w:rsidRPr="002A27CD" w:rsidRDefault="002A27CD">
      <w:pPr>
        <w:pStyle w:val="Body"/>
        <w:spacing w:line="360" w:lineRule="auto"/>
        <w:ind w:left="720" w:hanging="720"/>
        <w:rPr>
          <w:rFonts w:ascii="Arial" w:eastAsia="Arial" w:hAnsi="Arial" w:cs="Arial"/>
          <w:rPrChange w:id="1459" w:author="Simon Renny-Byfield" w:date="2014-10-22T14:51:00Z">
            <w:rPr>
              <w:rFonts w:ascii="Arial" w:eastAsia="Arial" w:hAnsi="Arial" w:cs="Arial"/>
            </w:rPr>
          </w:rPrChange>
        </w:rPr>
      </w:pPr>
      <w:r w:rsidRPr="002A27CD">
        <w:rPr>
          <w:rFonts w:ascii="Arial" w:hAnsi="Arial"/>
          <w:lang w:val="en-US"/>
          <w:rPrChange w:id="1460" w:author="Simon Renny-Byfield" w:date="2014-10-22T14:51:00Z">
            <w:rPr>
              <w:rFonts w:ascii="Arial"/>
              <w:lang w:val="en-US"/>
            </w:rPr>
          </w:rPrChange>
        </w:rPr>
        <w:t>2.</w:t>
      </w:r>
      <w:r w:rsidRPr="002A27CD">
        <w:rPr>
          <w:rFonts w:ascii="Arial" w:hAnsi="Arial"/>
          <w:lang w:val="en-US"/>
          <w:rPrChange w:id="1461" w:author="Simon Renny-Byfield" w:date="2014-10-22T14:51:00Z">
            <w:rPr>
              <w:rFonts w:ascii="Arial"/>
              <w:lang w:val="en-US"/>
            </w:rPr>
          </w:rPrChange>
        </w:rPr>
        <w:tab/>
        <w:t>Bowers JE, Chapman BA, Rong JK, &amp; Paterson AH (2003) Unravelling angiosperm genome evolution by phylogenet</w:t>
      </w:r>
      <w:r w:rsidRPr="002A27CD">
        <w:rPr>
          <w:rFonts w:ascii="Arial" w:hAnsi="Arial"/>
          <w:lang w:val="en-US"/>
          <w:rPrChange w:id="1462" w:author="Simon Renny-Byfield" w:date="2014-10-22T14:51:00Z">
            <w:rPr>
              <w:rFonts w:ascii="Arial"/>
              <w:lang w:val="en-US"/>
            </w:rPr>
          </w:rPrChange>
        </w:rPr>
        <w:t xml:space="preserve">ic analysis of chromosomal duplication events. </w:t>
      </w:r>
      <w:r w:rsidRPr="002A27CD">
        <w:rPr>
          <w:rFonts w:ascii="Arial" w:hAnsi="Arial"/>
          <w:i/>
          <w:iCs/>
          <w:rPrChange w:id="1463" w:author="Simon Renny-Byfield" w:date="2014-10-22T14:51:00Z">
            <w:rPr>
              <w:rFonts w:ascii="Arial"/>
              <w:i/>
              <w:iCs/>
            </w:rPr>
          </w:rPrChange>
        </w:rPr>
        <w:t>Nature</w:t>
      </w:r>
      <w:r w:rsidRPr="002A27CD">
        <w:rPr>
          <w:rFonts w:ascii="Arial" w:hAnsi="Arial"/>
          <w:rPrChange w:id="1464" w:author="Simon Renny-Byfield" w:date="2014-10-22T14:51:00Z">
            <w:rPr>
              <w:rFonts w:ascii="Arial"/>
            </w:rPr>
          </w:rPrChange>
        </w:rPr>
        <w:t xml:space="preserve"> 422(6930):433-438.</w:t>
      </w:r>
    </w:p>
    <w:p w:rsidR="00ED6418" w:rsidRPr="002A27CD" w:rsidRDefault="002A27CD">
      <w:pPr>
        <w:pStyle w:val="Body"/>
        <w:spacing w:line="360" w:lineRule="auto"/>
        <w:ind w:left="720" w:hanging="720"/>
        <w:rPr>
          <w:rFonts w:ascii="Arial" w:eastAsia="Arial" w:hAnsi="Arial" w:cs="Arial"/>
          <w:rPrChange w:id="1465" w:author="Simon Renny-Byfield" w:date="2014-10-22T14:51:00Z">
            <w:rPr>
              <w:rFonts w:ascii="Arial" w:eastAsia="Arial" w:hAnsi="Arial" w:cs="Arial"/>
            </w:rPr>
          </w:rPrChange>
        </w:rPr>
      </w:pPr>
      <w:r w:rsidRPr="002A27CD">
        <w:rPr>
          <w:rFonts w:ascii="Arial" w:hAnsi="Arial"/>
          <w:rPrChange w:id="1466" w:author="Simon Renny-Byfield" w:date="2014-10-22T14:51:00Z">
            <w:rPr>
              <w:rFonts w:ascii="Arial"/>
            </w:rPr>
          </w:rPrChange>
        </w:rPr>
        <w:t>3.</w:t>
      </w:r>
      <w:r w:rsidRPr="002A27CD">
        <w:rPr>
          <w:rFonts w:ascii="Arial" w:hAnsi="Arial"/>
          <w:rPrChange w:id="1467" w:author="Simon Renny-Byfield" w:date="2014-10-22T14:51:00Z">
            <w:rPr>
              <w:rFonts w:ascii="Arial"/>
            </w:rPr>
          </w:rPrChange>
        </w:rPr>
        <w:tab/>
        <w:t>Jiao Y</w:t>
      </w:r>
      <w:r w:rsidRPr="002A27CD">
        <w:rPr>
          <w:rFonts w:ascii="Arial" w:hAnsi="Arial"/>
          <w:i/>
          <w:iCs/>
          <w:lang w:val="fr-FR"/>
          <w:rPrChange w:id="1468" w:author="Simon Renny-Byfield" w:date="2014-10-22T14:51:00Z">
            <w:rPr>
              <w:rFonts w:ascii="Arial"/>
              <w:i/>
              <w:iCs/>
              <w:lang w:val="fr-FR"/>
            </w:rPr>
          </w:rPrChange>
        </w:rPr>
        <w:t>, et al.</w:t>
      </w:r>
      <w:r w:rsidRPr="002A27CD">
        <w:rPr>
          <w:rFonts w:ascii="Arial" w:hAnsi="Arial"/>
          <w:lang w:val="en-US"/>
          <w:rPrChange w:id="1469" w:author="Simon Renny-Byfield" w:date="2014-10-22T14:51:00Z">
            <w:rPr>
              <w:rFonts w:ascii="Arial"/>
              <w:lang w:val="en-US"/>
            </w:rPr>
          </w:rPrChange>
        </w:rPr>
        <w:t xml:space="preserve"> (2012) A genome triplication associated with early diversification of the core eudicots. </w:t>
      </w:r>
      <w:r w:rsidRPr="002A27CD">
        <w:rPr>
          <w:rFonts w:ascii="Arial" w:hAnsi="Arial"/>
          <w:i/>
          <w:iCs/>
          <w:lang w:val="en-US"/>
          <w:rPrChange w:id="1470" w:author="Simon Renny-Byfield" w:date="2014-10-22T14:51:00Z">
            <w:rPr>
              <w:rFonts w:ascii="Arial"/>
              <w:i/>
              <w:iCs/>
              <w:lang w:val="en-US"/>
            </w:rPr>
          </w:rPrChange>
        </w:rPr>
        <w:t>Genome Biology</w:t>
      </w:r>
      <w:r w:rsidRPr="002A27CD">
        <w:rPr>
          <w:rFonts w:ascii="Arial" w:hAnsi="Arial"/>
          <w:rPrChange w:id="1471" w:author="Simon Renny-Byfield" w:date="2014-10-22T14:51:00Z">
            <w:rPr>
              <w:rFonts w:ascii="Arial"/>
            </w:rPr>
          </w:rPrChange>
        </w:rPr>
        <w:t xml:space="preserve"> 13(1).</w:t>
      </w:r>
    </w:p>
    <w:p w:rsidR="00ED6418" w:rsidRPr="002A27CD" w:rsidRDefault="002A27CD">
      <w:pPr>
        <w:pStyle w:val="Body"/>
        <w:spacing w:line="360" w:lineRule="auto"/>
        <w:ind w:left="720" w:hanging="720"/>
        <w:rPr>
          <w:rFonts w:ascii="Arial" w:eastAsia="Arial" w:hAnsi="Arial" w:cs="Arial"/>
          <w:rPrChange w:id="1472" w:author="Simon Renny-Byfield" w:date="2014-10-22T14:51:00Z">
            <w:rPr>
              <w:rFonts w:ascii="Arial" w:eastAsia="Arial" w:hAnsi="Arial" w:cs="Arial"/>
            </w:rPr>
          </w:rPrChange>
        </w:rPr>
      </w:pPr>
      <w:r w:rsidRPr="002A27CD">
        <w:rPr>
          <w:rFonts w:ascii="Arial" w:hAnsi="Arial"/>
          <w:rPrChange w:id="1473" w:author="Simon Renny-Byfield" w:date="2014-10-22T14:51:00Z">
            <w:rPr>
              <w:rFonts w:ascii="Arial"/>
            </w:rPr>
          </w:rPrChange>
        </w:rPr>
        <w:t>4.</w:t>
      </w:r>
      <w:r w:rsidRPr="002A27CD">
        <w:rPr>
          <w:rFonts w:ascii="Arial" w:hAnsi="Arial"/>
          <w:rPrChange w:id="1474" w:author="Simon Renny-Byfield" w:date="2014-10-22T14:51:00Z">
            <w:rPr>
              <w:rFonts w:ascii="Arial"/>
            </w:rPr>
          </w:rPrChange>
        </w:rPr>
        <w:tab/>
        <w:t>Jiao Y</w:t>
      </w:r>
      <w:r w:rsidRPr="002A27CD">
        <w:rPr>
          <w:rFonts w:ascii="Arial" w:hAnsi="Arial"/>
          <w:i/>
          <w:iCs/>
          <w:lang w:val="fr-FR"/>
          <w:rPrChange w:id="1475" w:author="Simon Renny-Byfield" w:date="2014-10-22T14:51:00Z">
            <w:rPr>
              <w:rFonts w:ascii="Arial"/>
              <w:i/>
              <w:iCs/>
              <w:lang w:val="fr-FR"/>
            </w:rPr>
          </w:rPrChange>
        </w:rPr>
        <w:t>, et al.</w:t>
      </w:r>
      <w:r w:rsidRPr="002A27CD">
        <w:rPr>
          <w:rFonts w:ascii="Arial" w:hAnsi="Arial"/>
          <w:lang w:val="en-US"/>
          <w:rPrChange w:id="1476" w:author="Simon Renny-Byfield" w:date="2014-10-22T14:51:00Z">
            <w:rPr>
              <w:rFonts w:ascii="Arial"/>
              <w:lang w:val="en-US"/>
            </w:rPr>
          </w:rPrChange>
        </w:rPr>
        <w:t xml:space="preserve"> (2011) Ancestral polyploidy in seed plants and angiosperms. </w:t>
      </w:r>
      <w:r w:rsidRPr="002A27CD">
        <w:rPr>
          <w:rFonts w:ascii="Arial" w:hAnsi="Arial"/>
          <w:i/>
          <w:iCs/>
          <w:rPrChange w:id="1477" w:author="Simon Renny-Byfield" w:date="2014-10-22T14:51:00Z">
            <w:rPr>
              <w:rFonts w:ascii="Arial"/>
              <w:i/>
              <w:iCs/>
            </w:rPr>
          </w:rPrChange>
        </w:rPr>
        <w:t>Nature</w:t>
      </w:r>
      <w:r w:rsidRPr="002A27CD">
        <w:rPr>
          <w:rFonts w:ascii="Arial" w:hAnsi="Arial"/>
          <w:rPrChange w:id="1478" w:author="Simon Renny-Byfield" w:date="2014-10-22T14:51:00Z">
            <w:rPr>
              <w:rFonts w:ascii="Arial"/>
            </w:rPr>
          </w:rPrChange>
        </w:rPr>
        <w:t xml:space="preserve"> 473(7345):97-100.</w:t>
      </w:r>
    </w:p>
    <w:p w:rsidR="00ED6418" w:rsidRPr="002A27CD" w:rsidRDefault="002A27CD">
      <w:pPr>
        <w:pStyle w:val="Body"/>
        <w:spacing w:line="360" w:lineRule="auto"/>
        <w:ind w:left="720" w:hanging="720"/>
        <w:rPr>
          <w:rFonts w:ascii="Arial" w:eastAsia="Arial" w:hAnsi="Arial" w:cs="Arial"/>
          <w:rPrChange w:id="1479" w:author="Simon Renny-Byfield" w:date="2014-10-22T14:51:00Z">
            <w:rPr>
              <w:rFonts w:ascii="Arial" w:eastAsia="Arial" w:hAnsi="Arial" w:cs="Arial"/>
            </w:rPr>
          </w:rPrChange>
        </w:rPr>
      </w:pPr>
      <w:r w:rsidRPr="002A27CD">
        <w:rPr>
          <w:rFonts w:ascii="Arial" w:hAnsi="Arial"/>
          <w:lang w:val="en-US"/>
          <w:rPrChange w:id="1480" w:author="Simon Renny-Byfield" w:date="2014-10-22T14:51:00Z">
            <w:rPr>
              <w:rFonts w:ascii="Arial"/>
              <w:lang w:val="en-US"/>
            </w:rPr>
          </w:rPrChange>
        </w:rPr>
        <w:t>5.</w:t>
      </w:r>
      <w:r w:rsidRPr="002A27CD">
        <w:rPr>
          <w:rFonts w:ascii="Arial" w:hAnsi="Arial"/>
          <w:lang w:val="en-US"/>
          <w:rPrChange w:id="1481" w:author="Simon Renny-Byfield" w:date="2014-10-22T14:51:00Z">
            <w:rPr>
              <w:rFonts w:ascii="Arial"/>
              <w:lang w:val="en-US"/>
            </w:rPr>
          </w:rPrChange>
        </w:rPr>
        <w:tab/>
        <w:t xml:space="preserve">Leitch AR &amp; Leitch IJ (2008) Perspective - genomic plasticity and the diversity of polyploid plants. </w:t>
      </w:r>
      <w:r w:rsidRPr="002A27CD">
        <w:rPr>
          <w:rFonts w:ascii="Arial" w:hAnsi="Arial"/>
          <w:i/>
          <w:iCs/>
          <w:lang w:val="en-US"/>
          <w:rPrChange w:id="1482" w:author="Simon Renny-Byfield" w:date="2014-10-22T14:51:00Z">
            <w:rPr>
              <w:rFonts w:ascii="Arial"/>
              <w:i/>
              <w:iCs/>
              <w:lang w:val="en-US"/>
            </w:rPr>
          </w:rPrChange>
        </w:rPr>
        <w:t>Science</w:t>
      </w:r>
      <w:r w:rsidRPr="002A27CD">
        <w:rPr>
          <w:rFonts w:ascii="Arial" w:hAnsi="Arial"/>
          <w:rPrChange w:id="1483" w:author="Simon Renny-Byfield" w:date="2014-10-22T14:51:00Z">
            <w:rPr>
              <w:rFonts w:ascii="Arial"/>
            </w:rPr>
          </w:rPrChange>
        </w:rPr>
        <w:t xml:space="preserve"> 320(5875):481-483.</w:t>
      </w:r>
    </w:p>
    <w:p w:rsidR="00ED6418" w:rsidRPr="002A27CD" w:rsidRDefault="002A27CD">
      <w:pPr>
        <w:pStyle w:val="Body"/>
        <w:spacing w:line="360" w:lineRule="auto"/>
        <w:ind w:left="720" w:hanging="720"/>
        <w:rPr>
          <w:rFonts w:ascii="Arial" w:eastAsia="Arial" w:hAnsi="Arial" w:cs="Arial"/>
          <w:rPrChange w:id="1484" w:author="Simon Renny-Byfield" w:date="2014-10-22T14:51:00Z">
            <w:rPr>
              <w:rFonts w:ascii="Arial" w:eastAsia="Arial" w:hAnsi="Arial" w:cs="Arial"/>
            </w:rPr>
          </w:rPrChange>
        </w:rPr>
      </w:pPr>
      <w:r w:rsidRPr="002A27CD">
        <w:rPr>
          <w:rFonts w:ascii="Arial" w:hAnsi="Arial"/>
          <w:lang w:val="en-US"/>
          <w:rPrChange w:id="1485" w:author="Simon Renny-Byfield" w:date="2014-10-22T14:51:00Z">
            <w:rPr>
              <w:rFonts w:ascii="Arial"/>
              <w:lang w:val="en-US"/>
            </w:rPr>
          </w:rPrChange>
        </w:rPr>
        <w:t>6.</w:t>
      </w:r>
      <w:r w:rsidRPr="002A27CD">
        <w:rPr>
          <w:rFonts w:ascii="Arial" w:hAnsi="Arial"/>
          <w:lang w:val="en-US"/>
          <w:rPrChange w:id="1486" w:author="Simon Renny-Byfield" w:date="2014-10-22T14:51:00Z">
            <w:rPr>
              <w:rFonts w:ascii="Arial"/>
              <w:lang w:val="en-US"/>
            </w:rPr>
          </w:rPrChange>
        </w:rPr>
        <w:tab/>
        <w:t>Paterson AH (2005) Polyploidy, evolu</w:t>
      </w:r>
      <w:r w:rsidRPr="002A27CD">
        <w:rPr>
          <w:rFonts w:ascii="Arial" w:hAnsi="Arial"/>
          <w:lang w:val="en-US"/>
          <w:rPrChange w:id="1487" w:author="Simon Renny-Byfield" w:date="2014-10-22T14:51:00Z">
            <w:rPr>
              <w:rFonts w:ascii="Arial"/>
              <w:lang w:val="en-US"/>
            </w:rPr>
          </w:rPrChange>
        </w:rPr>
        <w:t xml:space="preserve">tionary opportunity, and crop adaptation. </w:t>
      </w:r>
      <w:r w:rsidRPr="002A27CD">
        <w:rPr>
          <w:rFonts w:ascii="Arial" w:hAnsi="Arial"/>
          <w:i/>
          <w:iCs/>
          <w:rPrChange w:id="1488" w:author="Simon Renny-Byfield" w:date="2014-10-22T14:51:00Z">
            <w:rPr>
              <w:rFonts w:ascii="Arial"/>
              <w:i/>
              <w:iCs/>
            </w:rPr>
          </w:rPrChange>
        </w:rPr>
        <w:t>Genetica</w:t>
      </w:r>
      <w:r w:rsidRPr="002A27CD">
        <w:rPr>
          <w:rFonts w:ascii="Arial" w:hAnsi="Arial"/>
          <w:rPrChange w:id="1489" w:author="Simon Renny-Byfield" w:date="2014-10-22T14:51:00Z">
            <w:rPr>
              <w:rFonts w:ascii="Arial"/>
            </w:rPr>
          </w:rPrChange>
        </w:rPr>
        <w:t xml:space="preserve"> 123(1-2):191-196.</w:t>
      </w:r>
    </w:p>
    <w:p w:rsidR="00ED6418" w:rsidRPr="002A27CD" w:rsidRDefault="002A27CD">
      <w:pPr>
        <w:pStyle w:val="Body"/>
        <w:spacing w:line="360" w:lineRule="auto"/>
        <w:ind w:left="720" w:hanging="720"/>
        <w:rPr>
          <w:rFonts w:ascii="Arial" w:eastAsia="Arial" w:hAnsi="Arial" w:cs="Arial"/>
          <w:rPrChange w:id="1490" w:author="Simon Renny-Byfield" w:date="2014-10-22T14:51:00Z">
            <w:rPr>
              <w:rFonts w:ascii="Arial" w:eastAsia="Arial" w:hAnsi="Arial" w:cs="Arial"/>
            </w:rPr>
          </w:rPrChange>
        </w:rPr>
      </w:pPr>
      <w:r w:rsidRPr="002A27CD">
        <w:rPr>
          <w:rFonts w:ascii="Arial" w:hAnsi="Arial"/>
          <w:lang w:val="sv-SE"/>
          <w:rPrChange w:id="1491" w:author="Simon Renny-Byfield" w:date="2014-10-22T14:51:00Z">
            <w:rPr>
              <w:rFonts w:ascii="Arial"/>
              <w:lang w:val="sv-SE"/>
            </w:rPr>
          </w:rPrChange>
        </w:rPr>
        <w:t>7.</w:t>
      </w:r>
      <w:r w:rsidRPr="002A27CD">
        <w:rPr>
          <w:rFonts w:ascii="Arial" w:hAnsi="Arial"/>
          <w:lang w:val="sv-SE"/>
          <w:rPrChange w:id="1492" w:author="Simon Renny-Byfield" w:date="2014-10-22T14:51:00Z">
            <w:rPr>
              <w:rFonts w:ascii="Arial"/>
              <w:lang w:val="sv-SE"/>
            </w:rPr>
          </w:rPrChange>
        </w:rPr>
        <w:tab/>
        <w:t>Paterson AH</w:t>
      </w:r>
      <w:r w:rsidRPr="002A27CD">
        <w:rPr>
          <w:rFonts w:ascii="Arial" w:hAnsi="Arial"/>
          <w:i/>
          <w:iCs/>
          <w:lang w:val="fr-FR"/>
          <w:rPrChange w:id="1493" w:author="Simon Renny-Byfield" w:date="2014-10-22T14:51:00Z">
            <w:rPr>
              <w:rFonts w:ascii="Arial"/>
              <w:i/>
              <w:iCs/>
              <w:lang w:val="fr-FR"/>
            </w:rPr>
          </w:rPrChange>
        </w:rPr>
        <w:t>, et al.</w:t>
      </w:r>
      <w:r w:rsidRPr="002A27CD">
        <w:rPr>
          <w:rFonts w:ascii="Arial" w:hAnsi="Arial"/>
          <w:lang w:val="en-US"/>
          <w:rPrChange w:id="1494" w:author="Simon Renny-Byfield" w:date="2014-10-22T14:51:00Z">
            <w:rPr>
              <w:rFonts w:ascii="Arial"/>
              <w:lang w:val="en-US"/>
            </w:rPr>
          </w:rPrChange>
        </w:rPr>
        <w:t xml:space="preserve"> (2000) Comparative genomics of plant chromosomes. </w:t>
      </w:r>
      <w:r w:rsidRPr="002A27CD">
        <w:rPr>
          <w:rFonts w:ascii="Arial" w:hAnsi="Arial"/>
          <w:i/>
          <w:iCs/>
          <w:rPrChange w:id="1495" w:author="Simon Renny-Byfield" w:date="2014-10-22T14:51:00Z">
            <w:rPr>
              <w:rFonts w:ascii="Arial"/>
              <w:i/>
              <w:iCs/>
            </w:rPr>
          </w:rPrChange>
        </w:rPr>
        <w:t>Plant Cell</w:t>
      </w:r>
      <w:r w:rsidRPr="002A27CD">
        <w:rPr>
          <w:rFonts w:ascii="Arial" w:hAnsi="Arial"/>
          <w:rPrChange w:id="1496" w:author="Simon Renny-Byfield" w:date="2014-10-22T14:51:00Z">
            <w:rPr>
              <w:rFonts w:ascii="Arial"/>
            </w:rPr>
          </w:rPrChange>
        </w:rPr>
        <w:t xml:space="preserve"> 12(9):1523-1539.</w:t>
      </w:r>
    </w:p>
    <w:p w:rsidR="00ED6418" w:rsidRPr="002A27CD" w:rsidRDefault="002A27CD">
      <w:pPr>
        <w:pStyle w:val="Body"/>
        <w:spacing w:line="360" w:lineRule="auto"/>
        <w:ind w:left="720" w:hanging="720"/>
        <w:rPr>
          <w:rFonts w:ascii="Arial" w:eastAsia="Arial" w:hAnsi="Arial" w:cs="Arial"/>
          <w:rPrChange w:id="1497" w:author="Simon Renny-Byfield" w:date="2014-10-22T14:51:00Z">
            <w:rPr>
              <w:rFonts w:ascii="Arial" w:eastAsia="Arial" w:hAnsi="Arial" w:cs="Arial"/>
            </w:rPr>
          </w:rPrChange>
        </w:rPr>
      </w:pPr>
      <w:r w:rsidRPr="002A27CD">
        <w:rPr>
          <w:rFonts w:ascii="Arial" w:hAnsi="Arial"/>
          <w:lang w:val="en-US"/>
          <w:rPrChange w:id="1498" w:author="Simon Renny-Byfield" w:date="2014-10-22T14:51:00Z">
            <w:rPr>
              <w:rFonts w:ascii="Arial"/>
              <w:lang w:val="en-US"/>
            </w:rPr>
          </w:rPrChange>
        </w:rPr>
        <w:t>8.</w:t>
      </w:r>
      <w:r w:rsidRPr="002A27CD">
        <w:rPr>
          <w:rFonts w:ascii="Arial" w:hAnsi="Arial"/>
          <w:lang w:val="en-US"/>
          <w:rPrChange w:id="1499" w:author="Simon Renny-Byfield" w:date="2014-10-22T14:51:00Z">
            <w:rPr>
              <w:rFonts w:ascii="Arial"/>
              <w:lang w:val="en-US"/>
            </w:rPr>
          </w:rPrChange>
        </w:rPr>
        <w:tab/>
        <w:t>Paterson AH, Bowers JE, &amp; Chapman BA (2004) Ancient polyploidization predating dive</w:t>
      </w:r>
      <w:r w:rsidRPr="002A27CD">
        <w:rPr>
          <w:rFonts w:ascii="Arial" w:hAnsi="Arial"/>
          <w:lang w:val="en-US"/>
          <w:rPrChange w:id="1500" w:author="Simon Renny-Byfield" w:date="2014-10-22T14:51:00Z">
            <w:rPr>
              <w:rFonts w:ascii="Arial"/>
              <w:lang w:val="en-US"/>
            </w:rPr>
          </w:rPrChange>
        </w:rPr>
        <w:t xml:space="preserve">rgence of the cereals, and its consequences for comparative genomics. </w:t>
      </w:r>
      <w:r w:rsidRPr="002A27CD">
        <w:rPr>
          <w:rFonts w:ascii="Arial" w:hAnsi="Arial"/>
          <w:i/>
          <w:iCs/>
          <w:lang w:val="en-US"/>
          <w:rPrChange w:id="1501" w:author="Simon Renny-Byfield" w:date="2014-10-22T14:51:00Z">
            <w:rPr>
              <w:rFonts w:ascii="Arial"/>
              <w:i/>
              <w:iCs/>
              <w:lang w:val="en-US"/>
            </w:rPr>
          </w:rPrChange>
        </w:rPr>
        <w:t>Proceedings of the National Academy of Sciences of the United States of America</w:t>
      </w:r>
      <w:r w:rsidRPr="002A27CD">
        <w:rPr>
          <w:rFonts w:ascii="Arial" w:hAnsi="Arial"/>
          <w:rPrChange w:id="1502" w:author="Simon Renny-Byfield" w:date="2014-10-22T14:51:00Z">
            <w:rPr>
              <w:rFonts w:ascii="Arial"/>
            </w:rPr>
          </w:rPrChange>
        </w:rPr>
        <w:t xml:space="preserve"> 101(26):9903-9908.</w:t>
      </w:r>
    </w:p>
    <w:p w:rsidR="00ED6418" w:rsidRPr="002A27CD" w:rsidRDefault="002A27CD">
      <w:pPr>
        <w:pStyle w:val="Body"/>
        <w:spacing w:line="360" w:lineRule="auto"/>
        <w:ind w:left="720" w:hanging="720"/>
        <w:rPr>
          <w:rFonts w:ascii="Arial" w:eastAsia="Arial" w:hAnsi="Arial" w:cs="Arial"/>
          <w:rPrChange w:id="1503" w:author="Simon Renny-Byfield" w:date="2014-10-22T14:51:00Z">
            <w:rPr>
              <w:rFonts w:ascii="Arial" w:eastAsia="Arial" w:hAnsi="Arial" w:cs="Arial"/>
            </w:rPr>
          </w:rPrChange>
        </w:rPr>
      </w:pPr>
      <w:r w:rsidRPr="002A27CD">
        <w:rPr>
          <w:rFonts w:ascii="Arial" w:hAnsi="Arial"/>
          <w:lang w:val="en-US"/>
          <w:rPrChange w:id="1504" w:author="Simon Renny-Byfield" w:date="2014-10-22T14:51:00Z">
            <w:rPr>
              <w:rFonts w:ascii="Arial"/>
              <w:lang w:val="en-US"/>
            </w:rPr>
          </w:rPrChange>
        </w:rPr>
        <w:t>9.</w:t>
      </w:r>
      <w:r w:rsidRPr="002A27CD">
        <w:rPr>
          <w:rFonts w:ascii="Arial" w:hAnsi="Arial"/>
          <w:lang w:val="en-US"/>
          <w:rPrChange w:id="1505" w:author="Simon Renny-Byfield" w:date="2014-10-22T14:51:00Z">
            <w:rPr>
              <w:rFonts w:ascii="Arial"/>
              <w:lang w:val="en-US"/>
            </w:rPr>
          </w:rPrChange>
        </w:rPr>
        <w:tab/>
        <w:t>Renny-Byfield S &amp; Wendel JF (2014) Doubling down on genomes: Polyploidy and crop pla</w:t>
      </w:r>
      <w:r w:rsidRPr="002A27CD">
        <w:rPr>
          <w:rFonts w:ascii="Arial" w:hAnsi="Arial"/>
          <w:lang w:val="en-US"/>
          <w:rPrChange w:id="1506" w:author="Simon Renny-Byfield" w:date="2014-10-22T14:51:00Z">
            <w:rPr>
              <w:rFonts w:ascii="Arial"/>
              <w:lang w:val="en-US"/>
            </w:rPr>
          </w:rPrChange>
        </w:rPr>
        <w:t xml:space="preserve">nts. </w:t>
      </w:r>
      <w:r w:rsidRPr="002A27CD">
        <w:rPr>
          <w:rFonts w:ascii="Arial" w:hAnsi="Arial"/>
          <w:i/>
          <w:iCs/>
          <w:lang w:val="en-US"/>
          <w:rPrChange w:id="1507" w:author="Simon Renny-Byfield" w:date="2014-10-22T14:51:00Z">
            <w:rPr>
              <w:rFonts w:ascii="Arial"/>
              <w:i/>
              <w:iCs/>
              <w:lang w:val="en-US"/>
            </w:rPr>
          </w:rPrChange>
        </w:rPr>
        <w:t>American Journal of Botany</w:t>
      </w:r>
      <w:r w:rsidRPr="002A27CD">
        <w:rPr>
          <w:rFonts w:ascii="Arial" w:hAnsi="Arial"/>
          <w:rPrChange w:id="1508" w:author="Simon Renny-Byfield" w:date="2014-10-22T14:51:00Z">
            <w:rPr>
              <w:rFonts w:ascii="Arial"/>
            </w:rPr>
          </w:rPrChange>
        </w:rPr>
        <w:t xml:space="preserve"> 101(10):1-15.</w:t>
      </w:r>
    </w:p>
    <w:p w:rsidR="00ED6418" w:rsidRPr="002A27CD" w:rsidRDefault="002A27CD">
      <w:pPr>
        <w:pStyle w:val="Body"/>
        <w:spacing w:line="360" w:lineRule="auto"/>
        <w:ind w:left="720" w:hanging="720"/>
        <w:rPr>
          <w:rFonts w:ascii="Arial" w:eastAsia="Arial" w:hAnsi="Arial" w:cs="Arial"/>
          <w:rPrChange w:id="1509" w:author="Simon Renny-Byfield" w:date="2014-10-22T14:51:00Z">
            <w:rPr>
              <w:rFonts w:ascii="Arial" w:eastAsia="Arial" w:hAnsi="Arial" w:cs="Arial"/>
            </w:rPr>
          </w:rPrChange>
        </w:rPr>
      </w:pPr>
      <w:r w:rsidRPr="002A27CD">
        <w:rPr>
          <w:rFonts w:ascii="Arial" w:hAnsi="Arial"/>
          <w:lang w:val="it-IT"/>
          <w:rPrChange w:id="1510" w:author="Simon Renny-Byfield" w:date="2014-10-22T14:51:00Z">
            <w:rPr>
              <w:rFonts w:ascii="Arial"/>
              <w:lang w:val="it-IT"/>
            </w:rPr>
          </w:rPrChange>
        </w:rPr>
        <w:t>10.</w:t>
      </w:r>
      <w:r w:rsidRPr="002A27CD">
        <w:rPr>
          <w:rFonts w:ascii="Arial" w:hAnsi="Arial"/>
          <w:lang w:val="it-IT"/>
          <w:rPrChange w:id="1511" w:author="Simon Renny-Byfield" w:date="2014-10-22T14:51:00Z">
            <w:rPr>
              <w:rFonts w:ascii="Arial"/>
              <w:lang w:val="it-IT"/>
            </w:rPr>
          </w:rPrChange>
        </w:rPr>
        <w:tab/>
        <w:t>Soltis DE</w:t>
      </w:r>
      <w:r w:rsidRPr="002A27CD">
        <w:rPr>
          <w:rFonts w:ascii="Arial" w:hAnsi="Arial"/>
          <w:i/>
          <w:iCs/>
          <w:lang w:val="fr-FR"/>
          <w:rPrChange w:id="1512" w:author="Simon Renny-Byfield" w:date="2014-10-22T14:51:00Z">
            <w:rPr>
              <w:rFonts w:ascii="Arial"/>
              <w:i/>
              <w:iCs/>
              <w:lang w:val="fr-FR"/>
            </w:rPr>
          </w:rPrChange>
        </w:rPr>
        <w:t>, et al.</w:t>
      </w:r>
      <w:r w:rsidRPr="002A27CD">
        <w:rPr>
          <w:rFonts w:ascii="Arial" w:hAnsi="Arial"/>
          <w:lang w:val="en-US"/>
          <w:rPrChange w:id="1513" w:author="Simon Renny-Byfield" w:date="2014-10-22T14:51:00Z">
            <w:rPr>
              <w:rFonts w:ascii="Arial"/>
              <w:lang w:val="en-US"/>
            </w:rPr>
          </w:rPrChange>
        </w:rPr>
        <w:t xml:space="preserve"> (2009) Polyploidy and angiosperm diversification. </w:t>
      </w:r>
      <w:r w:rsidRPr="002A27CD">
        <w:rPr>
          <w:rFonts w:ascii="Arial" w:hAnsi="Arial"/>
          <w:i/>
          <w:iCs/>
          <w:lang w:val="en-US"/>
          <w:rPrChange w:id="1514" w:author="Simon Renny-Byfield" w:date="2014-10-22T14:51:00Z">
            <w:rPr>
              <w:rFonts w:ascii="Arial"/>
              <w:i/>
              <w:iCs/>
              <w:lang w:val="en-US"/>
            </w:rPr>
          </w:rPrChange>
        </w:rPr>
        <w:t>American Journal of Botany</w:t>
      </w:r>
      <w:r w:rsidRPr="002A27CD">
        <w:rPr>
          <w:rFonts w:ascii="Arial" w:hAnsi="Arial"/>
          <w:rPrChange w:id="1515" w:author="Simon Renny-Byfield" w:date="2014-10-22T14:51:00Z">
            <w:rPr>
              <w:rFonts w:ascii="Arial"/>
            </w:rPr>
          </w:rPrChange>
        </w:rPr>
        <w:t xml:space="preserve"> 96(1):336-348.</w:t>
      </w:r>
    </w:p>
    <w:p w:rsidR="00ED6418" w:rsidRPr="002A27CD" w:rsidRDefault="002A27CD">
      <w:pPr>
        <w:pStyle w:val="Body"/>
        <w:spacing w:line="360" w:lineRule="auto"/>
        <w:ind w:left="720" w:hanging="720"/>
        <w:rPr>
          <w:rFonts w:ascii="Arial" w:eastAsia="Arial" w:hAnsi="Arial" w:cs="Arial"/>
          <w:rPrChange w:id="1516" w:author="Simon Renny-Byfield" w:date="2014-10-22T14:51:00Z">
            <w:rPr>
              <w:rFonts w:ascii="Arial" w:eastAsia="Arial" w:hAnsi="Arial" w:cs="Arial"/>
            </w:rPr>
          </w:rPrChange>
        </w:rPr>
      </w:pPr>
      <w:r w:rsidRPr="002A27CD">
        <w:rPr>
          <w:rFonts w:ascii="Arial" w:hAnsi="Arial"/>
          <w:rPrChange w:id="1517" w:author="Simon Renny-Byfield" w:date="2014-10-22T14:51:00Z">
            <w:rPr>
              <w:rFonts w:ascii="Arial"/>
            </w:rPr>
          </w:rPrChange>
        </w:rPr>
        <w:t>11.</w:t>
      </w:r>
      <w:r w:rsidRPr="002A27CD">
        <w:rPr>
          <w:rFonts w:ascii="Arial" w:hAnsi="Arial"/>
          <w:rPrChange w:id="1518" w:author="Simon Renny-Byfield" w:date="2014-10-22T14:51:00Z">
            <w:rPr>
              <w:rFonts w:ascii="Arial"/>
            </w:rPr>
          </w:rPrChange>
        </w:rPr>
        <w:tab/>
        <w:t>Clarkson JJ</w:t>
      </w:r>
      <w:r w:rsidRPr="002A27CD">
        <w:rPr>
          <w:rFonts w:ascii="Arial" w:hAnsi="Arial"/>
          <w:i/>
          <w:iCs/>
          <w:lang w:val="fr-FR"/>
          <w:rPrChange w:id="1519" w:author="Simon Renny-Byfield" w:date="2014-10-22T14:51:00Z">
            <w:rPr>
              <w:rFonts w:ascii="Arial"/>
              <w:i/>
              <w:iCs/>
              <w:lang w:val="fr-FR"/>
            </w:rPr>
          </w:rPrChange>
        </w:rPr>
        <w:t>, et al.</w:t>
      </w:r>
      <w:r w:rsidRPr="002A27CD">
        <w:rPr>
          <w:rFonts w:ascii="Arial" w:hAnsi="Arial"/>
          <w:lang w:val="en-US"/>
          <w:rPrChange w:id="1520" w:author="Simon Renny-Byfield" w:date="2014-10-22T14:51:00Z">
            <w:rPr>
              <w:rFonts w:ascii="Arial"/>
              <w:lang w:val="en-US"/>
            </w:rPr>
          </w:rPrChange>
        </w:rPr>
        <w:t xml:space="preserve"> (2005) Long-term genome diploidization in allopolyploid </w:t>
      </w:r>
      <w:r w:rsidRPr="002A27CD">
        <w:rPr>
          <w:rFonts w:ascii="Arial" w:hAnsi="Arial"/>
          <w:i/>
          <w:iCs/>
          <w:rPrChange w:id="1521" w:author="Simon Renny-Byfield" w:date="2014-10-22T14:51:00Z">
            <w:rPr>
              <w:rFonts w:ascii="Arial"/>
              <w:i/>
              <w:iCs/>
            </w:rPr>
          </w:rPrChange>
        </w:rPr>
        <w:t>Nicotiana</w:t>
      </w:r>
      <w:r w:rsidRPr="002A27CD">
        <w:rPr>
          <w:rFonts w:ascii="Arial" w:hAnsi="Arial"/>
          <w:lang w:val="en-US"/>
          <w:rPrChange w:id="1522" w:author="Simon Renny-Byfield" w:date="2014-10-22T14:51:00Z">
            <w:rPr>
              <w:rFonts w:ascii="Arial"/>
              <w:lang w:val="en-US"/>
            </w:rPr>
          </w:rPrChange>
        </w:rPr>
        <w:t xml:space="preserve"> sectio</w:t>
      </w:r>
      <w:r w:rsidRPr="002A27CD">
        <w:rPr>
          <w:rFonts w:ascii="Arial" w:hAnsi="Arial"/>
          <w:lang w:val="en-US"/>
          <w:rPrChange w:id="1523" w:author="Simon Renny-Byfield" w:date="2014-10-22T14:51:00Z">
            <w:rPr>
              <w:rFonts w:ascii="Arial"/>
              <w:lang w:val="en-US"/>
            </w:rPr>
          </w:rPrChange>
        </w:rPr>
        <w:t xml:space="preserve">n </w:t>
      </w:r>
      <w:r w:rsidRPr="002A27CD">
        <w:rPr>
          <w:rFonts w:ascii="Arial" w:hAnsi="Arial"/>
          <w:i/>
          <w:iCs/>
          <w:rPrChange w:id="1524" w:author="Simon Renny-Byfield" w:date="2014-10-22T14:51:00Z">
            <w:rPr>
              <w:rFonts w:ascii="Arial"/>
              <w:i/>
              <w:iCs/>
            </w:rPr>
          </w:rPrChange>
        </w:rPr>
        <w:t>Repandae</w:t>
      </w:r>
      <w:r w:rsidRPr="002A27CD">
        <w:rPr>
          <w:rFonts w:ascii="Arial" w:hAnsi="Arial"/>
          <w:rPrChange w:id="1525" w:author="Simon Renny-Byfield" w:date="2014-10-22T14:51:00Z">
            <w:rPr>
              <w:rFonts w:ascii="Arial"/>
            </w:rPr>
          </w:rPrChange>
        </w:rPr>
        <w:t xml:space="preserve"> (Solanaceae). </w:t>
      </w:r>
      <w:r w:rsidRPr="002A27CD">
        <w:rPr>
          <w:rFonts w:ascii="Arial" w:hAnsi="Arial"/>
          <w:i/>
          <w:iCs/>
          <w:rPrChange w:id="1526" w:author="Simon Renny-Byfield" w:date="2014-10-22T14:51:00Z">
            <w:rPr>
              <w:rFonts w:ascii="Arial"/>
              <w:i/>
              <w:iCs/>
            </w:rPr>
          </w:rPrChange>
        </w:rPr>
        <w:t>New Phytologist</w:t>
      </w:r>
      <w:r w:rsidRPr="002A27CD">
        <w:rPr>
          <w:rFonts w:ascii="Arial" w:hAnsi="Arial"/>
          <w:rPrChange w:id="1527" w:author="Simon Renny-Byfield" w:date="2014-10-22T14:51:00Z">
            <w:rPr>
              <w:rFonts w:ascii="Arial"/>
            </w:rPr>
          </w:rPrChange>
        </w:rPr>
        <w:t xml:space="preserve"> 168(1):241-252.</w:t>
      </w:r>
    </w:p>
    <w:p w:rsidR="00ED6418" w:rsidRPr="002A27CD" w:rsidRDefault="002A27CD">
      <w:pPr>
        <w:pStyle w:val="Body"/>
        <w:spacing w:line="360" w:lineRule="auto"/>
        <w:ind w:left="720" w:hanging="720"/>
        <w:rPr>
          <w:rFonts w:ascii="Arial" w:eastAsia="Arial" w:hAnsi="Arial" w:cs="Arial"/>
          <w:rPrChange w:id="1528" w:author="Simon Renny-Byfield" w:date="2014-10-22T14:51:00Z">
            <w:rPr>
              <w:rFonts w:ascii="Arial" w:eastAsia="Arial" w:hAnsi="Arial" w:cs="Arial"/>
            </w:rPr>
          </w:rPrChange>
        </w:rPr>
      </w:pPr>
      <w:r w:rsidRPr="002A27CD">
        <w:rPr>
          <w:rFonts w:ascii="Arial" w:hAnsi="Arial"/>
          <w:rPrChange w:id="1529" w:author="Simon Renny-Byfield" w:date="2014-10-22T14:51:00Z">
            <w:rPr>
              <w:rFonts w:ascii="Arial"/>
            </w:rPr>
          </w:rPrChange>
        </w:rPr>
        <w:t>12.</w:t>
      </w:r>
      <w:r w:rsidRPr="002A27CD">
        <w:rPr>
          <w:rFonts w:ascii="Arial" w:hAnsi="Arial"/>
          <w:rPrChange w:id="1530" w:author="Simon Renny-Byfield" w:date="2014-10-22T14:51:00Z">
            <w:rPr>
              <w:rFonts w:ascii="Arial"/>
            </w:rPr>
          </w:rPrChange>
        </w:rPr>
        <w:tab/>
        <w:t xml:space="preserve">Mandakova T, Joly S, Krzywinski M, Mummenhoff K, &amp; Lysak MA (2010) Fast diploidization in close mesopolyploid relatives of </w:t>
      </w:r>
      <w:r w:rsidRPr="002A27CD">
        <w:rPr>
          <w:rFonts w:ascii="Arial" w:hAnsi="Arial"/>
          <w:i/>
          <w:iCs/>
          <w:lang w:val="es-ES_tradnl"/>
          <w:rPrChange w:id="1531" w:author="Simon Renny-Byfield" w:date="2014-10-22T14:51:00Z">
            <w:rPr>
              <w:rFonts w:ascii="Arial"/>
              <w:i/>
              <w:iCs/>
              <w:lang w:val="es-ES_tradnl"/>
            </w:rPr>
          </w:rPrChange>
        </w:rPr>
        <w:t>Arabidopsis</w:t>
      </w:r>
      <w:r w:rsidRPr="002A27CD">
        <w:rPr>
          <w:rFonts w:ascii="Arial" w:hAnsi="Arial"/>
          <w:rPrChange w:id="1532" w:author="Simon Renny-Byfield" w:date="2014-10-22T14:51:00Z">
            <w:rPr>
              <w:rFonts w:ascii="Arial"/>
            </w:rPr>
          </w:rPrChange>
        </w:rPr>
        <w:t xml:space="preserve">. </w:t>
      </w:r>
      <w:r w:rsidRPr="002A27CD">
        <w:rPr>
          <w:rFonts w:ascii="Arial" w:hAnsi="Arial"/>
          <w:i/>
          <w:iCs/>
          <w:rPrChange w:id="1533" w:author="Simon Renny-Byfield" w:date="2014-10-22T14:51:00Z">
            <w:rPr>
              <w:rFonts w:ascii="Arial"/>
              <w:i/>
              <w:iCs/>
            </w:rPr>
          </w:rPrChange>
        </w:rPr>
        <w:t>Plant Cell</w:t>
      </w:r>
      <w:r w:rsidRPr="002A27CD">
        <w:rPr>
          <w:rFonts w:ascii="Arial" w:hAnsi="Arial"/>
          <w:rPrChange w:id="1534" w:author="Simon Renny-Byfield" w:date="2014-10-22T14:51:00Z">
            <w:rPr>
              <w:rFonts w:ascii="Arial"/>
            </w:rPr>
          </w:rPrChange>
        </w:rPr>
        <w:t xml:space="preserve"> 22(7):2277-2290.</w:t>
      </w:r>
    </w:p>
    <w:p w:rsidR="00ED6418" w:rsidRPr="002A27CD" w:rsidRDefault="002A27CD">
      <w:pPr>
        <w:pStyle w:val="Body"/>
        <w:spacing w:line="360" w:lineRule="auto"/>
        <w:ind w:left="720" w:hanging="720"/>
        <w:rPr>
          <w:rFonts w:ascii="Arial" w:eastAsia="Arial" w:hAnsi="Arial" w:cs="Arial"/>
          <w:rPrChange w:id="1535" w:author="Simon Renny-Byfield" w:date="2014-10-22T14:51:00Z">
            <w:rPr>
              <w:rFonts w:ascii="Arial" w:eastAsia="Arial" w:hAnsi="Arial" w:cs="Arial"/>
            </w:rPr>
          </w:rPrChange>
        </w:rPr>
      </w:pPr>
      <w:r w:rsidRPr="002A27CD">
        <w:rPr>
          <w:rFonts w:ascii="Arial" w:hAnsi="Arial"/>
          <w:rPrChange w:id="1536" w:author="Simon Renny-Byfield" w:date="2014-10-22T14:51:00Z">
            <w:rPr>
              <w:rFonts w:ascii="Arial"/>
            </w:rPr>
          </w:rPrChange>
        </w:rPr>
        <w:t>13.</w:t>
      </w:r>
      <w:r w:rsidRPr="002A27CD">
        <w:rPr>
          <w:rFonts w:ascii="Arial" w:hAnsi="Arial"/>
          <w:rPrChange w:id="1537" w:author="Simon Renny-Byfield" w:date="2014-10-22T14:51:00Z">
            <w:rPr>
              <w:rFonts w:ascii="Arial"/>
            </w:rPr>
          </w:rPrChange>
        </w:rPr>
        <w:tab/>
        <w:t>Renny-Byfield S</w:t>
      </w:r>
      <w:r w:rsidRPr="002A27CD">
        <w:rPr>
          <w:rFonts w:ascii="Arial" w:hAnsi="Arial"/>
          <w:i/>
          <w:iCs/>
          <w:lang w:val="fr-FR"/>
          <w:rPrChange w:id="1538" w:author="Simon Renny-Byfield" w:date="2014-10-22T14:51:00Z">
            <w:rPr>
              <w:rFonts w:ascii="Arial"/>
              <w:i/>
              <w:iCs/>
              <w:lang w:val="fr-FR"/>
            </w:rPr>
          </w:rPrChange>
        </w:rPr>
        <w:t>, et al.</w:t>
      </w:r>
      <w:r w:rsidRPr="002A27CD">
        <w:rPr>
          <w:rFonts w:ascii="Arial" w:hAnsi="Arial"/>
          <w:lang w:val="en-US"/>
          <w:rPrChange w:id="1539" w:author="Simon Renny-Byfield" w:date="2014-10-22T14:51:00Z">
            <w:rPr>
              <w:rFonts w:ascii="Arial"/>
              <w:lang w:val="en-US"/>
            </w:rPr>
          </w:rPrChange>
        </w:rPr>
        <w:t xml:space="preserve"> (20</w:t>
      </w:r>
      <w:r w:rsidRPr="002A27CD">
        <w:rPr>
          <w:rFonts w:ascii="Arial" w:hAnsi="Arial"/>
          <w:lang w:val="en-US"/>
          <w:rPrChange w:id="1540" w:author="Simon Renny-Byfield" w:date="2014-10-22T14:51:00Z">
            <w:rPr>
              <w:rFonts w:ascii="Arial"/>
              <w:lang w:val="en-US"/>
            </w:rPr>
          </w:rPrChange>
        </w:rPr>
        <w:t xml:space="preserve">13) Diploidization and genome size change in allopolyploids is associated with differential dynamics of low- and high-copy sequences. </w:t>
      </w:r>
      <w:r w:rsidRPr="002A27CD">
        <w:rPr>
          <w:rFonts w:ascii="Arial" w:hAnsi="Arial"/>
          <w:i/>
          <w:iCs/>
          <w:lang w:val="en-US"/>
          <w:rPrChange w:id="1541" w:author="Simon Renny-Byfield" w:date="2014-10-22T14:51:00Z">
            <w:rPr>
              <w:rFonts w:ascii="Arial"/>
              <w:i/>
              <w:iCs/>
              <w:lang w:val="en-US"/>
            </w:rPr>
          </w:rPrChange>
        </w:rPr>
        <w:t>The Plant Journal</w:t>
      </w:r>
      <w:r w:rsidRPr="002A27CD">
        <w:rPr>
          <w:rFonts w:ascii="Arial" w:hAnsi="Arial"/>
          <w:rPrChange w:id="1542" w:author="Simon Renny-Byfield" w:date="2014-10-22T14:51:00Z">
            <w:rPr>
              <w:rFonts w:ascii="Arial"/>
            </w:rPr>
          </w:rPrChange>
        </w:rPr>
        <w:t xml:space="preserve"> 74(5):829-839.</w:t>
      </w:r>
    </w:p>
    <w:p w:rsidR="00ED6418" w:rsidRPr="002A27CD" w:rsidRDefault="002A27CD">
      <w:pPr>
        <w:pStyle w:val="Body"/>
        <w:spacing w:line="360" w:lineRule="auto"/>
        <w:ind w:left="720" w:hanging="720"/>
        <w:rPr>
          <w:rFonts w:ascii="Arial" w:eastAsia="Arial" w:hAnsi="Arial" w:cs="Arial"/>
          <w:rPrChange w:id="1543" w:author="Simon Renny-Byfield" w:date="2014-10-22T14:51:00Z">
            <w:rPr>
              <w:rFonts w:ascii="Arial" w:eastAsia="Arial" w:hAnsi="Arial" w:cs="Arial"/>
            </w:rPr>
          </w:rPrChange>
        </w:rPr>
      </w:pPr>
      <w:r w:rsidRPr="002A27CD">
        <w:rPr>
          <w:rFonts w:ascii="Arial" w:hAnsi="Arial"/>
          <w:lang w:val="en-US"/>
          <w:rPrChange w:id="1544" w:author="Simon Renny-Byfield" w:date="2014-10-22T14:51:00Z">
            <w:rPr>
              <w:rFonts w:ascii="Arial"/>
              <w:lang w:val="en-US"/>
            </w:rPr>
          </w:rPrChange>
        </w:rPr>
        <w:t>14.</w:t>
      </w:r>
      <w:r w:rsidRPr="002A27CD">
        <w:rPr>
          <w:rFonts w:ascii="Arial" w:hAnsi="Arial"/>
          <w:lang w:val="en-US"/>
          <w:rPrChange w:id="1545" w:author="Simon Renny-Byfield" w:date="2014-10-22T14:51:00Z">
            <w:rPr>
              <w:rFonts w:ascii="Arial"/>
              <w:lang w:val="en-US"/>
            </w:rPr>
          </w:rPrChange>
        </w:rPr>
        <w:tab/>
        <w:t xml:space="preserve">Wolfe KH (2001) Yesterday's polyploids and the mystery of diploidization. </w:t>
      </w:r>
      <w:r w:rsidRPr="002A27CD">
        <w:rPr>
          <w:rFonts w:ascii="Arial" w:hAnsi="Arial"/>
          <w:i/>
          <w:iCs/>
          <w:lang w:val="en-US"/>
          <w:rPrChange w:id="1546" w:author="Simon Renny-Byfield" w:date="2014-10-22T14:51:00Z">
            <w:rPr>
              <w:rFonts w:ascii="Arial"/>
              <w:i/>
              <w:iCs/>
              <w:lang w:val="en-US"/>
            </w:rPr>
          </w:rPrChange>
        </w:rPr>
        <w:t>Nature Revi</w:t>
      </w:r>
      <w:r w:rsidRPr="002A27CD">
        <w:rPr>
          <w:rFonts w:ascii="Arial" w:hAnsi="Arial"/>
          <w:i/>
          <w:iCs/>
          <w:lang w:val="en-US"/>
          <w:rPrChange w:id="1547" w:author="Simon Renny-Byfield" w:date="2014-10-22T14:51:00Z">
            <w:rPr>
              <w:rFonts w:ascii="Arial"/>
              <w:i/>
              <w:iCs/>
              <w:lang w:val="en-US"/>
            </w:rPr>
          </w:rPrChange>
        </w:rPr>
        <w:t>ews Genetics</w:t>
      </w:r>
      <w:r w:rsidRPr="002A27CD">
        <w:rPr>
          <w:rFonts w:ascii="Arial" w:hAnsi="Arial"/>
          <w:rPrChange w:id="1548" w:author="Simon Renny-Byfield" w:date="2014-10-22T14:51:00Z">
            <w:rPr>
              <w:rFonts w:ascii="Arial"/>
            </w:rPr>
          </w:rPrChange>
        </w:rPr>
        <w:t xml:space="preserve"> 2(5):333-341.</w:t>
      </w:r>
    </w:p>
    <w:p w:rsidR="00ED6418" w:rsidRPr="002A27CD" w:rsidRDefault="002A27CD">
      <w:pPr>
        <w:pStyle w:val="Body"/>
        <w:spacing w:line="360" w:lineRule="auto"/>
        <w:ind w:left="720" w:hanging="720"/>
        <w:rPr>
          <w:rFonts w:ascii="Arial" w:eastAsia="Arial" w:hAnsi="Arial" w:cs="Arial"/>
          <w:rPrChange w:id="1549" w:author="Simon Renny-Byfield" w:date="2014-10-22T14:51:00Z">
            <w:rPr>
              <w:rFonts w:ascii="Arial" w:eastAsia="Arial" w:hAnsi="Arial" w:cs="Arial"/>
            </w:rPr>
          </w:rPrChange>
        </w:rPr>
      </w:pPr>
      <w:r w:rsidRPr="002A27CD">
        <w:rPr>
          <w:rFonts w:ascii="Arial" w:hAnsi="Arial"/>
          <w:lang w:val="en-US"/>
          <w:rPrChange w:id="1550" w:author="Simon Renny-Byfield" w:date="2014-10-22T14:51:00Z">
            <w:rPr>
              <w:rFonts w:ascii="Arial"/>
              <w:lang w:val="en-US"/>
            </w:rPr>
          </w:rPrChange>
        </w:rPr>
        <w:t>15.</w:t>
      </w:r>
      <w:r w:rsidRPr="002A27CD">
        <w:rPr>
          <w:rFonts w:ascii="Arial" w:hAnsi="Arial"/>
          <w:lang w:val="en-US"/>
          <w:rPrChange w:id="1551" w:author="Simon Renny-Byfield" w:date="2014-10-22T14:51:00Z">
            <w:rPr>
              <w:rFonts w:ascii="Arial"/>
              <w:lang w:val="en-US"/>
            </w:rPr>
          </w:rPrChange>
        </w:rPr>
        <w:tab/>
        <w:t xml:space="preserve">Leitch IJ &amp; Bennett MD (2004) Genome downsizing in polyploid plants. </w:t>
      </w:r>
      <w:r w:rsidRPr="002A27CD">
        <w:rPr>
          <w:rFonts w:ascii="Arial" w:hAnsi="Arial"/>
          <w:i/>
          <w:iCs/>
          <w:lang w:val="en-US"/>
          <w:rPrChange w:id="1552" w:author="Simon Renny-Byfield" w:date="2014-10-22T14:51:00Z">
            <w:rPr>
              <w:rFonts w:ascii="Arial"/>
              <w:i/>
              <w:iCs/>
              <w:lang w:val="en-US"/>
            </w:rPr>
          </w:rPrChange>
        </w:rPr>
        <w:t>Biological Journal of the Linnean Society</w:t>
      </w:r>
      <w:r w:rsidRPr="002A27CD">
        <w:rPr>
          <w:rFonts w:ascii="Arial" w:hAnsi="Arial"/>
          <w:rPrChange w:id="1553" w:author="Simon Renny-Byfield" w:date="2014-10-22T14:51:00Z">
            <w:rPr>
              <w:rFonts w:ascii="Arial"/>
            </w:rPr>
          </w:rPrChange>
        </w:rPr>
        <w:t xml:space="preserve"> 82(4):651-663.</w:t>
      </w:r>
    </w:p>
    <w:p w:rsidR="00ED6418" w:rsidRPr="002A27CD" w:rsidRDefault="002A27CD">
      <w:pPr>
        <w:pStyle w:val="Body"/>
        <w:spacing w:line="360" w:lineRule="auto"/>
        <w:ind w:left="720" w:hanging="720"/>
        <w:rPr>
          <w:rFonts w:ascii="Arial" w:eastAsia="Arial" w:hAnsi="Arial" w:cs="Arial"/>
          <w:rPrChange w:id="1554" w:author="Simon Renny-Byfield" w:date="2014-10-22T14:51:00Z">
            <w:rPr>
              <w:rFonts w:ascii="Arial" w:eastAsia="Arial" w:hAnsi="Arial" w:cs="Arial"/>
            </w:rPr>
          </w:rPrChange>
        </w:rPr>
      </w:pPr>
      <w:r w:rsidRPr="002A27CD">
        <w:rPr>
          <w:rFonts w:ascii="Arial" w:hAnsi="Arial"/>
          <w:rPrChange w:id="1555" w:author="Simon Renny-Byfield" w:date="2014-10-22T14:51:00Z">
            <w:rPr>
              <w:rFonts w:ascii="Arial"/>
            </w:rPr>
          </w:rPrChange>
        </w:rPr>
        <w:t>16.</w:t>
      </w:r>
      <w:r w:rsidRPr="002A27CD">
        <w:rPr>
          <w:rFonts w:ascii="Arial" w:hAnsi="Arial"/>
          <w:rPrChange w:id="1556" w:author="Simon Renny-Byfield" w:date="2014-10-22T14:51:00Z">
            <w:rPr>
              <w:rFonts w:ascii="Arial"/>
            </w:rPr>
          </w:rPrChange>
        </w:rPr>
        <w:tab/>
        <w:t>Abrouk M</w:t>
      </w:r>
      <w:r w:rsidRPr="002A27CD">
        <w:rPr>
          <w:rFonts w:ascii="Arial" w:hAnsi="Arial"/>
          <w:i/>
          <w:iCs/>
          <w:lang w:val="fr-FR"/>
          <w:rPrChange w:id="1557" w:author="Simon Renny-Byfield" w:date="2014-10-22T14:51:00Z">
            <w:rPr>
              <w:rFonts w:ascii="Arial"/>
              <w:i/>
              <w:iCs/>
              <w:lang w:val="fr-FR"/>
            </w:rPr>
          </w:rPrChange>
        </w:rPr>
        <w:t>, et al.</w:t>
      </w:r>
      <w:r w:rsidRPr="002A27CD">
        <w:rPr>
          <w:rFonts w:ascii="Arial" w:hAnsi="Arial"/>
          <w:lang w:val="en-US"/>
          <w:rPrChange w:id="1558" w:author="Simon Renny-Byfield" w:date="2014-10-22T14:51:00Z">
            <w:rPr>
              <w:rFonts w:ascii="Arial"/>
              <w:lang w:val="en-US"/>
            </w:rPr>
          </w:rPrChange>
        </w:rPr>
        <w:t xml:space="preserve"> (2010) Palaeogenomics of plants: synteny-based modelling of extinct ancestors. </w:t>
      </w:r>
      <w:r w:rsidRPr="002A27CD">
        <w:rPr>
          <w:rFonts w:ascii="Arial" w:hAnsi="Arial"/>
          <w:i/>
          <w:iCs/>
          <w:lang w:val="en-US"/>
          <w:rPrChange w:id="1559" w:author="Simon Renny-Byfield" w:date="2014-10-22T14:51:00Z">
            <w:rPr>
              <w:rFonts w:ascii="Arial"/>
              <w:i/>
              <w:iCs/>
              <w:lang w:val="en-US"/>
            </w:rPr>
          </w:rPrChange>
        </w:rPr>
        <w:t>Trends in Plant Science</w:t>
      </w:r>
      <w:r w:rsidRPr="002A27CD">
        <w:rPr>
          <w:rFonts w:ascii="Arial" w:hAnsi="Arial"/>
          <w:rPrChange w:id="1560" w:author="Simon Renny-Byfield" w:date="2014-10-22T14:51:00Z">
            <w:rPr>
              <w:rFonts w:ascii="Arial"/>
            </w:rPr>
          </w:rPrChange>
        </w:rPr>
        <w:t xml:space="preserve"> 15(9):479-487.</w:t>
      </w:r>
    </w:p>
    <w:p w:rsidR="00ED6418" w:rsidRPr="002A27CD" w:rsidRDefault="002A27CD">
      <w:pPr>
        <w:pStyle w:val="Body"/>
        <w:spacing w:line="360" w:lineRule="auto"/>
        <w:ind w:left="720" w:hanging="720"/>
        <w:rPr>
          <w:rFonts w:ascii="Arial" w:eastAsia="Arial" w:hAnsi="Arial" w:cs="Arial"/>
          <w:rPrChange w:id="1561" w:author="Simon Renny-Byfield" w:date="2014-10-22T14:51:00Z">
            <w:rPr>
              <w:rFonts w:ascii="Arial" w:eastAsia="Arial" w:hAnsi="Arial" w:cs="Arial"/>
            </w:rPr>
          </w:rPrChange>
        </w:rPr>
      </w:pPr>
      <w:r w:rsidRPr="002A27CD">
        <w:rPr>
          <w:rFonts w:ascii="Arial" w:hAnsi="Arial"/>
          <w:rPrChange w:id="1562" w:author="Simon Renny-Byfield" w:date="2014-10-22T14:51:00Z">
            <w:rPr>
              <w:rFonts w:ascii="Arial"/>
            </w:rPr>
          </w:rPrChange>
        </w:rPr>
        <w:t>17.</w:t>
      </w:r>
      <w:r w:rsidRPr="002A27CD">
        <w:rPr>
          <w:rFonts w:ascii="Arial" w:hAnsi="Arial"/>
          <w:rPrChange w:id="1563" w:author="Simon Renny-Byfield" w:date="2014-10-22T14:51:00Z">
            <w:rPr>
              <w:rFonts w:ascii="Arial"/>
            </w:rPr>
          </w:rPrChange>
        </w:rPr>
        <w:tab/>
        <w:t>Lim KY</w:t>
      </w:r>
      <w:r w:rsidRPr="002A27CD">
        <w:rPr>
          <w:rFonts w:ascii="Arial" w:hAnsi="Arial"/>
          <w:i/>
          <w:iCs/>
          <w:lang w:val="fr-FR"/>
          <w:rPrChange w:id="1564" w:author="Simon Renny-Byfield" w:date="2014-10-22T14:51:00Z">
            <w:rPr>
              <w:rFonts w:ascii="Arial"/>
              <w:i/>
              <w:iCs/>
              <w:lang w:val="fr-FR"/>
            </w:rPr>
          </w:rPrChange>
        </w:rPr>
        <w:t>, et al.</w:t>
      </w:r>
      <w:r w:rsidRPr="002A27CD">
        <w:rPr>
          <w:rFonts w:ascii="Arial" w:hAnsi="Arial"/>
          <w:lang w:val="en-US"/>
          <w:rPrChange w:id="1565" w:author="Simon Renny-Byfield" w:date="2014-10-22T14:51:00Z">
            <w:rPr>
              <w:rFonts w:ascii="Arial"/>
              <w:lang w:val="en-US"/>
            </w:rPr>
          </w:rPrChange>
        </w:rPr>
        <w:t xml:space="preserve"> (2007) Sequence of events leading to near-complete genome turnover in allopolyploid </w:t>
      </w:r>
      <w:r w:rsidRPr="002A27CD">
        <w:rPr>
          <w:rFonts w:ascii="Arial" w:hAnsi="Arial"/>
          <w:i/>
          <w:iCs/>
          <w:rPrChange w:id="1566" w:author="Simon Renny-Byfield" w:date="2014-10-22T14:51:00Z">
            <w:rPr>
              <w:rFonts w:ascii="Arial"/>
              <w:i/>
              <w:iCs/>
            </w:rPr>
          </w:rPrChange>
        </w:rPr>
        <w:t>Nicotiana</w:t>
      </w:r>
      <w:r w:rsidRPr="002A27CD">
        <w:rPr>
          <w:rFonts w:ascii="Arial" w:hAnsi="Arial"/>
          <w:lang w:val="en-US"/>
          <w:rPrChange w:id="1567" w:author="Simon Renny-Byfield" w:date="2014-10-22T14:51:00Z">
            <w:rPr>
              <w:rFonts w:ascii="Arial"/>
              <w:lang w:val="en-US"/>
            </w:rPr>
          </w:rPrChange>
        </w:rPr>
        <w:t xml:space="preserve"> within five million year</w:t>
      </w:r>
      <w:r w:rsidRPr="002A27CD">
        <w:rPr>
          <w:rFonts w:ascii="Arial" w:hAnsi="Arial"/>
          <w:lang w:val="en-US"/>
          <w:rPrChange w:id="1568" w:author="Simon Renny-Byfield" w:date="2014-10-22T14:51:00Z">
            <w:rPr>
              <w:rFonts w:ascii="Arial"/>
              <w:lang w:val="en-US"/>
            </w:rPr>
          </w:rPrChange>
        </w:rPr>
        <w:t xml:space="preserve">s. </w:t>
      </w:r>
      <w:r w:rsidRPr="002A27CD">
        <w:rPr>
          <w:rFonts w:ascii="Arial" w:hAnsi="Arial"/>
          <w:i/>
          <w:iCs/>
          <w:rPrChange w:id="1569" w:author="Simon Renny-Byfield" w:date="2014-10-22T14:51:00Z">
            <w:rPr>
              <w:rFonts w:ascii="Arial"/>
              <w:i/>
              <w:iCs/>
            </w:rPr>
          </w:rPrChange>
        </w:rPr>
        <w:t>New Phytologist</w:t>
      </w:r>
      <w:r w:rsidRPr="002A27CD">
        <w:rPr>
          <w:rFonts w:ascii="Arial" w:hAnsi="Arial"/>
          <w:rPrChange w:id="1570" w:author="Simon Renny-Byfield" w:date="2014-10-22T14:51:00Z">
            <w:rPr>
              <w:rFonts w:ascii="Arial"/>
            </w:rPr>
          </w:rPrChange>
        </w:rPr>
        <w:t xml:space="preserve"> 175(4):756-763.</w:t>
      </w:r>
    </w:p>
    <w:p w:rsidR="00ED6418" w:rsidRPr="002A27CD" w:rsidRDefault="002A27CD">
      <w:pPr>
        <w:pStyle w:val="Body"/>
        <w:spacing w:line="360" w:lineRule="auto"/>
        <w:ind w:left="720" w:hanging="720"/>
        <w:rPr>
          <w:rFonts w:ascii="Arial" w:eastAsia="Arial" w:hAnsi="Arial" w:cs="Arial"/>
          <w:rPrChange w:id="1571" w:author="Simon Renny-Byfield" w:date="2014-10-22T14:51:00Z">
            <w:rPr>
              <w:rFonts w:ascii="Arial" w:eastAsia="Arial" w:hAnsi="Arial" w:cs="Arial"/>
            </w:rPr>
          </w:rPrChange>
        </w:rPr>
      </w:pPr>
      <w:r w:rsidRPr="002A27CD">
        <w:rPr>
          <w:rFonts w:ascii="Arial" w:hAnsi="Arial"/>
          <w:rPrChange w:id="1572" w:author="Simon Renny-Byfield" w:date="2014-10-22T14:51:00Z">
            <w:rPr>
              <w:rFonts w:ascii="Arial"/>
            </w:rPr>
          </w:rPrChange>
        </w:rPr>
        <w:t>18.</w:t>
      </w:r>
      <w:r w:rsidRPr="002A27CD">
        <w:rPr>
          <w:rFonts w:ascii="Arial" w:hAnsi="Arial"/>
          <w:rPrChange w:id="1573" w:author="Simon Renny-Byfield" w:date="2014-10-22T14:51:00Z">
            <w:rPr>
              <w:rFonts w:ascii="Arial"/>
            </w:rPr>
          </w:rPrChange>
        </w:rPr>
        <w:tab/>
        <w:t>Langham RJ</w:t>
      </w:r>
      <w:r w:rsidRPr="002A27CD">
        <w:rPr>
          <w:rFonts w:ascii="Arial" w:hAnsi="Arial"/>
          <w:i/>
          <w:iCs/>
          <w:lang w:val="fr-FR"/>
          <w:rPrChange w:id="1574" w:author="Simon Renny-Byfield" w:date="2014-10-22T14:51:00Z">
            <w:rPr>
              <w:rFonts w:ascii="Arial"/>
              <w:i/>
              <w:iCs/>
              <w:lang w:val="fr-FR"/>
            </w:rPr>
          </w:rPrChange>
        </w:rPr>
        <w:t>, et al.</w:t>
      </w:r>
      <w:r w:rsidRPr="002A27CD">
        <w:rPr>
          <w:rFonts w:ascii="Arial" w:hAnsi="Arial"/>
          <w:lang w:val="en-US"/>
          <w:rPrChange w:id="1575" w:author="Simon Renny-Byfield" w:date="2014-10-22T14:51:00Z">
            <w:rPr>
              <w:rFonts w:ascii="Arial"/>
              <w:lang w:val="en-US"/>
            </w:rPr>
          </w:rPrChange>
        </w:rPr>
        <w:t xml:space="preserve"> (2004) Genomic duplication, fractionation and the origin of regulatory novelty. </w:t>
      </w:r>
      <w:r w:rsidRPr="002A27CD">
        <w:rPr>
          <w:rFonts w:ascii="Arial" w:hAnsi="Arial"/>
          <w:i/>
          <w:iCs/>
          <w:lang w:val="en-US"/>
          <w:rPrChange w:id="1576" w:author="Simon Renny-Byfield" w:date="2014-10-22T14:51:00Z">
            <w:rPr>
              <w:rFonts w:ascii="Arial"/>
              <w:i/>
              <w:iCs/>
              <w:lang w:val="en-US"/>
            </w:rPr>
          </w:rPrChange>
        </w:rPr>
        <w:t>Genetics</w:t>
      </w:r>
      <w:r w:rsidRPr="002A27CD">
        <w:rPr>
          <w:rFonts w:ascii="Arial" w:hAnsi="Arial"/>
          <w:rPrChange w:id="1577" w:author="Simon Renny-Byfield" w:date="2014-10-22T14:51:00Z">
            <w:rPr>
              <w:rFonts w:ascii="Arial"/>
            </w:rPr>
          </w:rPrChange>
        </w:rPr>
        <w:t xml:space="preserve"> 166(2):935-945.</w:t>
      </w:r>
    </w:p>
    <w:p w:rsidR="00ED6418" w:rsidRPr="002A27CD" w:rsidRDefault="002A27CD">
      <w:pPr>
        <w:pStyle w:val="Body"/>
        <w:spacing w:line="360" w:lineRule="auto"/>
        <w:ind w:left="720" w:hanging="720"/>
        <w:rPr>
          <w:rFonts w:ascii="Arial" w:eastAsia="Arial" w:hAnsi="Arial" w:cs="Arial"/>
          <w:rPrChange w:id="1578" w:author="Simon Renny-Byfield" w:date="2014-10-22T14:51:00Z">
            <w:rPr>
              <w:rFonts w:ascii="Arial" w:eastAsia="Arial" w:hAnsi="Arial" w:cs="Arial"/>
            </w:rPr>
          </w:rPrChange>
        </w:rPr>
      </w:pPr>
      <w:r w:rsidRPr="002A27CD">
        <w:rPr>
          <w:rFonts w:ascii="Arial" w:hAnsi="Arial"/>
          <w:lang w:val="en-US"/>
          <w:rPrChange w:id="1579" w:author="Simon Renny-Byfield" w:date="2014-10-22T14:51:00Z">
            <w:rPr>
              <w:rFonts w:ascii="Arial"/>
              <w:lang w:val="en-US"/>
            </w:rPr>
          </w:rPrChange>
        </w:rPr>
        <w:t>19.</w:t>
      </w:r>
      <w:r w:rsidRPr="002A27CD">
        <w:rPr>
          <w:rFonts w:ascii="Arial" w:hAnsi="Arial"/>
          <w:lang w:val="en-US"/>
          <w:rPrChange w:id="1580" w:author="Simon Renny-Byfield" w:date="2014-10-22T14:51:00Z">
            <w:rPr>
              <w:rFonts w:ascii="Arial"/>
              <w:lang w:val="en-US"/>
            </w:rPr>
          </w:rPrChange>
        </w:rPr>
        <w:tab/>
        <w:t xml:space="preserve">Schnable JC, Springer NM, &amp; Freeling M (2011) Differentiation of the maize subgenomes by </w:t>
      </w:r>
      <w:r w:rsidRPr="002A27CD">
        <w:rPr>
          <w:rFonts w:ascii="Arial" w:hAnsi="Arial"/>
          <w:lang w:val="en-US"/>
          <w:rPrChange w:id="1581" w:author="Simon Renny-Byfield" w:date="2014-10-22T14:51:00Z">
            <w:rPr>
              <w:rFonts w:ascii="Arial"/>
              <w:lang w:val="en-US"/>
            </w:rPr>
          </w:rPrChange>
        </w:rPr>
        <w:t xml:space="preserve">genome dominance and both ancient and ongoing gene loss. </w:t>
      </w:r>
      <w:r w:rsidRPr="002A27CD">
        <w:rPr>
          <w:rFonts w:ascii="Arial" w:hAnsi="Arial"/>
          <w:i/>
          <w:iCs/>
          <w:lang w:val="en-US"/>
          <w:rPrChange w:id="1582" w:author="Simon Renny-Byfield" w:date="2014-10-22T14:51:00Z">
            <w:rPr>
              <w:rFonts w:ascii="Arial"/>
              <w:i/>
              <w:iCs/>
              <w:lang w:val="en-US"/>
            </w:rPr>
          </w:rPrChange>
        </w:rPr>
        <w:t>Proceedings of the National Academy of Sciences of the United States of America</w:t>
      </w:r>
      <w:r w:rsidRPr="002A27CD">
        <w:rPr>
          <w:rFonts w:ascii="Arial" w:hAnsi="Arial"/>
          <w:rPrChange w:id="1583" w:author="Simon Renny-Byfield" w:date="2014-10-22T14:51:00Z">
            <w:rPr>
              <w:rFonts w:ascii="Arial"/>
            </w:rPr>
          </w:rPrChange>
        </w:rPr>
        <w:t xml:space="preserve"> 108(10):4069-4074.</w:t>
      </w:r>
    </w:p>
    <w:p w:rsidR="00ED6418" w:rsidRPr="002A27CD" w:rsidRDefault="002A27CD">
      <w:pPr>
        <w:pStyle w:val="Body"/>
        <w:spacing w:line="360" w:lineRule="auto"/>
        <w:ind w:left="720" w:hanging="720"/>
        <w:rPr>
          <w:rFonts w:ascii="Arial" w:eastAsia="Arial" w:hAnsi="Arial" w:cs="Arial"/>
          <w:rPrChange w:id="1584" w:author="Simon Renny-Byfield" w:date="2014-10-22T14:51:00Z">
            <w:rPr>
              <w:rFonts w:ascii="Arial" w:eastAsia="Arial" w:hAnsi="Arial" w:cs="Arial"/>
            </w:rPr>
          </w:rPrChange>
        </w:rPr>
      </w:pPr>
      <w:r w:rsidRPr="002A27CD">
        <w:rPr>
          <w:rFonts w:ascii="Arial" w:hAnsi="Arial"/>
          <w:rPrChange w:id="1585" w:author="Simon Renny-Byfield" w:date="2014-10-22T14:51:00Z">
            <w:rPr>
              <w:rFonts w:ascii="Arial"/>
            </w:rPr>
          </w:rPrChange>
        </w:rPr>
        <w:t>20.</w:t>
      </w:r>
      <w:r w:rsidRPr="002A27CD">
        <w:rPr>
          <w:rFonts w:ascii="Arial" w:hAnsi="Arial"/>
          <w:rPrChange w:id="1586" w:author="Simon Renny-Byfield" w:date="2014-10-22T14:51:00Z">
            <w:rPr>
              <w:rFonts w:ascii="Arial"/>
            </w:rPr>
          </w:rPrChange>
        </w:rPr>
        <w:tab/>
        <w:t>Tang H</w:t>
      </w:r>
      <w:r w:rsidRPr="002A27CD">
        <w:rPr>
          <w:rFonts w:ascii="Arial" w:hAnsi="Arial"/>
          <w:i/>
          <w:iCs/>
          <w:lang w:val="fr-FR"/>
          <w:rPrChange w:id="1587" w:author="Simon Renny-Byfield" w:date="2014-10-22T14:51:00Z">
            <w:rPr>
              <w:rFonts w:ascii="Arial"/>
              <w:i/>
              <w:iCs/>
              <w:lang w:val="fr-FR"/>
            </w:rPr>
          </w:rPrChange>
        </w:rPr>
        <w:t>, et al.</w:t>
      </w:r>
      <w:r w:rsidRPr="002A27CD">
        <w:rPr>
          <w:rFonts w:ascii="Arial" w:hAnsi="Arial"/>
          <w:lang w:val="en-US"/>
          <w:rPrChange w:id="1588" w:author="Simon Renny-Byfield" w:date="2014-10-22T14:51:00Z">
            <w:rPr>
              <w:rFonts w:ascii="Arial"/>
              <w:lang w:val="en-US"/>
            </w:rPr>
          </w:rPrChange>
        </w:rPr>
        <w:t xml:space="preserve"> (2012) Altered patterns of fractionation and exon deletions in </w:t>
      </w:r>
      <w:r w:rsidRPr="002A27CD">
        <w:rPr>
          <w:rFonts w:ascii="Arial" w:hAnsi="Arial"/>
          <w:i/>
          <w:iCs/>
          <w:lang w:val="it-IT"/>
          <w:rPrChange w:id="1589" w:author="Simon Renny-Byfield" w:date="2014-10-22T14:51:00Z">
            <w:rPr>
              <w:rFonts w:ascii="Arial"/>
              <w:i/>
              <w:iCs/>
              <w:lang w:val="it-IT"/>
            </w:rPr>
          </w:rPrChange>
        </w:rPr>
        <w:t>Brassica rapa</w:t>
      </w:r>
      <w:r w:rsidRPr="002A27CD">
        <w:rPr>
          <w:rFonts w:ascii="Arial" w:hAnsi="Arial"/>
          <w:lang w:val="en-US"/>
          <w:rPrChange w:id="1590" w:author="Simon Renny-Byfield" w:date="2014-10-22T14:51:00Z">
            <w:rPr>
              <w:rFonts w:ascii="Arial"/>
              <w:lang w:val="en-US"/>
            </w:rPr>
          </w:rPrChange>
        </w:rPr>
        <w:t xml:space="preserve"> supp</w:t>
      </w:r>
      <w:r w:rsidRPr="002A27CD">
        <w:rPr>
          <w:rFonts w:ascii="Arial" w:hAnsi="Arial"/>
          <w:lang w:val="en-US"/>
          <w:rPrChange w:id="1591" w:author="Simon Renny-Byfield" w:date="2014-10-22T14:51:00Z">
            <w:rPr>
              <w:rFonts w:ascii="Arial"/>
              <w:lang w:val="en-US"/>
            </w:rPr>
          </w:rPrChange>
        </w:rPr>
        <w:t xml:space="preserve">ort a two-step model of paleohexaploidy. </w:t>
      </w:r>
      <w:r w:rsidRPr="002A27CD">
        <w:rPr>
          <w:rFonts w:ascii="Arial" w:hAnsi="Arial"/>
          <w:i/>
          <w:iCs/>
          <w:lang w:val="en-US"/>
          <w:rPrChange w:id="1592" w:author="Simon Renny-Byfield" w:date="2014-10-22T14:51:00Z">
            <w:rPr>
              <w:rFonts w:ascii="Arial"/>
              <w:i/>
              <w:iCs/>
              <w:lang w:val="en-US"/>
            </w:rPr>
          </w:rPrChange>
        </w:rPr>
        <w:t>Genetics</w:t>
      </w:r>
      <w:r w:rsidRPr="002A27CD">
        <w:rPr>
          <w:rFonts w:ascii="Arial" w:hAnsi="Arial"/>
          <w:rPrChange w:id="1593" w:author="Simon Renny-Byfield" w:date="2014-10-22T14:51:00Z">
            <w:rPr>
              <w:rFonts w:ascii="Arial"/>
            </w:rPr>
          </w:rPrChange>
        </w:rPr>
        <w:t xml:space="preserve"> 190(4):1563-1574.</w:t>
      </w:r>
    </w:p>
    <w:p w:rsidR="00ED6418" w:rsidRPr="002A27CD" w:rsidRDefault="002A27CD">
      <w:pPr>
        <w:pStyle w:val="Body"/>
        <w:spacing w:line="360" w:lineRule="auto"/>
        <w:ind w:left="720" w:hanging="720"/>
        <w:rPr>
          <w:rFonts w:ascii="Arial" w:eastAsia="Arial" w:hAnsi="Arial" w:cs="Arial"/>
          <w:rPrChange w:id="1594" w:author="Simon Renny-Byfield" w:date="2014-10-22T14:51:00Z">
            <w:rPr>
              <w:rFonts w:ascii="Arial" w:eastAsia="Arial" w:hAnsi="Arial" w:cs="Arial"/>
            </w:rPr>
          </w:rPrChange>
        </w:rPr>
      </w:pPr>
      <w:r w:rsidRPr="002A27CD">
        <w:rPr>
          <w:rFonts w:ascii="Arial" w:hAnsi="Arial"/>
          <w:lang w:val="en-US"/>
          <w:rPrChange w:id="1595" w:author="Simon Renny-Byfield" w:date="2014-10-22T14:51:00Z">
            <w:rPr>
              <w:rFonts w:ascii="Arial"/>
              <w:lang w:val="en-US"/>
            </w:rPr>
          </w:rPrChange>
        </w:rPr>
        <w:t>21.</w:t>
      </w:r>
      <w:r w:rsidRPr="002A27CD">
        <w:rPr>
          <w:rFonts w:ascii="Arial" w:hAnsi="Arial"/>
          <w:lang w:val="en-US"/>
          <w:rPrChange w:id="1596" w:author="Simon Renny-Byfield" w:date="2014-10-22T14:51:00Z">
            <w:rPr>
              <w:rFonts w:ascii="Arial"/>
              <w:lang w:val="en-US"/>
            </w:rPr>
          </w:rPrChange>
        </w:rPr>
        <w:tab/>
        <w:t>Woodhouse MR</w:t>
      </w:r>
      <w:r w:rsidRPr="002A27CD">
        <w:rPr>
          <w:rFonts w:ascii="Arial" w:hAnsi="Arial"/>
          <w:i/>
          <w:iCs/>
          <w:lang w:val="fr-FR"/>
          <w:rPrChange w:id="1597" w:author="Simon Renny-Byfield" w:date="2014-10-22T14:51:00Z">
            <w:rPr>
              <w:rFonts w:ascii="Arial"/>
              <w:i/>
              <w:iCs/>
              <w:lang w:val="fr-FR"/>
            </w:rPr>
          </w:rPrChange>
        </w:rPr>
        <w:t>, et al.</w:t>
      </w:r>
      <w:r w:rsidRPr="002A27CD">
        <w:rPr>
          <w:rFonts w:ascii="Arial" w:hAnsi="Arial"/>
          <w:lang w:val="en-US"/>
          <w:rPrChange w:id="1598" w:author="Simon Renny-Byfield" w:date="2014-10-22T14:51:00Z">
            <w:rPr>
              <w:rFonts w:ascii="Arial"/>
              <w:lang w:val="en-US"/>
            </w:rPr>
          </w:rPrChange>
        </w:rPr>
        <w:t xml:space="preserve"> (2014) Origin, inheritance, and gene regulatory consequences of genome dominance in polyploids (vol 111, pg 5283, 2014). </w:t>
      </w:r>
      <w:r w:rsidRPr="002A27CD">
        <w:rPr>
          <w:rFonts w:ascii="Arial" w:hAnsi="Arial"/>
          <w:i/>
          <w:iCs/>
          <w:lang w:val="en-US"/>
          <w:rPrChange w:id="1599" w:author="Simon Renny-Byfield" w:date="2014-10-22T14:51:00Z">
            <w:rPr>
              <w:rFonts w:ascii="Arial"/>
              <w:i/>
              <w:iCs/>
              <w:lang w:val="en-US"/>
            </w:rPr>
          </w:rPrChange>
        </w:rPr>
        <w:t>Proceedings of the National Academy of Sci</w:t>
      </w:r>
      <w:r w:rsidRPr="002A27CD">
        <w:rPr>
          <w:rFonts w:ascii="Arial" w:hAnsi="Arial"/>
          <w:i/>
          <w:iCs/>
          <w:lang w:val="en-US"/>
          <w:rPrChange w:id="1600" w:author="Simon Renny-Byfield" w:date="2014-10-22T14:51:00Z">
            <w:rPr>
              <w:rFonts w:ascii="Arial"/>
              <w:i/>
              <w:iCs/>
              <w:lang w:val="en-US"/>
            </w:rPr>
          </w:rPrChange>
        </w:rPr>
        <w:t>ences of the United States of America</w:t>
      </w:r>
      <w:r w:rsidRPr="002A27CD">
        <w:rPr>
          <w:rFonts w:ascii="Arial" w:hAnsi="Arial"/>
          <w:rPrChange w:id="1601" w:author="Simon Renny-Byfield" w:date="2014-10-22T14:51:00Z">
            <w:rPr>
              <w:rFonts w:ascii="Arial"/>
            </w:rPr>
          </w:rPrChange>
        </w:rPr>
        <w:t xml:space="preserve"> 111(17):6527-6527.</w:t>
      </w:r>
    </w:p>
    <w:p w:rsidR="00ED6418" w:rsidRPr="002A27CD" w:rsidRDefault="002A27CD">
      <w:pPr>
        <w:pStyle w:val="Body"/>
        <w:spacing w:line="360" w:lineRule="auto"/>
        <w:ind w:left="720" w:hanging="720"/>
        <w:rPr>
          <w:rFonts w:ascii="Arial" w:eastAsia="Arial" w:hAnsi="Arial" w:cs="Arial"/>
          <w:rPrChange w:id="1602" w:author="Simon Renny-Byfield" w:date="2014-10-22T14:51:00Z">
            <w:rPr>
              <w:rFonts w:ascii="Arial" w:eastAsia="Arial" w:hAnsi="Arial" w:cs="Arial"/>
            </w:rPr>
          </w:rPrChange>
        </w:rPr>
      </w:pPr>
      <w:r w:rsidRPr="002A27CD">
        <w:rPr>
          <w:rFonts w:ascii="Arial" w:hAnsi="Arial"/>
          <w:lang w:val="en-US"/>
          <w:rPrChange w:id="1603" w:author="Simon Renny-Byfield" w:date="2014-10-22T14:51:00Z">
            <w:rPr>
              <w:rFonts w:ascii="Arial"/>
              <w:lang w:val="en-US"/>
            </w:rPr>
          </w:rPrChange>
        </w:rPr>
        <w:t>22.</w:t>
      </w:r>
      <w:r w:rsidRPr="002A27CD">
        <w:rPr>
          <w:rFonts w:ascii="Arial" w:hAnsi="Arial"/>
          <w:lang w:val="en-US"/>
          <w:rPrChange w:id="1604" w:author="Simon Renny-Byfield" w:date="2014-10-22T14:51:00Z">
            <w:rPr>
              <w:rFonts w:ascii="Arial"/>
              <w:lang w:val="en-US"/>
            </w:rPr>
          </w:rPrChange>
        </w:rPr>
        <w:tab/>
        <w:t>Woodhouse MR</w:t>
      </w:r>
      <w:r w:rsidRPr="002A27CD">
        <w:rPr>
          <w:rFonts w:ascii="Arial" w:hAnsi="Arial"/>
          <w:i/>
          <w:iCs/>
          <w:lang w:val="fr-FR"/>
          <w:rPrChange w:id="1605" w:author="Simon Renny-Byfield" w:date="2014-10-22T14:51:00Z">
            <w:rPr>
              <w:rFonts w:ascii="Arial"/>
              <w:i/>
              <w:iCs/>
              <w:lang w:val="fr-FR"/>
            </w:rPr>
          </w:rPrChange>
        </w:rPr>
        <w:t>, et al.</w:t>
      </w:r>
      <w:r w:rsidRPr="002A27CD">
        <w:rPr>
          <w:rFonts w:ascii="Arial" w:hAnsi="Arial"/>
          <w:lang w:val="en-US"/>
          <w:rPrChange w:id="1606" w:author="Simon Renny-Byfield" w:date="2014-10-22T14:51:00Z">
            <w:rPr>
              <w:rFonts w:ascii="Arial"/>
              <w:lang w:val="en-US"/>
            </w:rPr>
          </w:rPrChange>
        </w:rPr>
        <w:t xml:space="preserve"> (2010) Following tetraploidy in maize, a short deletion mechanism removed genes preferentially from one of the two homeologs. </w:t>
      </w:r>
      <w:r w:rsidRPr="002A27CD">
        <w:rPr>
          <w:rFonts w:ascii="Arial" w:hAnsi="Arial"/>
          <w:i/>
          <w:iCs/>
          <w:rPrChange w:id="1607" w:author="Simon Renny-Byfield" w:date="2014-10-22T14:51:00Z">
            <w:rPr>
              <w:rFonts w:ascii="Arial"/>
              <w:i/>
              <w:iCs/>
            </w:rPr>
          </w:rPrChange>
        </w:rPr>
        <w:t>Plos Biology</w:t>
      </w:r>
      <w:r w:rsidRPr="002A27CD">
        <w:rPr>
          <w:rFonts w:ascii="Arial" w:hAnsi="Arial"/>
          <w:rPrChange w:id="1608" w:author="Simon Renny-Byfield" w:date="2014-10-22T14:51:00Z">
            <w:rPr>
              <w:rFonts w:ascii="Arial"/>
            </w:rPr>
          </w:rPrChange>
        </w:rPr>
        <w:t xml:space="preserve"> 8(6):e1000409.</w:t>
      </w:r>
    </w:p>
    <w:p w:rsidR="00ED6418" w:rsidRPr="002A27CD" w:rsidRDefault="002A27CD">
      <w:pPr>
        <w:pStyle w:val="Body"/>
        <w:spacing w:line="360" w:lineRule="auto"/>
        <w:ind w:left="720" w:hanging="720"/>
        <w:rPr>
          <w:rFonts w:ascii="Arial" w:eastAsia="Arial" w:hAnsi="Arial" w:cs="Arial"/>
          <w:rPrChange w:id="1609" w:author="Simon Renny-Byfield" w:date="2014-10-22T14:51:00Z">
            <w:rPr>
              <w:rFonts w:ascii="Arial" w:eastAsia="Arial" w:hAnsi="Arial" w:cs="Arial"/>
            </w:rPr>
          </w:rPrChange>
        </w:rPr>
      </w:pPr>
      <w:r w:rsidRPr="002A27CD">
        <w:rPr>
          <w:rFonts w:ascii="Arial" w:hAnsi="Arial"/>
          <w:lang w:val="fr-FR"/>
          <w:rPrChange w:id="1610" w:author="Simon Renny-Byfield" w:date="2014-10-22T14:51:00Z">
            <w:rPr>
              <w:rFonts w:ascii="Arial"/>
              <w:lang w:val="fr-FR"/>
            </w:rPr>
          </w:rPrChange>
        </w:rPr>
        <w:t>23.</w:t>
      </w:r>
      <w:r w:rsidRPr="002A27CD">
        <w:rPr>
          <w:rFonts w:ascii="Arial" w:hAnsi="Arial"/>
          <w:lang w:val="fr-FR"/>
          <w:rPrChange w:id="1611" w:author="Simon Renny-Byfield" w:date="2014-10-22T14:51:00Z">
            <w:rPr>
              <w:rFonts w:ascii="Arial"/>
              <w:lang w:val="fr-FR"/>
            </w:rPr>
          </w:rPrChange>
        </w:rPr>
        <w:tab/>
        <w:t>Garsmeur O</w:t>
      </w:r>
      <w:r w:rsidRPr="002A27CD">
        <w:rPr>
          <w:rFonts w:ascii="Arial" w:hAnsi="Arial"/>
          <w:i/>
          <w:iCs/>
          <w:lang w:val="fr-FR"/>
          <w:rPrChange w:id="1612" w:author="Simon Renny-Byfield" w:date="2014-10-22T14:51:00Z">
            <w:rPr>
              <w:rFonts w:ascii="Arial"/>
              <w:i/>
              <w:iCs/>
              <w:lang w:val="fr-FR"/>
            </w:rPr>
          </w:rPrChange>
        </w:rPr>
        <w:t>, et a</w:t>
      </w:r>
      <w:r w:rsidRPr="002A27CD">
        <w:rPr>
          <w:rFonts w:ascii="Arial" w:hAnsi="Arial"/>
          <w:i/>
          <w:iCs/>
          <w:lang w:val="fr-FR"/>
          <w:rPrChange w:id="1613" w:author="Simon Renny-Byfield" w:date="2014-10-22T14:51:00Z">
            <w:rPr>
              <w:rFonts w:ascii="Arial"/>
              <w:i/>
              <w:iCs/>
              <w:lang w:val="fr-FR"/>
            </w:rPr>
          </w:rPrChange>
        </w:rPr>
        <w:t>l.</w:t>
      </w:r>
      <w:r w:rsidRPr="002A27CD">
        <w:rPr>
          <w:rFonts w:ascii="Arial" w:hAnsi="Arial"/>
          <w:lang w:val="en-US"/>
          <w:rPrChange w:id="1614" w:author="Simon Renny-Byfield" w:date="2014-10-22T14:51:00Z">
            <w:rPr>
              <w:rFonts w:ascii="Arial"/>
              <w:lang w:val="en-US"/>
            </w:rPr>
          </w:rPrChange>
        </w:rPr>
        <w:t xml:space="preserve"> (2013) Two evolutionarily distinct classes of paleopolyploidy. </w:t>
      </w:r>
      <w:r w:rsidRPr="002A27CD">
        <w:rPr>
          <w:rFonts w:ascii="Arial" w:hAnsi="Arial"/>
          <w:i/>
          <w:iCs/>
          <w:lang w:val="en-US"/>
          <w:rPrChange w:id="1615" w:author="Simon Renny-Byfield" w:date="2014-10-22T14:51:00Z">
            <w:rPr>
              <w:rFonts w:ascii="Arial"/>
              <w:i/>
              <w:iCs/>
              <w:lang w:val="en-US"/>
            </w:rPr>
          </w:rPrChange>
        </w:rPr>
        <w:t>Molecular Biology and Evolution</w:t>
      </w:r>
      <w:r w:rsidRPr="002A27CD">
        <w:rPr>
          <w:rFonts w:ascii="Arial" w:hAnsi="Arial"/>
          <w:rPrChange w:id="1616" w:author="Simon Renny-Byfield" w:date="2014-10-22T14:51:00Z">
            <w:rPr>
              <w:rFonts w:ascii="Arial"/>
            </w:rPr>
          </w:rPrChange>
        </w:rPr>
        <w:t xml:space="preserve"> 31(2):448-454.</w:t>
      </w:r>
    </w:p>
    <w:p w:rsidR="00ED6418" w:rsidRPr="002A27CD" w:rsidRDefault="002A27CD">
      <w:pPr>
        <w:pStyle w:val="Body"/>
        <w:spacing w:line="360" w:lineRule="auto"/>
        <w:ind w:left="720" w:hanging="720"/>
        <w:rPr>
          <w:rFonts w:ascii="Arial" w:eastAsia="Arial" w:hAnsi="Arial" w:cs="Arial"/>
          <w:rPrChange w:id="1617" w:author="Simon Renny-Byfield" w:date="2014-10-22T14:51:00Z">
            <w:rPr>
              <w:rFonts w:ascii="Arial" w:eastAsia="Arial" w:hAnsi="Arial" w:cs="Arial"/>
            </w:rPr>
          </w:rPrChange>
        </w:rPr>
      </w:pPr>
      <w:r w:rsidRPr="002A27CD">
        <w:rPr>
          <w:rFonts w:ascii="Arial" w:hAnsi="Arial"/>
          <w:lang w:val="en-US"/>
          <w:rPrChange w:id="1618" w:author="Simon Renny-Byfield" w:date="2014-10-22T14:51:00Z">
            <w:rPr>
              <w:rFonts w:ascii="Arial"/>
              <w:lang w:val="en-US"/>
            </w:rPr>
          </w:rPrChange>
        </w:rPr>
        <w:t>24.</w:t>
      </w:r>
      <w:r w:rsidRPr="002A27CD">
        <w:rPr>
          <w:rFonts w:ascii="Arial" w:hAnsi="Arial"/>
          <w:lang w:val="en-US"/>
          <w:rPrChange w:id="1619" w:author="Simon Renny-Byfield" w:date="2014-10-22T14:51:00Z">
            <w:rPr>
              <w:rFonts w:ascii="Arial"/>
              <w:lang w:val="en-US"/>
            </w:rPr>
          </w:rPrChange>
        </w:rPr>
        <w:tab/>
        <w:t>Schnable PS</w:t>
      </w:r>
      <w:r w:rsidRPr="002A27CD">
        <w:rPr>
          <w:rFonts w:ascii="Arial" w:hAnsi="Arial"/>
          <w:i/>
          <w:iCs/>
          <w:lang w:val="fr-FR"/>
          <w:rPrChange w:id="1620" w:author="Simon Renny-Byfield" w:date="2014-10-22T14:51:00Z">
            <w:rPr>
              <w:rFonts w:ascii="Arial"/>
              <w:i/>
              <w:iCs/>
              <w:lang w:val="fr-FR"/>
            </w:rPr>
          </w:rPrChange>
        </w:rPr>
        <w:t>, et al.</w:t>
      </w:r>
      <w:r w:rsidRPr="002A27CD">
        <w:rPr>
          <w:rFonts w:ascii="Arial" w:hAnsi="Arial"/>
          <w:lang w:val="en-US"/>
          <w:rPrChange w:id="1621" w:author="Simon Renny-Byfield" w:date="2014-10-22T14:51:00Z">
            <w:rPr>
              <w:rFonts w:ascii="Arial"/>
              <w:lang w:val="en-US"/>
            </w:rPr>
          </w:rPrChange>
        </w:rPr>
        <w:t xml:space="preserve"> (2009) The B73 maize genome: complexity, diversity, and dynamics. </w:t>
      </w:r>
      <w:r w:rsidRPr="002A27CD">
        <w:rPr>
          <w:rFonts w:ascii="Arial" w:hAnsi="Arial"/>
          <w:i/>
          <w:iCs/>
          <w:lang w:val="en-US"/>
          <w:rPrChange w:id="1622" w:author="Simon Renny-Byfield" w:date="2014-10-22T14:51:00Z">
            <w:rPr>
              <w:rFonts w:ascii="Arial"/>
              <w:i/>
              <w:iCs/>
              <w:lang w:val="en-US"/>
            </w:rPr>
          </w:rPrChange>
        </w:rPr>
        <w:t>Science</w:t>
      </w:r>
      <w:r w:rsidRPr="002A27CD">
        <w:rPr>
          <w:rFonts w:ascii="Arial" w:hAnsi="Arial"/>
          <w:rPrChange w:id="1623" w:author="Simon Renny-Byfield" w:date="2014-10-22T14:51:00Z">
            <w:rPr>
              <w:rFonts w:ascii="Arial"/>
            </w:rPr>
          </w:rPrChange>
        </w:rPr>
        <w:t xml:space="preserve"> 326(5956):1112-1115.</w:t>
      </w:r>
    </w:p>
    <w:p w:rsidR="00ED6418" w:rsidRPr="002A27CD" w:rsidRDefault="002A27CD">
      <w:pPr>
        <w:pStyle w:val="Body"/>
        <w:spacing w:line="360" w:lineRule="auto"/>
        <w:ind w:left="720" w:hanging="720"/>
        <w:rPr>
          <w:rFonts w:ascii="Arial" w:eastAsia="Arial" w:hAnsi="Arial" w:cs="Arial"/>
          <w:rPrChange w:id="1624" w:author="Simon Renny-Byfield" w:date="2014-10-22T14:51:00Z">
            <w:rPr>
              <w:rFonts w:ascii="Arial" w:eastAsia="Arial" w:hAnsi="Arial" w:cs="Arial"/>
            </w:rPr>
          </w:rPrChange>
        </w:rPr>
      </w:pPr>
      <w:r w:rsidRPr="002A27CD">
        <w:rPr>
          <w:rFonts w:ascii="Arial" w:hAnsi="Arial"/>
          <w:lang w:val="en-US"/>
          <w:rPrChange w:id="1625" w:author="Simon Renny-Byfield" w:date="2014-10-22T14:51:00Z">
            <w:rPr>
              <w:rFonts w:ascii="Arial"/>
              <w:lang w:val="en-US"/>
            </w:rPr>
          </w:rPrChange>
        </w:rPr>
        <w:t>25.</w:t>
      </w:r>
      <w:r w:rsidRPr="002A27CD">
        <w:rPr>
          <w:rFonts w:ascii="Arial" w:hAnsi="Arial"/>
          <w:lang w:val="en-US"/>
          <w:rPrChange w:id="1626" w:author="Simon Renny-Byfield" w:date="2014-10-22T14:51:00Z">
            <w:rPr>
              <w:rFonts w:ascii="Arial"/>
              <w:lang w:val="en-US"/>
            </w:rPr>
          </w:rPrChange>
        </w:rPr>
        <w:tab/>
        <w:t xml:space="preserve">Thomas BC, Pedersen </w:t>
      </w:r>
      <w:r w:rsidRPr="002A27CD">
        <w:rPr>
          <w:rFonts w:ascii="Arial" w:hAnsi="Arial"/>
          <w:lang w:val="en-US"/>
          <w:rPrChange w:id="1627" w:author="Simon Renny-Byfield" w:date="2014-10-22T14:51:00Z">
            <w:rPr>
              <w:rFonts w:ascii="Arial"/>
              <w:lang w:val="en-US"/>
            </w:rPr>
          </w:rPrChange>
        </w:rPr>
        <w:t xml:space="preserve">B, &amp; Freeling M (2006) Following tetraploidy in an Arabidopsis ancestor, genes were removed preferentially from one homeolog leaving clusters enriched in dose-sensitive genes. </w:t>
      </w:r>
      <w:r w:rsidRPr="002A27CD">
        <w:rPr>
          <w:rFonts w:ascii="Arial" w:hAnsi="Arial"/>
          <w:i/>
          <w:iCs/>
          <w:lang w:val="en-US"/>
          <w:rPrChange w:id="1628" w:author="Simon Renny-Byfield" w:date="2014-10-22T14:51:00Z">
            <w:rPr>
              <w:rFonts w:ascii="Arial"/>
              <w:i/>
              <w:iCs/>
              <w:lang w:val="en-US"/>
            </w:rPr>
          </w:rPrChange>
        </w:rPr>
        <w:t>Genome Research</w:t>
      </w:r>
      <w:r w:rsidRPr="002A27CD">
        <w:rPr>
          <w:rFonts w:ascii="Arial" w:hAnsi="Arial"/>
          <w:rPrChange w:id="1629" w:author="Simon Renny-Byfield" w:date="2014-10-22T14:51:00Z">
            <w:rPr>
              <w:rFonts w:ascii="Arial"/>
            </w:rPr>
          </w:rPrChange>
        </w:rPr>
        <w:t xml:space="preserve"> 16(7):934-946.</w:t>
      </w:r>
    </w:p>
    <w:p w:rsidR="00ED6418" w:rsidRPr="002A27CD" w:rsidRDefault="002A27CD">
      <w:pPr>
        <w:pStyle w:val="Body"/>
        <w:spacing w:line="360" w:lineRule="auto"/>
        <w:ind w:left="720" w:hanging="720"/>
        <w:rPr>
          <w:rFonts w:ascii="Arial" w:eastAsia="Arial" w:hAnsi="Arial" w:cs="Arial"/>
          <w:rPrChange w:id="1630" w:author="Simon Renny-Byfield" w:date="2014-10-22T14:51:00Z">
            <w:rPr>
              <w:rFonts w:ascii="Arial" w:eastAsia="Arial" w:hAnsi="Arial" w:cs="Arial"/>
            </w:rPr>
          </w:rPrChange>
        </w:rPr>
      </w:pPr>
      <w:r w:rsidRPr="002A27CD">
        <w:rPr>
          <w:rFonts w:ascii="Arial" w:hAnsi="Arial"/>
          <w:rPrChange w:id="1631" w:author="Simon Renny-Byfield" w:date="2014-10-22T14:51:00Z">
            <w:rPr>
              <w:rFonts w:ascii="Arial"/>
            </w:rPr>
          </w:rPrChange>
        </w:rPr>
        <w:t>26.</w:t>
      </w:r>
      <w:r w:rsidRPr="002A27CD">
        <w:rPr>
          <w:rFonts w:ascii="Arial" w:hAnsi="Arial"/>
          <w:rPrChange w:id="1632" w:author="Simon Renny-Byfield" w:date="2014-10-22T14:51:00Z">
            <w:rPr>
              <w:rFonts w:ascii="Arial"/>
            </w:rPr>
          </w:rPrChange>
        </w:rPr>
        <w:tab/>
        <w:t>Cheng F</w:t>
      </w:r>
      <w:r w:rsidRPr="002A27CD">
        <w:rPr>
          <w:rFonts w:ascii="Arial" w:hAnsi="Arial"/>
          <w:i/>
          <w:iCs/>
          <w:lang w:val="fr-FR"/>
          <w:rPrChange w:id="1633" w:author="Simon Renny-Byfield" w:date="2014-10-22T14:51:00Z">
            <w:rPr>
              <w:rFonts w:ascii="Arial"/>
              <w:i/>
              <w:iCs/>
              <w:lang w:val="fr-FR"/>
            </w:rPr>
          </w:rPrChange>
        </w:rPr>
        <w:t>, et al.</w:t>
      </w:r>
      <w:r w:rsidRPr="002A27CD">
        <w:rPr>
          <w:rFonts w:ascii="Arial" w:hAnsi="Arial"/>
          <w:lang w:val="en-US"/>
          <w:rPrChange w:id="1634" w:author="Simon Renny-Byfield" w:date="2014-10-22T14:51:00Z">
            <w:rPr>
              <w:rFonts w:ascii="Arial"/>
              <w:lang w:val="en-US"/>
            </w:rPr>
          </w:rPrChange>
        </w:rPr>
        <w:t xml:space="preserve"> (2012) Biased gene fractionat</w:t>
      </w:r>
      <w:r w:rsidRPr="002A27CD">
        <w:rPr>
          <w:rFonts w:ascii="Arial" w:hAnsi="Arial"/>
          <w:lang w:val="en-US"/>
          <w:rPrChange w:id="1635" w:author="Simon Renny-Byfield" w:date="2014-10-22T14:51:00Z">
            <w:rPr>
              <w:rFonts w:ascii="Arial"/>
              <w:lang w:val="en-US"/>
            </w:rPr>
          </w:rPrChange>
        </w:rPr>
        <w:t xml:space="preserve">ion and dominant gene expression among the subgenomes of </w:t>
      </w:r>
      <w:r w:rsidRPr="002A27CD">
        <w:rPr>
          <w:rFonts w:ascii="Arial" w:hAnsi="Arial"/>
          <w:i/>
          <w:iCs/>
          <w:lang w:val="it-IT"/>
          <w:rPrChange w:id="1636" w:author="Simon Renny-Byfield" w:date="2014-10-22T14:51:00Z">
            <w:rPr>
              <w:rFonts w:ascii="Arial"/>
              <w:i/>
              <w:iCs/>
              <w:lang w:val="it-IT"/>
            </w:rPr>
          </w:rPrChange>
        </w:rPr>
        <w:t>Brassica rapa</w:t>
      </w:r>
      <w:r w:rsidRPr="002A27CD">
        <w:rPr>
          <w:rFonts w:ascii="Arial" w:hAnsi="Arial"/>
          <w:rPrChange w:id="1637" w:author="Simon Renny-Byfield" w:date="2014-10-22T14:51:00Z">
            <w:rPr>
              <w:rFonts w:ascii="Arial"/>
            </w:rPr>
          </w:rPrChange>
        </w:rPr>
        <w:t xml:space="preserve">. </w:t>
      </w:r>
      <w:r w:rsidRPr="002A27CD">
        <w:rPr>
          <w:rFonts w:ascii="Arial" w:hAnsi="Arial"/>
          <w:i/>
          <w:iCs/>
          <w:lang w:val="es-ES_tradnl"/>
          <w:rPrChange w:id="1638" w:author="Simon Renny-Byfield" w:date="2014-10-22T14:51:00Z">
            <w:rPr>
              <w:rFonts w:ascii="Arial"/>
              <w:i/>
              <w:iCs/>
              <w:lang w:val="es-ES_tradnl"/>
            </w:rPr>
          </w:rPrChange>
        </w:rPr>
        <w:t>Plos One</w:t>
      </w:r>
      <w:r w:rsidRPr="002A27CD">
        <w:rPr>
          <w:rFonts w:ascii="Arial" w:hAnsi="Arial"/>
          <w:rPrChange w:id="1639" w:author="Simon Renny-Byfield" w:date="2014-10-22T14:51:00Z">
            <w:rPr>
              <w:rFonts w:ascii="Arial"/>
            </w:rPr>
          </w:rPrChange>
        </w:rPr>
        <w:t xml:space="preserve"> 7(5).</w:t>
      </w:r>
    </w:p>
    <w:p w:rsidR="00ED6418" w:rsidRPr="002A27CD" w:rsidRDefault="002A27CD">
      <w:pPr>
        <w:pStyle w:val="Body"/>
        <w:spacing w:line="360" w:lineRule="auto"/>
        <w:ind w:left="720" w:hanging="720"/>
        <w:rPr>
          <w:rFonts w:ascii="Arial" w:eastAsia="Arial" w:hAnsi="Arial" w:cs="Arial"/>
          <w:rPrChange w:id="1640" w:author="Simon Renny-Byfield" w:date="2014-10-22T14:51:00Z">
            <w:rPr>
              <w:rFonts w:ascii="Arial" w:eastAsia="Arial" w:hAnsi="Arial" w:cs="Arial"/>
            </w:rPr>
          </w:rPrChange>
        </w:rPr>
      </w:pPr>
      <w:r w:rsidRPr="002A27CD">
        <w:rPr>
          <w:rFonts w:ascii="Arial" w:hAnsi="Arial"/>
          <w:rPrChange w:id="1641" w:author="Simon Renny-Byfield" w:date="2014-10-22T14:51:00Z">
            <w:rPr>
              <w:rFonts w:ascii="Arial"/>
            </w:rPr>
          </w:rPrChange>
        </w:rPr>
        <w:t>27.</w:t>
      </w:r>
      <w:r w:rsidRPr="002A27CD">
        <w:rPr>
          <w:rFonts w:ascii="Arial" w:hAnsi="Arial"/>
          <w:rPrChange w:id="1642" w:author="Simon Renny-Byfield" w:date="2014-10-22T14:51:00Z">
            <w:rPr>
              <w:rFonts w:ascii="Arial"/>
            </w:rPr>
          </w:rPrChange>
        </w:rPr>
        <w:tab/>
        <w:t>Grover CE</w:t>
      </w:r>
      <w:r w:rsidRPr="002A27CD">
        <w:rPr>
          <w:rFonts w:ascii="Arial" w:hAnsi="Arial"/>
          <w:i/>
          <w:iCs/>
          <w:lang w:val="fr-FR"/>
          <w:rPrChange w:id="1643" w:author="Simon Renny-Byfield" w:date="2014-10-22T14:51:00Z">
            <w:rPr>
              <w:rFonts w:ascii="Arial"/>
              <w:i/>
              <w:iCs/>
              <w:lang w:val="fr-FR"/>
            </w:rPr>
          </w:rPrChange>
        </w:rPr>
        <w:t>, et al.</w:t>
      </w:r>
      <w:r w:rsidRPr="002A27CD">
        <w:rPr>
          <w:rFonts w:ascii="Arial" w:hAnsi="Arial"/>
          <w:lang w:val="en-US"/>
          <w:rPrChange w:id="1644" w:author="Simon Renny-Byfield" w:date="2014-10-22T14:51:00Z">
            <w:rPr>
              <w:rFonts w:ascii="Arial"/>
              <w:lang w:val="en-US"/>
            </w:rPr>
          </w:rPrChange>
        </w:rPr>
        <w:t xml:space="preserve"> (2012) Homoeolog expression bias and expression level dominance in allopolyploids. </w:t>
      </w:r>
      <w:r w:rsidRPr="002A27CD">
        <w:rPr>
          <w:rFonts w:ascii="Arial" w:hAnsi="Arial"/>
          <w:i/>
          <w:iCs/>
          <w:rPrChange w:id="1645" w:author="Simon Renny-Byfield" w:date="2014-10-22T14:51:00Z">
            <w:rPr>
              <w:rFonts w:ascii="Arial"/>
              <w:i/>
              <w:iCs/>
            </w:rPr>
          </w:rPrChange>
        </w:rPr>
        <w:t>New Phytologist</w:t>
      </w:r>
      <w:r w:rsidRPr="002A27CD">
        <w:rPr>
          <w:rFonts w:ascii="Arial" w:hAnsi="Arial"/>
          <w:rPrChange w:id="1646" w:author="Simon Renny-Byfield" w:date="2014-10-22T14:51:00Z">
            <w:rPr>
              <w:rFonts w:ascii="Arial"/>
            </w:rPr>
          </w:rPrChange>
        </w:rPr>
        <w:t xml:space="preserve"> 196(4):966-971.</w:t>
      </w:r>
    </w:p>
    <w:p w:rsidR="00ED6418" w:rsidRPr="002A27CD" w:rsidRDefault="002A27CD">
      <w:pPr>
        <w:pStyle w:val="Body"/>
        <w:spacing w:line="360" w:lineRule="auto"/>
        <w:ind w:left="720" w:hanging="720"/>
        <w:rPr>
          <w:rFonts w:ascii="Arial" w:eastAsia="Arial" w:hAnsi="Arial" w:cs="Arial"/>
          <w:rPrChange w:id="1647" w:author="Simon Renny-Byfield" w:date="2014-10-22T14:51:00Z">
            <w:rPr>
              <w:rFonts w:ascii="Arial" w:eastAsia="Arial" w:hAnsi="Arial" w:cs="Arial"/>
            </w:rPr>
          </w:rPrChange>
        </w:rPr>
      </w:pPr>
      <w:r w:rsidRPr="002A27CD">
        <w:rPr>
          <w:rFonts w:ascii="Arial" w:hAnsi="Arial"/>
          <w:lang w:val="en-US"/>
          <w:rPrChange w:id="1648" w:author="Simon Renny-Byfield" w:date="2014-10-22T14:51:00Z">
            <w:rPr>
              <w:rFonts w:ascii="Arial"/>
              <w:lang w:val="en-US"/>
            </w:rPr>
          </w:rPrChange>
        </w:rPr>
        <w:t>28.</w:t>
      </w:r>
      <w:r w:rsidRPr="002A27CD">
        <w:rPr>
          <w:rFonts w:ascii="Arial" w:hAnsi="Arial"/>
          <w:lang w:val="en-US"/>
          <w:rPrChange w:id="1649" w:author="Simon Renny-Byfield" w:date="2014-10-22T14:51:00Z">
            <w:rPr>
              <w:rFonts w:ascii="Arial"/>
              <w:lang w:val="en-US"/>
            </w:rPr>
          </w:rPrChange>
        </w:rPr>
        <w:tab/>
        <w:t>Rapp RA, Udall JA, &amp;</w:t>
      </w:r>
      <w:r w:rsidRPr="002A27CD">
        <w:rPr>
          <w:rFonts w:ascii="Arial" w:hAnsi="Arial"/>
          <w:lang w:val="en-US"/>
          <w:rPrChange w:id="1650" w:author="Simon Renny-Byfield" w:date="2014-10-22T14:51:00Z">
            <w:rPr>
              <w:rFonts w:ascii="Arial"/>
              <w:lang w:val="en-US"/>
            </w:rPr>
          </w:rPrChange>
        </w:rPr>
        <w:t xml:space="preserve"> Wendel JF (2009) Genomic expression dominance in allopolyploids. </w:t>
      </w:r>
      <w:r w:rsidRPr="002A27CD">
        <w:rPr>
          <w:rFonts w:ascii="Arial" w:hAnsi="Arial"/>
          <w:i/>
          <w:iCs/>
          <w:lang w:val="en-US"/>
          <w:rPrChange w:id="1651" w:author="Simon Renny-Byfield" w:date="2014-10-22T14:51:00Z">
            <w:rPr>
              <w:rFonts w:ascii="Arial"/>
              <w:i/>
              <w:iCs/>
              <w:lang w:val="en-US"/>
            </w:rPr>
          </w:rPrChange>
        </w:rPr>
        <w:t>BMC Biology</w:t>
      </w:r>
      <w:r w:rsidRPr="002A27CD">
        <w:rPr>
          <w:rFonts w:ascii="Arial" w:hAnsi="Arial"/>
          <w:rPrChange w:id="1652" w:author="Simon Renny-Byfield" w:date="2014-10-22T14:51:00Z">
            <w:rPr>
              <w:rFonts w:ascii="Arial"/>
            </w:rPr>
          </w:rPrChange>
        </w:rPr>
        <w:t xml:space="preserve"> 7:18.</w:t>
      </w:r>
    </w:p>
    <w:p w:rsidR="00ED6418" w:rsidRPr="002A27CD" w:rsidRDefault="002A27CD">
      <w:pPr>
        <w:pStyle w:val="Body"/>
        <w:spacing w:line="360" w:lineRule="auto"/>
        <w:ind w:left="720" w:hanging="720"/>
        <w:rPr>
          <w:rFonts w:ascii="Arial" w:eastAsia="Arial" w:hAnsi="Arial" w:cs="Arial"/>
          <w:rPrChange w:id="1653" w:author="Simon Renny-Byfield" w:date="2014-10-22T14:51:00Z">
            <w:rPr>
              <w:rFonts w:ascii="Arial" w:eastAsia="Arial" w:hAnsi="Arial" w:cs="Arial"/>
            </w:rPr>
          </w:rPrChange>
        </w:rPr>
      </w:pPr>
      <w:r w:rsidRPr="002A27CD">
        <w:rPr>
          <w:rFonts w:ascii="Arial" w:hAnsi="Arial"/>
          <w:lang w:val="it-IT"/>
          <w:rPrChange w:id="1654" w:author="Simon Renny-Byfield" w:date="2014-10-22T14:51:00Z">
            <w:rPr>
              <w:rFonts w:ascii="Arial"/>
              <w:lang w:val="it-IT"/>
            </w:rPr>
          </w:rPrChange>
        </w:rPr>
        <w:t>29.</w:t>
      </w:r>
      <w:r w:rsidRPr="002A27CD">
        <w:rPr>
          <w:rFonts w:ascii="Arial" w:hAnsi="Arial"/>
          <w:lang w:val="it-IT"/>
          <w:rPrChange w:id="1655" w:author="Simon Renny-Byfield" w:date="2014-10-22T14:51:00Z">
            <w:rPr>
              <w:rFonts w:ascii="Arial"/>
              <w:lang w:val="it-IT"/>
            </w:rPr>
          </w:rPrChange>
        </w:rPr>
        <w:tab/>
        <w:t xml:space="preserve">Flagel L, Udall J, Nettleton D, &amp; Wendel J (2008) Duplicate gene expression in allopolyploid </w:t>
      </w:r>
      <w:r w:rsidRPr="002A27CD">
        <w:rPr>
          <w:rFonts w:ascii="Arial" w:hAnsi="Arial"/>
          <w:i/>
          <w:iCs/>
          <w:rPrChange w:id="1656" w:author="Simon Renny-Byfield" w:date="2014-10-22T14:51:00Z">
            <w:rPr>
              <w:rFonts w:ascii="Arial"/>
              <w:i/>
              <w:iCs/>
            </w:rPr>
          </w:rPrChange>
        </w:rPr>
        <w:t>Gossypium</w:t>
      </w:r>
      <w:r w:rsidRPr="002A27CD">
        <w:rPr>
          <w:rFonts w:ascii="Arial" w:hAnsi="Arial"/>
          <w:lang w:val="en-US"/>
          <w:rPrChange w:id="1657" w:author="Simon Renny-Byfield" w:date="2014-10-22T14:51:00Z">
            <w:rPr>
              <w:rFonts w:ascii="Arial"/>
              <w:lang w:val="en-US"/>
            </w:rPr>
          </w:rPrChange>
        </w:rPr>
        <w:t xml:space="preserve"> reveals two temporally distinct phases of expression evolution. </w:t>
      </w:r>
      <w:r w:rsidRPr="002A27CD">
        <w:rPr>
          <w:rFonts w:ascii="Arial" w:hAnsi="Arial"/>
          <w:i/>
          <w:iCs/>
          <w:lang w:val="en-US"/>
          <w:rPrChange w:id="1658" w:author="Simon Renny-Byfield" w:date="2014-10-22T14:51:00Z">
            <w:rPr>
              <w:rFonts w:ascii="Arial"/>
              <w:i/>
              <w:iCs/>
              <w:lang w:val="en-US"/>
            </w:rPr>
          </w:rPrChange>
        </w:rPr>
        <w:t>B</w:t>
      </w:r>
      <w:r w:rsidRPr="002A27CD">
        <w:rPr>
          <w:rFonts w:ascii="Arial" w:hAnsi="Arial"/>
          <w:i/>
          <w:iCs/>
          <w:lang w:val="en-US"/>
          <w:rPrChange w:id="1659" w:author="Simon Renny-Byfield" w:date="2014-10-22T14:51:00Z">
            <w:rPr>
              <w:rFonts w:ascii="Arial"/>
              <w:i/>
              <w:iCs/>
              <w:lang w:val="en-US"/>
            </w:rPr>
          </w:rPrChange>
        </w:rPr>
        <w:t>MC Biology</w:t>
      </w:r>
      <w:r w:rsidRPr="002A27CD">
        <w:rPr>
          <w:rFonts w:ascii="Arial" w:hAnsi="Arial"/>
          <w:rPrChange w:id="1660" w:author="Simon Renny-Byfield" w:date="2014-10-22T14:51:00Z">
            <w:rPr>
              <w:rFonts w:ascii="Arial"/>
            </w:rPr>
          </w:rPrChange>
        </w:rPr>
        <w:t xml:space="preserve"> 6:16.</w:t>
      </w:r>
    </w:p>
    <w:p w:rsidR="00ED6418" w:rsidRPr="002A27CD" w:rsidRDefault="002A27CD">
      <w:pPr>
        <w:pStyle w:val="Body"/>
        <w:spacing w:line="360" w:lineRule="auto"/>
        <w:ind w:left="720" w:hanging="720"/>
        <w:rPr>
          <w:rFonts w:ascii="Arial" w:eastAsia="Arial" w:hAnsi="Arial" w:cs="Arial"/>
          <w:rPrChange w:id="1661" w:author="Simon Renny-Byfield" w:date="2014-10-22T14:51:00Z">
            <w:rPr>
              <w:rFonts w:ascii="Arial" w:eastAsia="Arial" w:hAnsi="Arial" w:cs="Arial"/>
            </w:rPr>
          </w:rPrChange>
        </w:rPr>
      </w:pPr>
      <w:r w:rsidRPr="002A27CD">
        <w:rPr>
          <w:rFonts w:ascii="Arial" w:hAnsi="Arial"/>
          <w:lang w:val="en-US"/>
          <w:rPrChange w:id="1662" w:author="Simon Renny-Byfield" w:date="2014-10-22T14:51:00Z">
            <w:rPr>
              <w:rFonts w:ascii="Arial"/>
              <w:lang w:val="en-US"/>
            </w:rPr>
          </w:rPrChange>
        </w:rPr>
        <w:t>30.</w:t>
      </w:r>
      <w:r w:rsidRPr="002A27CD">
        <w:rPr>
          <w:rFonts w:ascii="Arial" w:hAnsi="Arial"/>
          <w:lang w:val="en-US"/>
          <w:rPrChange w:id="1663" w:author="Simon Renny-Byfield" w:date="2014-10-22T14:51:00Z">
            <w:rPr>
              <w:rFonts w:ascii="Arial"/>
              <w:lang w:val="en-US"/>
            </w:rPr>
          </w:rPrChange>
        </w:rPr>
        <w:tab/>
        <w:t xml:space="preserve">Bardil A, de Almeida JD, Combes MC, Lashermes P, &amp; Bertrand B (2011) Genomic expression dominance in the natural allopolyploid </w:t>
      </w:r>
      <w:r w:rsidRPr="002A27CD">
        <w:rPr>
          <w:rFonts w:ascii="Arial" w:hAnsi="Arial"/>
          <w:i/>
          <w:iCs/>
          <w:rPrChange w:id="1664" w:author="Simon Renny-Byfield" w:date="2014-10-22T14:51:00Z">
            <w:rPr>
              <w:rFonts w:ascii="Arial"/>
              <w:i/>
              <w:iCs/>
            </w:rPr>
          </w:rPrChange>
        </w:rPr>
        <w:t>Coffea arabica</w:t>
      </w:r>
      <w:r w:rsidRPr="002A27CD">
        <w:rPr>
          <w:rFonts w:ascii="Arial" w:hAnsi="Arial"/>
          <w:lang w:val="en-US"/>
          <w:rPrChange w:id="1665" w:author="Simon Renny-Byfield" w:date="2014-10-22T14:51:00Z">
            <w:rPr>
              <w:rFonts w:ascii="Arial"/>
              <w:lang w:val="en-US"/>
            </w:rPr>
          </w:rPrChange>
        </w:rPr>
        <w:t xml:space="preserve"> is massively affected by growth temperature. </w:t>
      </w:r>
      <w:r w:rsidRPr="002A27CD">
        <w:rPr>
          <w:rFonts w:ascii="Arial" w:hAnsi="Arial"/>
          <w:i/>
          <w:iCs/>
          <w:rPrChange w:id="1666" w:author="Simon Renny-Byfield" w:date="2014-10-22T14:51:00Z">
            <w:rPr>
              <w:rFonts w:ascii="Arial"/>
              <w:i/>
              <w:iCs/>
            </w:rPr>
          </w:rPrChange>
        </w:rPr>
        <w:t>New Phytologist</w:t>
      </w:r>
      <w:r w:rsidRPr="002A27CD">
        <w:rPr>
          <w:rFonts w:ascii="Arial" w:hAnsi="Arial"/>
          <w:rPrChange w:id="1667" w:author="Simon Renny-Byfield" w:date="2014-10-22T14:51:00Z">
            <w:rPr>
              <w:rFonts w:ascii="Arial"/>
            </w:rPr>
          </w:rPrChange>
        </w:rPr>
        <w:t xml:space="preserve"> 192(3):760-774.</w:t>
      </w:r>
    </w:p>
    <w:p w:rsidR="00ED6418" w:rsidRPr="002A27CD" w:rsidRDefault="002A27CD">
      <w:pPr>
        <w:pStyle w:val="Body"/>
        <w:spacing w:line="360" w:lineRule="auto"/>
        <w:ind w:left="720" w:hanging="720"/>
        <w:rPr>
          <w:rFonts w:ascii="Arial" w:eastAsia="Arial" w:hAnsi="Arial" w:cs="Arial"/>
          <w:rPrChange w:id="1668" w:author="Simon Renny-Byfield" w:date="2014-10-22T14:51:00Z">
            <w:rPr>
              <w:rFonts w:ascii="Arial" w:eastAsia="Arial" w:hAnsi="Arial" w:cs="Arial"/>
            </w:rPr>
          </w:rPrChange>
        </w:rPr>
      </w:pPr>
      <w:r w:rsidRPr="002A27CD">
        <w:rPr>
          <w:rFonts w:ascii="Arial" w:hAnsi="Arial"/>
          <w:rPrChange w:id="1669" w:author="Simon Renny-Byfield" w:date="2014-10-22T14:51:00Z">
            <w:rPr>
              <w:rFonts w:ascii="Arial"/>
            </w:rPr>
          </w:rPrChange>
        </w:rPr>
        <w:t>31.</w:t>
      </w:r>
      <w:r w:rsidRPr="002A27CD">
        <w:rPr>
          <w:rFonts w:ascii="Arial" w:hAnsi="Arial"/>
          <w:rPrChange w:id="1670" w:author="Simon Renny-Byfield" w:date="2014-10-22T14:51:00Z">
            <w:rPr>
              <w:rFonts w:ascii="Arial"/>
            </w:rPr>
          </w:rPrChange>
        </w:rPr>
        <w:tab/>
        <w:t>Buggs RJ</w:t>
      </w:r>
      <w:r w:rsidRPr="002A27CD">
        <w:rPr>
          <w:rFonts w:ascii="Arial" w:hAnsi="Arial"/>
          <w:i/>
          <w:iCs/>
          <w:lang w:val="fr-FR"/>
          <w:rPrChange w:id="1671" w:author="Simon Renny-Byfield" w:date="2014-10-22T14:51:00Z">
            <w:rPr>
              <w:rFonts w:ascii="Arial"/>
              <w:i/>
              <w:iCs/>
              <w:lang w:val="fr-FR"/>
            </w:rPr>
          </w:rPrChange>
        </w:rPr>
        <w:t>, et</w:t>
      </w:r>
      <w:r w:rsidRPr="002A27CD">
        <w:rPr>
          <w:rFonts w:ascii="Arial" w:hAnsi="Arial"/>
          <w:i/>
          <w:iCs/>
          <w:lang w:val="fr-FR"/>
          <w:rPrChange w:id="1672" w:author="Simon Renny-Byfield" w:date="2014-10-22T14:51:00Z">
            <w:rPr>
              <w:rFonts w:ascii="Arial"/>
              <w:i/>
              <w:iCs/>
              <w:lang w:val="fr-FR"/>
            </w:rPr>
          </w:rPrChange>
        </w:rPr>
        <w:t xml:space="preserve"> al.</w:t>
      </w:r>
      <w:r w:rsidRPr="002A27CD">
        <w:rPr>
          <w:rFonts w:ascii="Arial" w:hAnsi="Arial"/>
          <w:lang w:val="en-US"/>
          <w:rPrChange w:id="1673" w:author="Simon Renny-Byfield" w:date="2014-10-22T14:51:00Z">
            <w:rPr>
              <w:rFonts w:ascii="Arial"/>
              <w:lang w:val="en-US"/>
            </w:rPr>
          </w:rPrChange>
        </w:rPr>
        <w:t xml:space="preserve"> (2010) Characterization of duplicate gene evolution in the recent natural allopolyploid</w:t>
      </w:r>
      <w:r w:rsidRPr="002A27CD">
        <w:rPr>
          <w:rFonts w:ascii="Arial" w:hAnsi="Arial"/>
          <w:i/>
          <w:iCs/>
          <w:lang w:val="it-IT"/>
          <w:rPrChange w:id="1674" w:author="Simon Renny-Byfield" w:date="2014-10-22T14:51:00Z">
            <w:rPr>
              <w:rFonts w:ascii="Arial"/>
              <w:i/>
              <w:iCs/>
              <w:lang w:val="it-IT"/>
            </w:rPr>
          </w:rPrChange>
        </w:rPr>
        <w:t xml:space="preserve"> Tragopogon miscellus</w:t>
      </w:r>
      <w:r w:rsidRPr="002A27CD">
        <w:rPr>
          <w:rFonts w:ascii="Arial" w:hAnsi="Arial"/>
          <w:lang w:val="en-US"/>
          <w:rPrChange w:id="1675" w:author="Simon Renny-Byfield" w:date="2014-10-22T14:51:00Z">
            <w:rPr>
              <w:rFonts w:ascii="Arial"/>
              <w:lang w:val="en-US"/>
            </w:rPr>
          </w:rPrChange>
        </w:rPr>
        <w:t xml:space="preserve"> by next-generation sequencing and Sequenom iPLEX MassARRAY genotyping. </w:t>
      </w:r>
      <w:r w:rsidRPr="002A27CD">
        <w:rPr>
          <w:rFonts w:ascii="Arial" w:hAnsi="Arial"/>
          <w:i/>
          <w:iCs/>
          <w:lang w:val="en-US"/>
          <w:rPrChange w:id="1676" w:author="Simon Renny-Byfield" w:date="2014-10-22T14:51:00Z">
            <w:rPr>
              <w:rFonts w:ascii="Arial"/>
              <w:i/>
              <w:iCs/>
              <w:lang w:val="en-US"/>
            </w:rPr>
          </w:rPrChange>
        </w:rPr>
        <w:t>Molecular Ecology</w:t>
      </w:r>
      <w:r w:rsidRPr="002A27CD">
        <w:rPr>
          <w:rFonts w:ascii="Arial" w:hAnsi="Arial"/>
          <w:rPrChange w:id="1677" w:author="Simon Renny-Byfield" w:date="2014-10-22T14:51:00Z">
            <w:rPr>
              <w:rFonts w:ascii="Arial"/>
            </w:rPr>
          </w:rPrChange>
        </w:rPr>
        <w:t xml:space="preserve"> 19:132-146.</w:t>
      </w:r>
    </w:p>
    <w:p w:rsidR="00ED6418" w:rsidRPr="002A27CD" w:rsidRDefault="002A27CD">
      <w:pPr>
        <w:pStyle w:val="Body"/>
        <w:spacing w:line="360" w:lineRule="auto"/>
        <w:ind w:left="720" w:hanging="720"/>
        <w:rPr>
          <w:rFonts w:ascii="Arial" w:eastAsia="Arial" w:hAnsi="Arial" w:cs="Arial"/>
          <w:rPrChange w:id="1678" w:author="Simon Renny-Byfield" w:date="2014-10-22T14:51:00Z">
            <w:rPr>
              <w:rFonts w:ascii="Arial" w:eastAsia="Arial" w:hAnsi="Arial" w:cs="Arial"/>
            </w:rPr>
          </w:rPrChange>
        </w:rPr>
      </w:pPr>
      <w:r w:rsidRPr="002A27CD">
        <w:rPr>
          <w:rFonts w:ascii="Arial" w:hAnsi="Arial"/>
          <w:lang w:val="nl-NL"/>
          <w:rPrChange w:id="1679" w:author="Simon Renny-Byfield" w:date="2014-10-22T14:51:00Z">
            <w:rPr>
              <w:rFonts w:ascii="Arial"/>
              <w:lang w:val="nl-NL"/>
            </w:rPr>
          </w:rPrChange>
        </w:rPr>
        <w:t>32.</w:t>
      </w:r>
      <w:r w:rsidRPr="002A27CD">
        <w:rPr>
          <w:rFonts w:ascii="Arial" w:hAnsi="Arial"/>
          <w:lang w:val="nl-NL"/>
          <w:rPrChange w:id="1680" w:author="Simon Renny-Byfield" w:date="2014-10-22T14:51:00Z">
            <w:rPr>
              <w:rFonts w:ascii="Arial"/>
              <w:lang w:val="nl-NL"/>
            </w:rPr>
          </w:rPrChange>
        </w:rPr>
        <w:tab/>
        <w:t>Freeling M</w:t>
      </w:r>
      <w:r w:rsidRPr="002A27CD">
        <w:rPr>
          <w:rFonts w:ascii="Arial" w:hAnsi="Arial"/>
          <w:i/>
          <w:iCs/>
          <w:lang w:val="fr-FR"/>
          <w:rPrChange w:id="1681" w:author="Simon Renny-Byfield" w:date="2014-10-22T14:51:00Z">
            <w:rPr>
              <w:rFonts w:ascii="Arial"/>
              <w:i/>
              <w:iCs/>
              <w:lang w:val="fr-FR"/>
            </w:rPr>
          </w:rPrChange>
        </w:rPr>
        <w:t>, et al.</w:t>
      </w:r>
      <w:r w:rsidRPr="002A27CD">
        <w:rPr>
          <w:rFonts w:ascii="Arial" w:hAnsi="Arial"/>
          <w:lang w:val="en-US"/>
          <w:rPrChange w:id="1682" w:author="Simon Renny-Byfield" w:date="2014-10-22T14:51:00Z">
            <w:rPr>
              <w:rFonts w:ascii="Arial"/>
              <w:lang w:val="en-US"/>
            </w:rPr>
          </w:rPrChange>
        </w:rPr>
        <w:t xml:space="preserve"> (2012) Fractionati</w:t>
      </w:r>
      <w:r w:rsidRPr="002A27CD">
        <w:rPr>
          <w:rFonts w:ascii="Arial" w:hAnsi="Arial"/>
          <w:lang w:val="en-US"/>
          <w:rPrChange w:id="1683" w:author="Simon Renny-Byfield" w:date="2014-10-22T14:51:00Z">
            <w:rPr>
              <w:rFonts w:ascii="Arial"/>
              <w:lang w:val="en-US"/>
            </w:rPr>
          </w:rPrChange>
        </w:rPr>
        <w:t xml:space="preserve">on mutagenesis and similar consequences of mechanisms removing dispensable or less-expressed DNA in plants. </w:t>
      </w:r>
      <w:r w:rsidRPr="002A27CD">
        <w:rPr>
          <w:rFonts w:ascii="Arial" w:hAnsi="Arial"/>
          <w:i/>
          <w:iCs/>
          <w:lang w:val="en-US"/>
          <w:rPrChange w:id="1684" w:author="Simon Renny-Byfield" w:date="2014-10-22T14:51:00Z">
            <w:rPr>
              <w:rFonts w:ascii="Arial"/>
              <w:i/>
              <w:iCs/>
              <w:lang w:val="en-US"/>
            </w:rPr>
          </w:rPrChange>
        </w:rPr>
        <w:t>Current Opinion in Plant Biology</w:t>
      </w:r>
      <w:r w:rsidRPr="002A27CD">
        <w:rPr>
          <w:rFonts w:ascii="Arial" w:hAnsi="Arial"/>
          <w:rPrChange w:id="1685" w:author="Simon Renny-Byfield" w:date="2014-10-22T14:51:00Z">
            <w:rPr>
              <w:rFonts w:ascii="Arial"/>
            </w:rPr>
          </w:rPrChange>
        </w:rPr>
        <w:t xml:space="preserve"> 15(2):131-139.</w:t>
      </w:r>
    </w:p>
    <w:p w:rsidR="00ED6418" w:rsidRPr="002A27CD" w:rsidRDefault="002A27CD">
      <w:pPr>
        <w:pStyle w:val="Body"/>
        <w:spacing w:line="360" w:lineRule="auto"/>
        <w:ind w:left="720" w:hanging="720"/>
        <w:rPr>
          <w:rFonts w:ascii="Arial" w:eastAsia="Arial" w:hAnsi="Arial" w:cs="Arial"/>
          <w:rPrChange w:id="1686" w:author="Simon Renny-Byfield" w:date="2014-10-22T14:51:00Z">
            <w:rPr>
              <w:rFonts w:ascii="Arial" w:eastAsia="Arial" w:hAnsi="Arial" w:cs="Arial"/>
            </w:rPr>
          </w:rPrChange>
        </w:rPr>
      </w:pPr>
      <w:r w:rsidRPr="002A27CD">
        <w:rPr>
          <w:rFonts w:ascii="Arial" w:hAnsi="Arial"/>
          <w:rPrChange w:id="1687" w:author="Simon Renny-Byfield" w:date="2014-10-22T14:51:00Z">
            <w:rPr>
              <w:rFonts w:ascii="Arial"/>
            </w:rPr>
          </w:rPrChange>
        </w:rPr>
        <w:t>33.</w:t>
      </w:r>
      <w:r w:rsidRPr="002A27CD">
        <w:rPr>
          <w:rFonts w:ascii="Arial" w:hAnsi="Arial"/>
          <w:rPrChange w:id="1688" w:author="Simon Renny-Byfield" w:date="2014-10-22T14:51:00Z">
            <w:rPr>
              <w:rFonts w:ascii="Arial"/>
            </w:rPr>
          </w:rPrChange>
        </w:rPr>
        <w:tab/>
        <w:t>Hollister JD</w:t>
      </w:r>
      <w:r w:rsidRPr="002A27CD">
        <w:rPr>
          <w:rFonts w:ascii="Arial" w:hAnsi="Arial"/>
          <w:i/>
          <w:iCs/>
          <w:lang w:val="fr-FR"/>
          <w:rPrChange w:id="1689" w:author="Simon Renny-Byfield" w:date="2014-10-22T14:51:00Z">
            <w:rPr>
              <w:rFonts w:ascii="Arial"/>
              <w:i/>
              <w:iCs/>
              <w:lang w:val="fr-FR"/>
            </w:rPr>
          </w:rPrChange>
        </w:rPr>
        <w:t>, et al.</w:t>
      </w:r>
      <w:r w:rsidRPr="002A27CD">
        <w:rPr>
          <w:rFonts w:ascii="Arial" w:hAnsi="Arial"/>
          <w:lang w:val="en-US"/>
          <w:rPrChange w:id="1690" w:author="Simon Renny-Byfield" w:date="2014-10-22T14:51:00Z">
            <w:rPr>
              <w:rFonts w:ascii="Arial"/>
              <w:lang w:val="en-US"/>
            </w:rPr>
          </w:rPrChange>
        </w:rPr>
        <w:t xml:space="preserve"> (2011) Transposable elements and small RNAs contribute to gene expression d</w:t>
      </w:r>
      <w:r w:rsidRPr="002A27CD">
        <w:rPr>
          <w:rFonts w:ascii="Arial" w:hAnsi="Arial"/>
          <w:lang w:val="en-US"/>
          <w:rPrChange w:id="1691" w:author="Simon Renny-Byfield" w:date="2014-10-22T14:51:00Z">
            <w:rPr>
              <w:rFonts w:ascii="Arial"/>
              <w:lang w:val="en-US"/>
            </w:rPr>
          </w:rPrChange>
        </w:rPr>
        <w:t xml:space="preserve">ivergence between </w:t>
      </w:r>
      <w:r w:rsidRPr="002A27CD">
        <w:rPr>
          <w:rFonts w:ascii="Arial" w:hAnsi="Arial"/>
          <w:i/>
          <w:iCs/>
          <w:lang w:val="en-US"/>
          <w:rPrChange w:id="1692" w:author="Simon Renny-Byfield" w:date="2014-10-22T14:51:00Z">
            <w:rPr>
              <w:rFonts w:ascii="Arial"/>
              <w:i/>
              <w:iCs/>
              <w:lang w:val="en-US"/>
            </w:rPr>
          </w:rPrChange>
        </w:rPr>
        <w:t>Arabidopsis thaliana</w:t>
      </w:r>
      <w:r w:rsidRPr="002A27CD">
        <w:rPr>
          <w:rFonts w:ascii="Arial" w:hAnsi="Arial"/>
          <w:lang w:val="en-US"/>
          <w:rPrChange w:id="1693" w:author="Simon Renny-Byfield" w:date="2014-10-22T14:51:00Z">
            <w:rPr>
              <w:rFonts w:ascii="Arial"/>
              <w:lang w:val="en-US"/>
            </w:rPr>
          </w:rPrChange>
        </w:rPr>
        <w:t xml:space="preserve"> and </w:t>
      </w:r>
      <w:r w:rsidRPr="002A27CD">
        <w:rPr>
          <w:rFonts w:ascii="Arial" w:hAnsi="Arial"/>
          <w:i/>
          <w:iCs/>
          <w:lang w:val="es-ES_tradnl"/>
          <w:rPrChange w:id="1694" w:author="Simon Renny-Byfield" w:date="2014-10-22T14:51:00Z">
            <w:rPr>
              <w:rFonts w:ascii="Arial"/>
              <w:i/>
              <w:iCs/>
              <w:lang w:val="es-ES_tradnl"/>
            </w:rPr>
          </w:rPrChange>
        </w:rPr>
        <w:t>Arabidopsis lyrata</w:t>
      </w:r>
      <w:r w:rsidRPr="002A27CD">
        <w:rPr>
          <w:rFonts w:ascii="Arial" w:hAnsi="Arial"/>
          <w:rPrChange w:id="1695" w:author="Simon Renny-Byfield" w:date="2014-10-22T14:51:00Z">
            <w:rPr>
              <w:rFonts w:ascii="Arial"/>
            </w:rPr>
          </w:rPrChange>
        </w:rPr>
        <w:t xml:space="preserve">. </w:t>
      </w:r>
      <w:r w:rsidRPr="002A27CD">
        <w:rPr>
          <w:rFonts w:ascii="Arial" w:hAnsi="Arial"/>
          <w:i/>
          <w:iCs/>
          <w:lang w:val="en-US"/>
          <w:rPrChange w:id="1696" w:author="Simon Renny-Byfield" w:date="2014-10-22T14:51:00Z">
            <w:rPr>
              <w:rFonts w:ascii="Arial"/>
              <w:i/>
              <w:iCs/>
              <w:lang w:val="en-US"/>
            </w:rPr>
          </w:rPrChange>
        </w:rPr>
        <w:t>Proceedings of the National Academy of Sciences of the United States of America</w:t>
      </w:r>
      <w:r w:rsidRPr="002A27CD">
        <w:rPr>
          <w:rFonts w:ascii="Arial" w:hAnsi="Arial"/>
          <w:rPrChange w:id="1697" w:author="Simon Renny-Byfield" w:date="2014-10-22T14:51:00Z">
            <w:rPr>
              <w:rFonts w:ascii="Arial"/>
            </w:rPr>
          </w:rPrChange>
        </w:rPr>
        <w:t xml:space="preserve"> 108(6):2322-2327.</w:t>
      </w:r>
    </w:p>
    <w:p w:rsidR="00ED6418" w:rsidRPr="002A27CD" w:rsidRDefault="002A27CD">
      <w:pPr>
        <w:pStyle w:val="Body"/>
        <w:spacing w:line="360" w:lineRule="auto"/>
        <w:ind w:left="720" w:hanging="720"/>
        <w:rPr>
          <w:rFonts w:ascii="Arial" w:eastAsia="Arial" w:hAnsi="Arial" w:cs="Arial"/>
          <w:rPrChange w:id="1698" w:author="Simon Renny-Byfield" w:date="2014-10-22T14:51:00Z">
            <w:rPr>
              <w:rFonts w:ascii="Arial" w:eastAsia="Arial" w:hAnsi="Arial" w:cs="Arial"/>
            </w:rPr>
          </w:rPrChange>
        </w:rPr>
      </w:pPr>
      <w:r w:rsidRPr="002A27CD">
        <w:rPr>
          <w:rFonts w:ascii="Arial" w:hAnsi="Arial"/>
          <w:lang w:val="sv-SE"/>
          <w:rPrChange w:id="1699" w:author="Simon Renny-Byfield" w:date="2014-10-22T14:51:00Z">
            <w:rPr>
              <w:rFonts w:ascii="Arial"/>
              <w:lang w:val="sv-SE"/>
            </w:rPr>
          </w:rPrChange>
        </w:rPr>
        <w:t>34.</w:t>
      </w:r>
      <w:r w:rsidRPr="002A27CD">
        <w:rPr>
          <w:rFonts w:ascii="Arial" w:hAnsi="Arial"/>
          <w:lang w:val="sv-SE"/>
          <w:rPrChange w:id="1700" w:author="Simon Renny-Byfield" w:date="2014-10-22T14:51:00Z">
            <w:rPr>
              <w:rFonts w:ascii="Arial"/>
              <w:lang w:val="sv-SE"/>
            </w:rPr>
          </w:rPrChange>
        </w:rPr>
        <w:tab/>
        <w:t>Paterson AH</w:t>
      </w:r>
      <w:r w:rsidRPr="002A27CD">
        <w:rPr>
          <w:rFonts w:ascii="Arial" w:hAnsi="Arial"/>
          <w:i/>
          <w:iCs/>
          <w:lang w:val="fr-FR"/>
          <w:rPrChange w:id="1701" w:author="Simon Renny-Byfield" w:date="2014-10-22T14:51:00Z">
            <w:rPr>
              <w:rFonts w:ascii="Arial"/>
              <w:i/>
              <w:iCs/>
              <w:lang w:val="fr-FR"/>
            </w:rPr>
          </w:rPrChange>
        </w:rPr>
        <w:t>, et al.</w:t>
      </w:r>
      <w:r w:rsidRPr="002A27CD">
        <w:rPr>
          <w:rFonts w:ascii="Arial" w:hAnsi="Arial"/>
          <w:lang w:val="en-US"/>
          <w:rPrChange w:id="1702" w:author="Simon Renny-Byfield" w:date="2014-10-22T14:51:00Z">
            <w:rPr>
              <w:rFonts w:ascii="Arial"/>
              <w:lang w:val="en-US"/>
            </w:rPr>
          </w:rPrChange>
        </w:rPr>
        <w:t xml:space="preserve"> (2012) Repeated polyploidization of </w:t>
      </w:r>
      <w:r w:rsidRPr="002A27CD">
        <w:rPr>
          <w:rFonts w:ascii="Arial" w:hAnsi="Arial"/>
          <w:i/>
          <w:iCs/>
          <w:rPrChange w:id="1703" w:author="Simon Renny-Byfield" w:date="2014-10-22T14:51:00Z">
            <w:rPr>
              <w:rFonts w:ascii="Arial"/>
              <w:i/>
              <w:iCs/>
            </w:rPr>
          </w:rPrChange>
        </w:rPr>
        <w:t>Gossypium</w:t>
      </w:r>
      <w:r w:rsidRPr="002A27CD">
        <w:rPr>
          <w:rFonts w:ascii="Arial" w:hAnsi="Arial"/>
          <w:lang w:val="en-US"/>
          <w:rPrChange w:id="1704" w:author="Simon Renny-Byfield" w:date="2014-10-22T14:51:00Z">
            <w:rPr>
              <w:rFonts w:ascii="Arial"/>
              <w:lang w:val="en-US"/>
            </w:rPr>
          </w:rPrChange>
        </w:rPr>
        <w:t xml:space="preserve"> genomes and the evolution</w:t>
      </w:r>
      <w:r w:rsidRPr="002A27CD">
        <w:rPr>
          <w:rFonts w:ascii="Arial" w:hAnsi="Arial"/>
          <w:lang w:val="en-US"/>
          <w:rPrChange w:id="1705" w:author="Simon Renny-Byfield" w:date="2014-10-22T14:51:00Z">
            <w:rPr>
              <w:rFonts w:ascii="Arial"/>
              <w:lang w:val="en-US"/>
            </w:rPr>
          </w:rPrChange>
        </w:rPr>
        <w:t xml:space="preserve"> of spinnable cotton fibres. </w:t>
      </w:r>
      <w:r w:rsidRPr="002A27CD">
        <w:rPr>
          <w:rFonts w:ascii="Arial" w:hAnsi="Arial"/>
          <w:i/>
          <w:iCs/>
          <w:rPrChange w:id="1706" w:author="Simon Renny-Byfield" w:date="2014-10-22T14:51:00Z">
            <w:rPr>
              <w:rFonts w:ascii="Arial"/>
              <w:i/>
              <w:iCs/>
            </w:rPr>
          </w:rPrChange>
        </w:rPr>
        <w:t>Nature</w:t>
      </w:r>
      <w:r w:rsidRPr="002A27CD">
        <w:rPr>
          <w:rFonts w:ascii="Arial" w:hAnsi="Arial"/>
          <w:rPrChange w:id="1707" w:author="Simon Renny-Byfield" w:date="2014-10-22T14:51:00Z">
            <w:rPr>
              <w:rFonts w:ascii="Arial"/>
            </w:rPr>
          </w:rPrChange>
        </w:rPr>
        <w:t xml:space="preserve"> 492(7429):423</w:t>
      </w:r>
      <w:r w:rsidRPr="002A27CD">
        <w:rPr>
          <w:rFonts w:ascii="Arial" w:hAnsi="Arial"/>
          <w:rPrChange w:id="1708" w:author="Simon Renny-Byfield" w:date="2014-10-22T14:51:00Z">
            <w:rPr>
              <w:rFonts w:hAnsi="Arial"/>
            </w:rPr>
          </w:rPrChange>
        </w:rPr>
        <w:t>–</w:t>
      </w:r>
      <w:r w:rsidRPr="002A27CD">
        <w:rPr>
          <w:rFonts w:ascii="Arial" w:hAnsi="Arial"/>
          <w:rPrChange w:id="1709" w:author="Simon Renny-Byfield" w:date="2014-10-22T14:51:00Z">
            <w:rPr>
              <w:rFonts w:ascii="Arial"/>
            </w:rPr>
          </w:rPrChange>
        </w:rPr>
        <w:t>427.</w:t>
      </w:r>
    </w:p>
    <w:p w:rsidR="00ED6418" w:rsidRPr="002A27CD" w:rsidRDefault="002A27CD">
      <w:pPr>
        <w:pStyle w:val="Body"/>
        <w:spacing w:line="360" w:lineRule="auto"/>
        <w:ind w:left="720" w:hanging="720"/>
        <w:rPr>
          <w:rFonts w:ascii="Arial" w:eastAsia="Arial" w:hAnsi="Arial" w:cs="Arial"/>
          <w:rPrChange w:id="1710" w:author="Simon Renny-Byfield" w:date="2014-10-22T14:51:00Z">
            <w:rPr>
              <w:rFonts w:ascii="Arial" w:eastAsia="Arial" w:hAnsi="Arial" w:cs="Arial"/>
            </w:rPr>
          </w:rPrChange>
        </w:rPr>
      </w:pPr>
      <w:r w:rsidRPr="002A27CD">
        <w:rPr>
          <w:rFonts w:ascii="Arial" w:hAnsi="Arial"/>
          <w:rPrChange w:id="1711" w:author="Simon Renny-Byfield" w:date="2014-10-22T14:51:00Z">
            <w:rPr>
              <w:rFonts w:ascii="Arial"/>
            </w:rPr>
          </w:rPrChange>
        </w:rPr>
        <w:t>35.</w:t>
      </w:r>
      <w:r w:rsidRPr="002A27CD">
        <w:rPr>
          <w:rFonts w:ascii="Arial" w:hAnsi="Arial"/>
          <w:rPrChange w:id="1712" w:author="Simon Renny-Byfield" w:date="2014-10-22T14:51:00Z">
            <w:rPr>
              <w:rFonts w:ascii="Arial"/>
            </w:rPr>
          </w:rPrChange>
        </w:rPr>
        <w:tab/>
        <w:t>Renny-Byfield S</w:t>
      </w:r>
      <w:r w:rsidRPr="002A27CD">
        <w:rPr>
          <w:rFonts w:ascii="Arial" w:hAnsi="Arial"/>
          <w:i/>
          <w:iCs/>
          <w:lang w:val="fr-FR"/>
          <w:rPrChange w:id="1713" w:author="Simon Renny-Byfield" w:date="2014-10-22T14:51:00Z">
            <w:rPr>
              <w:rFonts w:ascii="Arial"/>
              <w:i/>
              <w:iCs/>
              <w:lang w:val="fr-FR"/>
            </w:rPr>
          </w:rPrChange>
        </w:rPr>
        <w:t>, et al.</w:t>
      </w:r>
      <w:r w:rsidRPr="002A27CD">
        <w:rPr>
          <w:rFonts w:ascii="Arial" w:hAnsi="Arial"/>
          <w:lang w:val="en-US"/>
          <w:rPrChange w:id="1714" w:author="Simon Renny-Byfield" w:date="2014-10-22T14:51:00Z">
            <w:rPr>
              <w:rFonts w:ascii="Arial"/>
              <w:lang w:val="en-US"/>
            </w:rPr>
          </w:rPrChange>
        </w:rPr>
        <w:t xml:space="preserve"> (2014) Ancient gene duplicates in </w:t>
      </w:r>
      <w:r w:rsidRPr="002A27CD">
        <w:rPr>
          <w:rFonts w:ascii="Arial" w:hAnsi="Arial"/>
          <w:i/>
          <w:iCs/>
          <w:rPrChange w:id="1715" w:author="Simon Renny-Byfield" w:date="2014-10-22T14:51:00Z">
            <w:rPr>
              <w:rFonts w:ascii="Arial"/>
              <w:i/>
              <w:iCs/>
            </w:rPr>
          </w:rPrChange>
        </w:rPr>
        <w:t>Gossypium</w:t>
      </w:r>
      <w:r w:rsidRPr="002A27CD">
        <w:rPr>
          <w:rFonts w:ascii="Arial" w:hAnsi="Arial"/>
          <w:lang w:val="en-US"/>
          <w:rPrChange w:id="1716" w:author="Simon Renny-Byfield" w:date="2014-10-22T14:51:00Z">
            <w:rPr>
              <w:rFonts w:ascii="Arial"/>
              <w:lang w:val="en-US"/>
            </w:rPr>
          </w:rPrChange>
        </w:rPr>
        <w:t xml:space="preserve"> (Cotton) exhibit near-complete expression divergence. </w:t>
      </w:r>
      <w:r w:rsidRPr="002A27CD">
        <w:rPr>
          <w:rFonts w:ascii="Arial" w:hAnsi="Arial"/>
          <w:i/>
          <w:iCs/>
          <w:lang w:val="en-US"/>
          <w:rPrChange w:id="1717" w:author="Simon Renny-Byfield" w:date="2014-10-22T14:51:00Z">
            <w:rPr>
              <w:rFonts w:ascii="Arial"/>
              <w:i/>
              <w:iCs/>
              <w:lang w:val="en-US"/>
            </w:rPr>
          </w:rPrChange>
        </w:rPr>
        <w:t>Genome Biology and Evolution</w:t>
      </w:r>
      <w:r w:rsidRPr="002A27CD">
        <w:rPr>
          <w:rFonts w:ascii="Arial" w:hAnsi="Arial"/>
          <w:rPrChange w:id="1718" w:author="Simon Renny-Byfield" w:date="2014-10-22T14:51:00Z">
            <w:rPr>
              <w:rFonts w:ascii="Arial"/>
            </w:rPr>
          </w:rPrChange>
        </w:rPr>
        <w:t xml:space="preserve"> 6(3):559-571.</w:t>
      </w:r>
    </w:p>
    <w:p w:rsidR="00ED6418" w:rsidRPr="002A27CD" w:rsidRDefault="002A27CD">
      <w:pPr>
        <w:pStyle w:val="Body"/>
        <w:spacing w:line="360" w:lineRule="auto"/>
        <w:ind w:left="720" w:hanging="720"/>
        <w:rPr>
          <w:rFonts w:ascii="Arial" w:eastAsia="Arial" w:hAnsi="Arial" w:cs="Arial"/>
          <w:rPrChange w:id="1719" w:author="Simon Renny-Byfield" w:date="2014-10-22T14:51:00Z">
            <w:rPr>
              <w:rFonts w:ascii="Arial" w:eastAsia="Arial" w:hAnsi="Arial" w:cs="Arial"/>
            </w:rPr>
          </w:rPrChange>
        </w:rPr>
      </w:pPr>
      <w:r w:rsidRPr="002A27CD">
        <w:rPr>
          <w:rFonts w:ascii="Arial" w:hAnsi="Arial"/>
          <w:lang w:val="en-US"/>
          <w:rPrChange w:id="1720" w:author="Simon Renny-Byfield" w:date="2014-10-22T14:51:00Z">
            <w:rPr>
              <w:rFonts w:ascii="Arial"/>
              <w:lang w:val="en-US"/>
            </w:rPr>
          </w:rPrChange>
        </w:rPr>
        <w:t>36.</w:t>
      </w:r>
      <w:r w:rsidRPr="002A27CD">
        <w:rPr>
          <w:rFonts w:ascii="Arial" w:hAnsi="Arial"/>
          <w:lang w:val="en-US"/>
          <w:rPrChange w:id="1721" w:author="Simon Renny-Byfield" w:date="2014-10-22T14:51:00Z">
            <w:rPr>
              <w:rFonts w:ascii="Arial"/>
              <w:lang w:val="en-US"/>
            </w:rPr>
          </w:rPrChange>
        </w:rPr>
        <w:tab/>
        <w:t>Van de Peer Y, Maere S, &amp; Me</w:t>
      </w:r>
      <w:r w:rsidRPr="002A27CD">
        <w:rPr>
          <w:rFonts w:ascii="Arial" w:hAnsi="Arial"/>
          <w:lang w:val="en-US"/>
          <w:rPrChange w:id="1722" w:author="Simon Renny-Byfield" w:date="2014-10-22T14:51:00Z">
            <w:rPr>
              <w:rFonts w:ascii="Arial"/>
              <w:lang w:val="en-US"/>
            </w:rPr>
          </w:rPrChange>
        </w:rPr>
        <w:t xml:space="preserve">yer A (2009) The evolutionary significance of ancient genome duplications. </w:t>
      </w:r>
      <w:r w:rsidRPr="002A27CD">
        <w:rPr>
          <w:rFonts w:ascii="Arial" w:hAnsi="Arial"/>
          <w:i/>
          <w:iCs/>
          <w:lang w:val="en-US"/>
          <w:rPrChange w:id="1723" w:author="Simon Renny-Byfield" w:date="2014-10-22T14:51:00Z">
            <w:rPr>
              <w:rFonts w:ascii="Arial"/>
              <w:i/>
              <w:iCs/>
              <w:lang w:val="en-US"/>
            </w:rPr>
          </w:rPrChange>
        </w:rPr>
        <w:t>Nature Reviews Genetics</w:t>
      </w:r>
      <w:r w:rsidRPr="002A27CD">
        <w:rPr>
          <w:rFonts w:ascii="Arial" w:hAnsi="Arial"/>
          <w:rPrChange w:id="1724" w:author="Simon Renny-Byfield" w:date="2014-10-22T14:51:00Z">
            <w:rPr>
              <w:rFonts w:ascii="Arial"/>
            </w:rPr>
          </w:rPrChange>
        </w:rPr>
        <w:t xml:space="preserve"> 10(10):725-732.</w:t>
      </w:r>
    </w:p>
    <w:p w:rsidR="00ED6418" w:rsidRPr="002A27CD" w:rsidRDefault="002A27CD">
      <w:pPr>
        <w:pStyle w:val="Body"/>
        <w:spacing w:line="360" w:lineRule="auto"/>
        <w:ind w:left="720" w:hanging="720"/>
        <w:rPr>
          <w:rFonts w:ascii="Arial" w:eastAsia="Arial" w:hAnsi="Arial" w:cs="Arial"/>
          <w:rPrChange w:id="1725" w:author="Simon Renny-Byfield" w:date="2014-10-22T14:51:00Z">
            <w:rPr>
              <w:rFonts w:ascii="Arial" w:eastAsia="Arial" w:hAnsi="Arial" w:cs="Arial"/>
            </w:rPr>
          </w:rPrChange>
        </w:rPr>
      </w:pPr>
      <w:r w:rsidRPr="002A27CD">
        <w:rPr>
          <w:rFonts w:ascii="Arial" w:hAnsi="Arial"/>
          <w:lang w:val="en-US"/>
          <w:rPrChange w:id="1726" w:author="Simon Renny-Byfield" w:date="2014-10-22T14:51:00Z">
            <w:rPr>
              <w:rFonts w:ascii="Arial"/>
              <w:lang w:val="en-US"/>
            </w:rPr>
          </w:rPrChange>
        </w:rPr>
        <w:t>37.</w:t>
      </w:r>
      <w:r w:rsidRPr="002A27CD">
        <w:rPr>
          <w:rFonts w:ascii="Arial" w:hAnsi="Arial"/>
          <w:lang w:val="en-US"/>
          <w:rPrChange w:id="1727" w:author="Simon Renny-Byfield" w:date="2014-10-22T14:51:00Z">
            <w:rPr>
              <w:rFonts w:ascii="Arial"/>
              <w:lang w:val="en-US"/>
            </w:rPr>
          </w:rPrChange>
        </w:rPr>
        <w:tab/>
        <w:t xml:space="preserve">Adams KL, Percifield R, &amp; Wendel JF (2004) Organ-specific silencing of duplicated genes in a newly synthesized cotton allotetraploid. </w:t>
      </w:r>
      <w:r w:rsidRPr="002A27CD">
        <w:rPr>
          <w:rFonts w:ascii="Arial" w:hAnsi="Arial"/>
          <w:i/>
          <w:iCs/>
          <w:lang w:val="en-US"/>
          <w:rPrChange w:id="1728" w:author="Simon Renny-Byfield" w:date="2014-10-22T14:51:00Z">
            <w:rPr>
              <w:rFonts w:ascii="Arial"/>
              <w:i/>
              <w:iCs/>
              <w:lang w:val="en-US"/>
            </w:rPr>
          </w:rPrChange>
        </w:rPr>
        <w:t>Genetics</w:t>
      </w:r>
      <w:r w:rsidRPr="002A27CD">
        <w:rPr>
          <w:rFonts w:ascii="Arial" w:hAnsi="Arial"/>
          <w:rPrChange w:id="1729" w:author="Simon Renny-Byfield" w:date="2014-10-22T14:51:00Z">
            <w:rPr>
              <w:rFonts w:ascii="Arial"/>
            </w:rPr>
          </w:rPrChange>
        </w:rPr>
        <w:t xml:space="preserve"> 168(4):2217-2226.</w:t>
      </w:r>
    </w:p>
    <w:p w:rsidR="00ED6418" w:rsidRPr="002A27CD" w:rsidRDefault="002A27CD">
      <w:pPr>
        <w:pStyle w:val="Body"/>
        <w:spacing w:line="360" w:lineRule="auto"/>
        <w:ind w:left="720" w:hanging="720"/>
        <w:rPr>
          <w:rFonts w:ascii="Arial" w:eastAsia="Arial" w:hAnsi="Arial" w:cs="Arial"/>
          <w:rPrChange w:id="1730" w:author="Simon Renny-Byfield" w:date="2014-10-22T14:51:00Z">
            <w:rPr>
              <w:rFonts w:ascii="Arial" w:eastAsia="Arial" w:hAnsi="Arial" w:cs="Arial"/>
            </w:rPr>
          </w:rPrChange>
        </w:rPr>
      </w:pPr>
      <w:r w:rsidRPr="002A27CD">
        <w:rPr>
          <w:rFonts w:ascii="Arial" w:hAnsi="Arial"/>
          <w:lang w:val="en-US"/>
          <w:rPrChange w:id="1731" w:author="Simon Renny-Byfield" w:date="2014-10-22T14:51:00Z">
            <w:rPr>
              <w:rFonts w:ascii="Arial"/>
              <w:lang w:val="en-US"/>
            </w:rPr>
          </w:rPrChange>
        </w:rPr>
        <w:t>38.</w:t>
      </w:r>
      <w:r w:rsidRPr="002A27CD">
        <w:rPr>
          <w:rFonts w:ascii="Arial" w:hAnsi="Arial"/>
          <w:lang w:val="en-US"/>
          <w:rPrChange w:id="1732" w:author="Simon Renny-Byfield" w:date="2014-10-22T14:51:00Z">
            <w:rPr>
              <w:rFonts w:ascii="Arial"/>
              <w:lang w:val="en-US"/>
            </w:rPr>
          </w:rPrChange>
        </w:rPr>
        <w:tab/>
        <w:t xml:space="preserve">Adams KL &amp; Wendel JF (2005) Polyploidy and genome evolution in plants. </w:t>
      </w:r>
      <w:r w:rsidRPr="002A27CD">
        <w:rPr>
          <w:rFonts w:ascii="Arial" w:hAnsi="Arial"/>
          <w:i/>
          <w:iCs/>
          <w:lang w:val="en-US"/>
          <w:rPrChange w:id="1733" w:author="Simon Renny-Byfield" w:date="2014-10-22T14:51:00Z">
            <w:rPr>
              <w:rFonts w:ascii="Arial"/>
              <w:i/>
              <w:iCs/>
              <w:lang w:val="en-US"/>
            </w:rPr>
          </w:rPrChange>
        </w:rPr>
        <w:t>Current Opinion in Plant Biology</w:t>
      </w:r>
      <w:r w:rsidRPr="002A27CD">
        <w:rPr>
          <w:rFonts w:ascii="Arial" w:hAnsi="Arial"/>
          <w:rPrChange w:id="1734" w:author="Simon Renny-Byfield" w:date="2014-10-22T14:51:00Z">
            <w:rPr>
              <w:rFonts w:ascii="Arial"/>
            </w:rPr>
          </w:rPrChange>
        </w:rPr>
        <w:t xml:space="preserve"> 8(2):135-141.</w:t>
      </w:r>
    </w:p>
    <w:p w:rsidR="00ED6418" w:rsidRPr="002A27CD" w:rsidRDefault="002A27CD">
      <w:pPr>
        <w:pStyle w:val="Body"/>
        <w:spacing w:line="360" w:lineRule="auto"/>
        <w:ind w:left="720" w:hanging="720"/>
        <w:rPr>
          <w:rFonts w:ascii="Arial" w:eastAsia="Arial" w:hAnsi="Arial" w:cs="Arial"/>
          <w:rPrChange w:id="1735" w:author="Simon Renny-Byfield" w:date="2014-10-22T14:51:00Z">
            <w:rPr>
              <w:rFonts w:ascii="Arial" w:eastAsia="Arial" w:hAnsi="Arial" w:cs="Arial"/>
            </w:rPr>
          </w:rPrChange>
        </w:rPr>
      </w:pPr>
      <w:r w:rsidRPr="002A27CD">
        <w:rPr>
          <w:rFonts w:ascii="Arial" w:hAnsi="Arial"/>
          <w:rPrChange w:id="1736" w:author="Simon Renny-Byfield" w:date="2014-10-22T14:51:00Z">
            <w:rPr>
              <w:rFonts w:ascii="Arial"/>
            </w:rPr>
          </w:rPrChange>
        </w:rPr>
        <w:t>39.</w:t>
      </w:r>
      <w:r w:rsidRPr="002A27CD">
        <w:rPr>
          <w:rFonts w:ascii="Arial" w:hAnsi="Arial"/>
          <w:rPrChange w:id="1737" w:author="Simon Renny-Byfield" w:date="2014-10-22T14:51:00Z">
            <w:rPr>
              <w:rFonts w:ascii="Arial"/>
            </w:rPr>
          </w:rPrChange>
        </w:rPr>
        <w:tab/>
        <w:t>Hovav R</w:t>
      </w:r>
      <w:r w:rsidRPr="002A27CD">
        <w:rPr>
          <w:rFonts w:ascii="Arial" w:hAnsi="Arial"/>
          <w:i/>
          <w:iCs/>
          <w:lang w:val="fr-FR"/>
          <w:rPrChange w:id="1738" w:author="Simon Renny-Byfield" w:date="2014-10-22T14:51:00Z">
            <w:rPr>
              <w:rFonts w:ascii="Arial"/>
              <w:i/>
              <w:iCs/>
              <w:lang w:val="fr-FR"/>
            </w:rPr>
          </w:rPrChange>
        </w:rPr>
        <w:t>, et al.</w:t>
      </w:r>
      <w:r w:rsidRPr="002A27CD">
        <w:rPr>
          <w:rFonts w:ascii="Arial" w:hAnsi="Arial"/>
          <w:lang w:val="en-US"/>
          <w:rPrChange w:id="1739" w:author="Simon Renny-Byfield" w:date="2014-10-22T14:51:00Z">
            <w:rPr>
              <w:rFonts w:ascii="Arial"/>
              <w:lang w:val="en-US"/>
            </w:rPr>
          </w:rPrChange>
        </w:rPr>
        <w:t xml:space="preserve"> (2008) Partitioned expression of duplicated genes during development and evolution of a</w:t>
      </w:r>
      <w:r w:rsidRPr="002A27CD">
        <w:rPr>
          <w:rFonts w:ascii="Arial" w:hAnsi="Arial"/>
          <w:lang w:val="en-US"/>
          <w:rPrChange w:id="1740" w:author="Simon Renny-Byfield" w:date="2014-10-22T14:51:00Z">
            <w:rPr>
              <w:rFonts w:ascii="Arial"/>
              <w:lang w:val="en-US"/>
            </w:rPr>
          </w:rPrChange>
        </w:rPr>
        <w:t xml:space="preserve"> single cell in a polyploid plant. </w:t>
      </w:r>
      <w:r w:rsidRPr="002A27CD">
        <w:rPr>
          <w:rFonts w:ascii="Arial" w:hAnsi="Arial"/>
          <w:i/>
          <w:iCs/>
          <w:lang w:val="en-US"/>
          <w:rPrChange w:id="1741" w:author="Simon Renny-Byfield" w:date="2014-10-22T14:51:00Z">
            <w:rPr>
              <w:rFonts w:ascii="Arial"/>
              <w:i/>
              <w:iCs/>
              <w:lang w:val="en-US"/>
            </w:rPr>
          </w:rPrChange>
        </w:rPr>
        <w:t>Proceedings of the National Academy of Sciences of the United States of America</w:t>
      </w:r>
      <w:r w:rsidRPr="002A27CD">
        <w:rPr>
          <w:rFonts w:ascii="Arial" w:hAnsi="Arial"/>
          <w:rPrChange w:id="1742" w:author="Simon Renny-Byfield" w:date="2014-10-22T14:51:00Z">
            <w:rPr>
              <w:rFonts w:ascii="Arial"/>
            </w:rPr>
          </w:rPrChange>
        </w:rPr>
        <w:t xml:space="preserve"> 105(16):6191-6195.</w:t>
      </w:r>
    </w:p>
    <w:p w:rsidR="00ED6418" w:rsidRPr="002A27CD" w:rsidRDefault="002A27CD">
      <w:pPr>
        <w:pStyle w:val="Body"/>
        <w:spacing w:line="360" w:lineRule="auto"/>
        <w:ind w:left="720" w:hanging="720"/>
        <w:rPr>
          <w:rFonts w:ascii="Arial" w:eastAsia="Arial" w:hAnsi="Arial" w:cs="Arial"/>
          <w:rPrChange w:id="1743" w:author="Simon Renny-Byfield" w:date="2014-10-22T14:51:00Z">
            <w:rPr>
              <w:rFonts w:ascii="Arial" w:eastAsia="Arial" w:hAnsi="Arial" w:cs="Arial"/>
            </w:rPr>
          </w:rPrChange>
        </w:rPr>
      </w:pPr>
      <w:r w:rsidRPr="002A27CD">
        <w:rPr>
          <w:rFonts w:ascii="Arial" w:hAnsi="Arial"/>
          <w:rPrChange w:id="1744" w:author="Simon Renny-Byfield" w:date="2014-10-22T14:51:00Z">
            <w:rPr>
              <w:rFonts w:ascii="Arial"/>
            </w:rPr>
          </w:rPrChange>
        </w:rPr>
        <w:t>40.</w:t>
      </w:r>
      <w:r w:rsidRPr="002A27CD">
        <w:rPr>
          <w:rFonts w:ascii="Arial" w:hAnsi="Arial"/>
          <w:rPrChange w:id="1745" w:author="Simon Renny-Byfield" w:date="2014-10-22T14:51:00Z">
            <w:rPr>
              <w:rFonts w:ascii="Arial"/>
            </w:rPr>
          </w:rPrChange>
        </w:rPr>
        <w:tab/>
        <w:t>Yoo MJ, Szadkowski E, &amp; Wendel JF (2013) Homoeolog expression bias and expression level dominance in allopolyploid cot</w:t>
      </w:r>
      <w:r w:rsidRPr="002A27CD">
        <w:rPr>
          <w:rFonts w:ascii="Arial" w:hAnsi="Arial"/>
          <w:rPrChange w:id="1746" w:author="Simon Renny-Byfield" w:date="2014-10-22T14:51:00Z">
            <w:rPr>
              <w:rFonts w:ascii="Arial"/>
            </w:rPr>
          </w:rPrChange>
        </w:rPr>
        <w:t xml:space="preserve">ton. </w:t>
      </w:r>
      <w:r w:rsidRPr="002A27CD">
        <w:rPr>
          <w:rFonts w:ascii="Arial" w:hAnsi="Arial"/>
          <w:i/>
          <w:iCs/>
          <w:lang w:val="da-DK"/>
          <w:rPrChange w:id="1747" w:author="Simon Renny-Byfield" w:date="2014-10-22T14:51:00Z">
            <w:rPr>
              <w:rFonts w:ascii="Arial"/>
              <w:i/>
              <w:iCs/>
              <w:lang w:val="da-DK"/>
            </w:rPr>
          </w:rPrChange>
        </w:rPr>
        <w:t>Heredity</w:t>
      </w:r>
      <w:r w:rsidRPr="002A27CD">
        <w:rPr>
          <w:rFonts w:ascii="Arial" w:hAnsi="Arial"/>
          <w:rPrChange w:id="1748" w:author="Simon Renny-Byfield" w:date="2014-10-22T14:51:00Z">
            <w:rPr>
              <w:rFonts w:ascii="Arial"/>
            </w:rPr>
          </w:rPrChange>
        </w:rPr>
        <w:t xml:space="preserve"> 110(2):171-180.</w:t>
      </w:r>
    </w:p>
    <w:p w:rsidR="00ED6418" w:rsidRPr="002A27CD" w:rsidRDefault="002A27CD">
      <w:pPr>
        <w:pStyle w:val="Body"/>
        <w:spacing w:line="360" w:lineRule="auto"/>
        <w:ind w:left="720" w:hanging="720"/>
        <w:rPr>
          <w:rFonts w:ascii="Arial" w:eastAsia="Arial" w:hAnsi="Arial" w:cs="Arial"/>
          <w:rPrChange w:id="1749" w:author="Simon Renny-Byfield" w:date="2014-10-22T14:51:00Z">
            <w:rPr>
              <w:rFonts w:ascii="Arial" w:eastAsia="Arial" w:hAnsi="Arial" w:cs="Arial"/>
            </w:rPr>
          </w:rPrChange>
        </w:rPr>
      </w:pPr>
      <w:r w:rsidRPr="002A27CD">
        <w:rPr>
          <w:rFonts w:ascii="Arial" w:hAnsi="Arial"/>
          <w:lang w:val="en-US"/>
          <w:rPrChange w:id="1750" w:author="Simon Renny-Byfield" w:date="2014-10-22T14:51:00Z">
            <w:rPr>
              <w:rFonts w:ascii="Arial"/>
              <w:lang w:val="en-US"/>
            </w:rPr>
          </w:rPrChange>
        </w:rPr>
        <w:t>41.</w:t>
      </w:r>
      <w:r w:rsidRPr="002A27CD">
        <w:rPr>
          <w:rFonts w:ascii="Arial" w:hAnsi="Arial"/>
          <w:lang w:val="en-US"/>
          <w:rPrChange w:id="1751" w:author="Simon Renny-Byfield" w:date="2014-10-22T14:51:00Z">
            <w:rPr>
              <w:rFonts w:ascii="Arial"/>
              <w:lang w:val="en-US"/>
            </w:rPr>
          </w:rPrChange>
        </w:rPr>
        <w:tab/>
        <w:t xml:space="preserve">Wendel JF &amp; Cronn RC (2003) Polyploidy and the evolutionary history of cotton. </w:t>
      </w:r>
      <w:r w:rsidRPr="002A27CD">
        <w:rPr>
          <w:rFonts w:ascii="Arial" w:hAnsi="Arial"/>
          <w:i/>
          <w:iCs/>
          <w:lang w:val="nl-NL"/>
          <w:rPrChange w:id="1752" w:author="Simon Renny-Byfield" w:date="2014-10-22T14:51:00Z">
            <w:rPr>
              <w:rFonts w:ascii="Arial"/>
              <w:i/>
              <w:iCs/>
              <w:lang w:val="nl-NL"/>
            </w:rPr>
          </w:rPrChange>
        </w:rPr>
        <w:t>Advances in Agronomy, Vol 78</w:t>
      </w:r>
      <w:r w:rsidRPr="002A27CD">
        <w:rPr>
          <w:rFonts w:ascii="Arial" w:hAnsi="Arial"/>
          <w:lang w:val="it-IT"/>
          <w:rPrChange w:id="1753" w:author="Simon Renny-Byfield" w:date="2014-10-22T14:51:00Z">
            <w:rPr>
              <w:rFonts w:ascii="Arial"/>
              <w:lang w:val="it-IT"/>
            </w:rPr>
          </w:rPrChange>
        </w:rPr>
        <w:t>, ed Sparks DL), Vol 78, pp 139-186.</w:t>
      </w:r>
    </w:p>
    <w:p w:rsidR="00ED6418" w:rsidRPr="002A27CD" w:rsidRDefault="002A27CD">
      <w:pPr>
        <w:pStyle w:val="Body"/>
        <w:spacing w:line="360" w:lineRule="auto"/>
        <w:ind w:left="720" w:hanging="720"/>
        <w:rPr>
          <w:rFonts w:ascii="Arial" w:eastAsia="Arial" w:hAnsi="Arial" w:cs="Arial"/>
          <w:rPrChange w:id="1754" w:author="Simon Renny-Byfield" w:date="2014-10-22T14:51:00Z">
            <w:rPr>
              <w:rFonts w:ascii="Arial" w:eastAsia="Arial" w:hAnsi="Arial" w:cs="Arial"/>
            </w:rPr>
          </w:rPrChange>
        </w:rPr>
      </w:pPr>
      <w:r w:rsidRPr="002A27CD">
        <w:rPr>
          <w:rFonts w:ascii="Arial" w:hAnsi="Arial"/>
          <w:lang w:val="en-US"/>
          <w:rPrChange w:id="1755" w:author="Simon Renny-Byfield" w:date="2014-10-22T14:51:00Z">
            <w:rPr>
              <w:rFonts w:ascii="Arial"/>
              <w:lang w:val="en-US"/>
            </w:rPr>
          </w:rPrChange>
        </w:rPr>
        <w:t>42.</w:t>
      </w:r>
      <w:r w:rsidRPr="002A27CD">
        <w:rPr>
          <w:rFonts w:ascii="Arial" w:hAnsi="Arial"/>
          <w:lang w:val="en-US"/>
          <w:rPrChange w:id="1756" w:author="Simon Renny-Byfield" w:date="2014-10-22T14:51:00Z">
            <w:rPr>
              <w:rFonts w:ascii="Arial"/>
              <w:lang w:val="en-US"/>
            </w:rPr>
          </w:rPrChange>
        </w:rPr>
        <w:tab/>
        <w:t>Flagel LE, Chen L, Chaudhary B, &amp; Wendel JF (2009) Coordinated and fine-sc</w:t>
      </w:r>
      <w:r w:rsidRPr="002A27CD">
        <w:rPr>
          <w:rFonts w:ascii="Arial" w:hAnsi="Arial"/>
          <w:lang w:val="en-US"/>
          <w:rPrChange w:id="1757" w:author="Simon Renny-Byfield" w:date="2014-10-22T14:51:00Z">
            <w:rPr>
              <w:rFonts w:ascii="Arial"/>
              <w:lang w:val="en-US"/>
            </w:rPr>
          </w:rPrChange>
        </w:rPr>
        <w:t xml:space="preserve">ale control of homoeologous gene expression in allotetraploid cotton. </w:t>
      </w:r>
      <w:r w:rsidRPr="002A27CD">
        <w:rPr>
          <w:rFonts w:ascii="Arial" w:hAnsi="Arial"/>
          <w:i/>
          <w:iCs/>
          <w:lang w:val="en-US"/>
          <w:rPrChange w:id="1758" w:author="Simon Renny-Byfield" w:date="2014-10-22T14:51:00Z">
            <w:rPr>
              <w:rFonts w:ascii="Arial"/>
              <w:i/>
              <w:iCs/>
              <w:lang w:val="en-US"/>
            </w:rPr>
          </w:rPrChange>
        </w:rPr>
        <w:t>Journal of Heredity</w:t>
      </w:r>
      <w:r w:rsidRPr="002A27CD">
        <w:rPr>
          <w:rFonts w:ascii="Arial" w:hAnsi="Arial"/>
          <w:rPrChange w:id="1759" w:author="Simon Renny-Byfield" w:date="2014-10-22T14:51:00Z">
            <w:rPr>
              <w:rFonts w:ascii="Arial"/>
            </w:rPr>
          </w:rPrChange>
        </w:rPr>
        <w:t xml:space="preserve"> 100(4):487-490.</w:t>
      </w:r>
    </w:p>
    <w:p w:rsidR="00ED6418" w:rsidRPr="002A27CD" w:rsidRDefault="002A27CD">
      <w:pPr>
        <w:pStyle w:val="Body"/>
        <w:spacing w:line="360" w:lineRule="auto"/>
        <w:ind w:left="720" w:hanging="720"/>
        <w:rPr>
          <w:rFonts w:ascii="Arial" w:eastAsia="Arial" w:hAnsi="Arial" w:cs="Arial"/>
          <w:rPrChange w:id="1760" w:author="Simon Renny-Byfield" w:date="2014-10-22T14:51:00Z">
            <w:rPr>
              <w:rFonts w:ascii="Arial" w:eastAsia="Arial" w:hAnsi="Arial" w:cs="Arial"/>
            </w:rPr>
          </w:rPrChange>
        </w:rPr>
      </w:pPr>
      <w:r w:rsidRPr="002A27CD">
        <w:rPr>
          <w:rFonts w:ascii="Arial" w:hAnsi="Arial"/>
          <w:lang w:val="en-US"/>
          <w:rPrChange w:id="1761" w:author="Simon Renny-Byfield" w:date="2014-10-22T14:51:00Z">
            <w:rPr>
              <w:rFonts w:ascii="Arial"/>
              <w:lang w:val="en-US"/>
            </w:rPr>
          </w:rPrChange>
        </w:rPr>
        <w:t>43.</w:t>
      </w:r>
      <w:r w:rsidRPr="002A27CD">
        <w:rPr>
          <w:rFonts w:ascii="Arial" w:hAnsi="Arial"/>
          <w:lang w:val="en-US"/>
          <w:rPrChange w:id="1762" w:author="Simon Renny-Byfield" w:date="2014-10-22T14:51:00Z">
            <w:rPr>
              <w:rFonts w:ascii="Arial"/>
              <w:lang w:val="en-US"/>
            </w:rPr>
          </w:rPrChange>
        </w:rPr>
        <w:tab/>
        <w:t>Yoo M-J &amp; Wendel JF (2014) Comparative evolutionary and developmental dynamics of the Cotton (</w:t>
      </w:r>
      <w:r w:rsidRPr="002A27CD">
        <w:rPr>
          <w:rFonts w:ascii="Arial" w:hAnsi="Arial"/>
          <w:i/>
          <w:iCs/>
          <w:rPrChange w:id="1763" w:author="Simon Renny-Byfield" w:date="2014-10-22T14:51:00Z">
            <w:rPr>
              <w:rFonts w:ascii="Arial"/>
              <w:i/>
              <w:iCs/>
            </w:rPr>
          </w:rPrChange>
        </w:rPr>
        <w:t>Gossypium hirsutum</w:t>
      </w:r>
      <w:r w:rsidRPr="002A27CD">
        <w:rPr>
          <w:rFonts w:ascii="Arial" w:hAnsi="Arial"/>
          <w:lang w:val="de-DE"/>
          <w:rPrChange w:id="1764" w:author="Simon Renny-Byfield" w:date="2014-10-22T14:51:00Z">
            <w:rPr>
              <w:rFonts w:ascii="Arial"/>
              <w:lang w:val="de-DE"/>
            </w:rPr>
          </w:rPrChange>
        </w:rPr>
        <w:t xml:space="preserve">) fiber transcriptome. </w:t>
      </w:r>
      <w:r w:rsidRPr="002A27CD">
        <w:rPr>
          <w:rFonts w:ascii="Arial" w:hAnsi="Arial"/>
          <w:i/>
          <w:iCs/>
          <w:rPrChange w:id="1765" w:author="Simon Renny-Byfield" w:date="2014-10-22T14:51:00Z">
            <w:rPr>
              <w:rFonts w:ascii="Arial"/>
              <w:i/>
              <w:iCs/>
            </w:rPr>
          </w:rPrChange>
        </w:rPr>
        <w:t>PLoS Genet</w:t>
      </w:r>
      <w:r w:rsidRPr="002A27CD">
        <w:rPr>
          <w:rFonts w:ascii="Arial" w:hAnsi="Arial"/>
          <w:rPrChange w:id="1766" w:author="Simon Renny-Byfield" w:date="2014-10-22T14:51:00Z">
            <w:rPr>
              <w:rFonts w:ascii="Arial"/>
            </w:rPr>
          </w:rPrChange>
        </w:rPr>
        <w:t xml:space="preserve"> </w:t>
      </w:r>
      <w:r w:rsidRPr="002A27CD">
        <w:rPr>
          <w:rFonts w:ascii="Arial" w:hAnsi="Arial"/>
          <w:rPrChange w:id="1767" w:author="Simon Renny-Byfield" w:date="2014-10-22T14:51:00Z">
            <w:rPr>
              <w:rFonts w:ascii="Arial"/>
            </w:rPr>
          </w:rPrChange>
        </w:rPr>
        <w:t>10(1):e1004073.</w:t>
      </w:r>
    </w:p>
    <w:p w:rsidR="00ED6418" w:rsidRPr="002A27CD" w:rsidRDefault="002A27CD">
      <w:pPr>
        <w:pStyle w:val="Body"/>
        <w:spacing w:line="360" w:lineRule="auto"/>
        <w:ind w:left="720" w:hanging="720"/>
        <w:rPr>
          <w:rFonts w:ascii="Arial" w:eastAsia="Arial" w:hAnsi="Arial" w:cs="Arial"/>
          <w:rPrChange w:id="1768" w:author="Simon Renny-Byfield" w:date="2014-10-22T14:51:00Z">
            <w:rPr>
              <w:rFonts w:ascii="Arial" w:eastAsia="Arial" w:hAnsi="Arial" w:cs="Arial"/>
            </w:rPr>
          </w:rPrChange>
        </w:rPr>
      </w:pPr>
      <w:r w:rsidRPr="002A27CD">
        <w:rPr>
          <w:rFonts w:ascii="Arial" w:hAnsi="Arial"/>
          <w:lang w:val="en-US"/>
          <w:rPrChange w:id="1769" w:author="Simon Renny-Byfield" w:date="2014-10-22T14:51:00Z">
            <w:rPr>
              <w:rFonts w:ascii="Arial"/>
              <w:lang w:val="en-US"/>
            </w:rPr>
          </w:rPrChange>
        </w:rPr>
        <w:t>44.</w:t>
      </w:r>
      <w:r w:rsidRPr="002A27CD">
        <w:rPr>
          <w:rFonts w:ascii="Arial" w:hAnsi="Arial"/>
          <w:lang w:val="en-US"/>
          <w:rPrChange w:id="1770" w:author="Simon Renny-Byfield" w:date="2014-10-22T14:51:00Z">
            <w:rPr>
              <w:rFonts w:ascii="Arial"/>
              <w:lang w:val="en-US"/>
            </w:rPr>
          </w:rPrChange>
        </w:rPr>
        <w:tab/>
        <w:t xml:space="preserve">Fontanillas P, Hartl DL, &amp; Reuter M (2007) Genome organization and gene expression shape the transposable element distribution in the </w:t>
      </w:r>
      <w:r w:rsidRPr="002A27CD">
        <w:rPr>
          <w:rFonts w:ascii="Arial" w:hAnsi="Arial"/>
          <w:i/>
          <w:iCs/>
          <w:lang w:val="sv-SE"/>
          <w:rPrChange w:id="1771" w:author="Simon Renny-Byfield" w:date="2014-10-22T14:51:00Z">
            <w:rPr>
              <w:rFonts w:ascii="Arial"/>
              <w:i/>
              <w:iCs/>
              <w:lang w:val="sv-SE"/>
            </w:rPr>
          </w:rPrChange>
        </w:rPr>
        <w:t>Drosophila melanogaster</w:t>
      </w:r>
      <w:r w:rsidRPr="002A27CD">
        <w:rPr>
          <w:rFonts w:ascii="Arial" w:hAnsi="Arial"/>
          <w:rPrChange w:id="1772" w:author="Simon Renny-Byfield" w:date="2014-10-22T14:51:00Z">
            <w:rPr>
              <w:rFonts w:ascii="Arial"/>
            </w:rPr>
          </w:rPrChange>
        </w:rPr>
        <w:t xml:space="preserve"> euchromatin. </w:t>
      </w:r>
      <w:r w:rsidRPr="002A27CD">
        <w:rPr>
          <w:rFonts w:ascii="Arial" w:hAnsi="Arial"/>
          <w:i/>
          <w:iCs/>
          <w:rPrChange w:id="1773" w:author="Simon Renny-Byfield" w:date="2014-10-22T14:51:00Z">
            <w:rPr>
              <w:rFonts w:ascii="Arial"/>
              <w:i/>
              <w:iCs/>
            </w:rPr>
          </w:rPrChange>
        </w:rPr>
        <w:t>Plos Genetics</w:t>
      </w:r>
      <w:r w:rsidRPr="002A27CD">
        <w:rPr>
          <w:rFonts w:ascii="Arial" w:hAnsi="Arial"/>
          <w:rPrChange w:id="1774" w:author="Simon Renny-Byfield" w:date="2014-10-22T14:51:00Z">
            <w:rPr>
              <w:rFonts w:ascii="Arial"/>
            </w:rPr>
          </w:rPrChange>
        </w:rPr>
        <w:t xml:space="preserve"> 3(11):2256-2267.</w:t>
      </w:r>
    </w:p>
    <w:p w:rsidR="00ED6418" w:rsidRPr="002A27CD" w:rsidRDefault="002A27CD">
      <w:pPr>
        <w:pStyle w:val="Body"/>
        <w:spacing w:line="360" w:lineRule="auto"/>
        <w:ind w:left="720" w:hanging="720"/>
        <w:rPr>
          <w:rFonts w:ascii="Arial" w:eastAsia="Arial" w:hAnsi="Arial" w:cs="Arial"/>
          <w:rPrChange w:id="1775" w:author="Simon Renny-Byfield" w:date="2014-10-22T14:51:00Z">
            <w:rPr>
              <w:rFonts w:ascii="Arial" w:eastAsia="Arial" w:hAnsi="Arial" w:cs="Arial"/>
            </w:rPr>
          </w:rPrChange>
        </w:rPr>
      </w:pPr>
      <w:r w:rsidRPr="002A27CD">
        <w:rPr>
          <w:rFonts w:ascii="Arial" w:hAnsi="Arial"/>
          <w:lang w:val="en-US"/>
          <w:rPrChange w:id="1776" w:author="Simon Renny-Byfield" w:date="2014-10-22T14:51:00Z">
            <w:rPr>
              <w:rFonts w:ascii="Arial"/>
              <w:lang w:val="en-US"/>
            </w:rPr>
          </w:rPrChange>
        </w:rPr>
        <w:t>45.</w:t>
      </w:r>
      <w:r w:rsidRPr="002A27CD">
        <w:rPr>
          <w:rFonts w:ascii="Arial" w:hAnsi="Arial"/>
          <w:lang w:val="en-US"/>
          <w:rPrChange w:id="1777" w:author="Simon Renny-Byfield" w:date="2014-10-22T14:51:00Z">
            <w:rPr>
              <w:rFonts w:ascii="Arial"/>
              <w:lang w:val="en-US"/>
            </w:rPr>
          </w:rPrChange>
        </w:rPr>
        <w:tab/>
        <w:t xml:space="preserve">Rizzon C, Marais G, Gouy M, &amp; </w:t>
      </w:r>
      <w:r w:rsidRPr="002A27CD">
        <w:rPr>
          <w:rFonts w:ascii="Arial" w:hAnsi="Arial"/>
          <w:lang w:val="en-US"/>
          <w:rPrChange w:id="1778" w:author="Simon Renny-Byfield" w:date="2014-10-22T14:51:00Z">
            <w:rPr>
              <w:rFonts w:ascii="Arial"/>
              <w:lang w:val="en-US"/>
            </w:rPr>
          </w:rPrChange>
        </w:rPr>
        <w:t xml:space="preserve">Biemont C (2002) Recombination rate and the distribution of transposable elements in the </w:t>
      </w:r>
      <w:r w:rsidRPr="002A27CD">
        <w:rPr>
          <w:rFonts w:ascii="Arial" w:hAnsi="Arial"/>
          <w:i/>
          <w:iCs/>
          <w:lang w:val="sv-SE"/>
          <w:rPrChange w:id="1779" w:author="Simon Renny-Byfield" w:date="2014-10-22T14:51:00Z">
            <w:rPr>
              <w:rFonts w:ascii="Arial"/>
              <w:i/>
              <w:iCs/>
              <w:lang w:val="sv-SE"/>
            </w:rPr>
          </w:rPrChange>
        </w:rPr>
        <w:t>Drosophila melanogaster</w:t>
      </w:r>
      <w:r w:rsidRPr="002A27CD">
        <w:rPr>
          <w:rFonts w:ascii="Arial" w:hAnsi="Arial"/>
          <w:lang w:val="sv-SE"/>
          <w:rPrChange w:id="1780" w:author="Simon Renny-Byfield" w:date="2014-10-22T14:51:00Z">
            <w:rPr>
              <w:rFonts w:ascii="Arial"/>
              <w:lang w:val="sv-SE"/>
            </w:rPr>
          </w:rPrChange>
        </w:rPr>
        <w:t xml:space="preserve"> genome. </w:t>
      </w:r>
      <w:r w:rsidRPr="002A27CD">
        <w:rPr>
          <w:rFonts w:ascii="Arial" w:hAnsi="Arial"/>
          <w:i/>
          <w:iCs/>
          <w:lang w:val="en-US"/>
          <w:rPrChange w:id="1781" w:author="Simon Renny-Byfield" w:date="2014-10-22T14:51:00Z">
            <w:rPr>
              <w:rFonts w:ascii="Arial"/>
              <w:i/>
              <w:iCs/>
              <w:lang w:val="en-US"/>
            </w:rPr>
          </w:rPrChange>
        </w:rPr>
        <w:t>Genome Research</w:t>
      </w:r>
      <w:r w:rsidRPr="002A27CD">
        <w:rPr>
          <w:rFonts w:ascii="Arial" w:hAnsi="Arial"/>
          <w:rPrChange w:id="1782" w:author="Simon Renny-Byfield" w:date="2014-10-22T14:51:00Z">
            <w:rPr>
              <w:rFonts w:ascii="Arial"/>
            </w:rPr>
          </w:rPrChange>
        </w:rPr>
        <w:t xml:space="preserve"> 12(3):400-407.</w:t>
      </w:r>
    </w:p>
    <w:p w:rsidR="00ED6418" w:rsidRPr="002A27CD" w:rsidRDefault="002A27CD">
      <w:pPr>
        <w:pStyle w:val="Body"/>
        <w:spacing w:line="360" w:lineRule="auto"/>
        <w:ind w:left="720" w:hanging="720"/>
        <w:rPr>
          <w:rFonts w:ascii="Arial" w:eastAsia="Arial" w:hAnsi="Arial" w:cs="Arial"/>
          <w:rPrChange w:id="1783" w:author="Simon Renny-Byfield" w:date="2014-10-22T14:51:00Z">
            <w:rPr>
              <w:rFonts w:ascii="Arial" w:eastAsia="Arial" w:hAnsi="Arial" w:cs="Arial"/>
            </w:rPr>
          </w:rPrChange>
        </w:rPr>
      </w:pPr>
      <w:r w:rsidRPr="002A27CD">
        <w:rPr>
          <w:rFonts w:ascii="Arial" w:hAnsi="Arial"/>
          <w:lang w:val="en-US"/>
          <w:rPrChange w:id="1784" w:author="Simon Renny-Byfield" w:date="2014-10-22T14:51:00Z">
            <w:rPr>
              <w:rFonts w:ascii="Arial"/>
              <w:lang w:val="en-US"/>
            </w:rPr>
          </w:rPrChange>
        </w:rPr>
        <w:t>46.</w:t>
      </w:r>
      <w:r w:rsidRPr="002A27CD">
        <w:rPr>
          <w:rFonts w:ascii="Arial" w:hAnsi="Arial"/>
          <w:lang w:val="en-US"/>
          <w:rPrChange w:id="1785" w:author="Simon Renny-Byfield" w:date="2014-10-22T14:51:00Z">
            <w:rPr>
              <w:rFonts w:ascii="Arial"/>
              <w:lang w:val="en-US"/>
            </w:rPr>
          </w:rPrChange>
        </w:rPr>
        <w:tab/>
        <w:t>Birdsell JA (2002) Integrating genomics, bioinformatics, and classical genetics to study the effects</w:t>
      </w:r>
      <w:r w:rsidRPr="002A27CD">
        <w:rPr>
          <w:rFonts w:ascii="Arial" w:hAnsi="Arial"/>
          <w:lang w:val="en-US"/>
          <w:rPrChange w:id="1786" w:author="Simon Renny-Byfield" w:date="2014-10-22T14:51:00Z">
            <w:rPr>
              <w:rFonts w:ascii="Arial"/>
              <w:lang w:val="en-US"/>
            </w:rPr>
          </w:rPrChange>
        </w:rPr>
        <w:t xml:space="preserve"> of recombination on genome evolution. </w:t>
      </w:r>
      <w:r w:rsidRPr="002A27CD">
        <w:rPr>
          <w:rFonts w:ascii="Arial" w:hAnsi="Arial"/>
          <w:i/>
          <w:iCs/>
          <w:lang w:val="en-US"/>
          <w:rPrChange w:id="1787" w:author="Simon Renny-Byfield" w:date="2014-10-22T14:51:00Z">
            <w:rPr>
              <w:rFonts w:ascii="Arial"/>
              <w:i/>
              <w:iCs/>
              <w:lang w:val="en-US"/>
            </w:rPr>
          </w:rPrChange>
        </w:rPr>
        <w:t>Molecular Biology and Evolution</w:t>
      </w:r>
      <w:r w:rsidRPr="002A27CD">
        <w:rPr>
          <w:rFonts w:ascii="Arial" w:hAnsi="Arial"/>
          <w:rPrChange w:id="1788" w:author="Simon Renny-Byfield" w:date="2014-10-22T14:51:00Z">
            <w:rPr>
              <w:rFonts w:ascii="Arial"/>
            </w:rPr>
          </w:rPrChange>
        </w:rPr>
        <w:t xml:space="preserve"> 19(7):1181-1197.</w:t>
      </w:r>
    </w:p>
    <w:p w:rsidR="00ED6418" w:rsidRPr="002A27CD" w:rsidRDefault="002A27CD">
      <w:pPr>
        <w:pStyle w:val="Body"/>
        <w:spacing w:line="360" w:lineRule="auto"/>
        <w:ind w:left="720" w:hanging="720"/>
        <w:rPr>
          <w:rFonts w:ascii="Arial" w:eastAsia="Arial" w:hAnsi="Arial" w:cs="Arial"/>
          <w:rPrChange w:id="1789" w:author="Simon Renny-Byfield" w:date="2014-10-22T14:51:00Z">
            <w:rPr>
              <w:rFonts w:ascii="Arial" w:eastAsia="Arial" w:hAnsi="Arial" w:cs="Arial"/>
            </w:rPr>
          </w:rPrChange>
        </w:rPr>
      </w:pPr>
      <w:r w:rsidRPr="002A27CD">
        <w:rPr>
          <w:rFonts w:ascii="Arial" w:hAnsi="Arial"/>
          <w:lang w:val="en-US"/>
          <w:rPrChange w:id="1790" w:author="Simon Renny-Byfield" w:date="2014-10-22T14:51:00Z">
            <w:rPr>
              <w:rFonts w:ascii="Arial"/>
              <w:lang w:val="en-US"/>
            </w:rPr>
          </w:rPrChange>
        </w:rPr>
        <w:t>47.</w:t>
      </w:r>
      <w:r w:rsidRPr="002A27CD">
        <w:rPr>
          <w:rFonts w:ascii="Arial" w:hAnsi="Arial"/>
          <w:lang w:val="en-US"/>
          <w:rPrChange w:id="1791" w:author="Simon Renny-Byfield" w:date="2014-10-22T14:51:00Z">
            <w:rPr>
              <w:rFonts w:ascii="Arial"/>
              <w:lang w:val="en-US"/>
            </w:rPr>
          </w:rPrChange>
        </w:rPr>
        <w:tab/>
        <w:t xml:space="preserve">Meunier J &amp; Duret L (2004) Recombination drives the evolution of GC-content in the human genome. </w:t>
      </w:r>
      <w:r w:rsidRPr="002A27CD">
        <w:rPr>
          <w:rFonts w:ascii="Arial" w:hAnsi="Arial"/>
          <w:i/>
          <w:iCs/>
          <w:lang w:val="en-US"/>
          <w:rPrChange w:id="1792" w:author="Simon Renny-Byfield" w:date="2014-10-22T14:51:00Z">
            <w:rPr>
              <w:rFonts w:ascii="Arial"/>
              <w:i/>
              <w:iCs/>
              <w:lang w:val="en-US"/>
            </w:rPr>
          </w:rPrChange>
        </w:rPr>
        <w:t>Molecular Biology and Evolution</w:t>
      </w:r>
      <w:r w:rsidRPr="002A27CD">
        <w:rPr>
          <w:rFonts w:ascii="Arial" w:hAnsi="Arial"/>
          <w:rPrChange w:id="1793" w:author="Simon Renny-Byfield" w:date="2014-10-22T14:51:00Z">
            <w:rPr>
              <w:rFonts w:ascii="Arial"/>
            </w:rPr>
          </w:rPrChange>
        </w:rPr>
        <w:t xml:space="preserve"> 21(6):984-990.</w:t>
      </w:r>
    </w:p>
    <w:p w:rsidR="00ED6418" w:rsidRPr="002A27CD" w:rsidRDefault="002A27CD">
      <w:pPr>
        <w:pStyle w:val="Body"/>
        <w:spacing w:line="360" w:lineRule="auto"/>
        <w:ind w:left="720" w:hanging="720"/>
        <w:rPr>
          <w:rFonts w:ascii="Arial" w:eastAsia="Arial" w:hAnsi="Arial" w:cs="Arial"/>
          <w:rPrChange w:id="1794" w:author="Simon Renny-Byfield" w:date="2014-10-22T14:51:00Z">
            <w:rPr>
              <w:rFonts w:ascii="Arial" w:eastAsia="Arial" w:hAnsi="Arial" w:cs="Arial"/>
            </w:rPr>
          </w:rPrChange>
        </w:rPr>
      </w:pPr>
      <w:r w:rsidRPr="002A27CD">
        <w:rPr>
          <w:rFonts w:ascii="Arial" w:hAnsi="Arial"/>
          <w:lang w:val="en-US"/>
          <w:rPrChange w:id="1795" w:author="Simon Renny-Byfield" w:date="2014-10-22T14:51:00Z">
            <w:rPr>
              <w:rFonts w:ascii="Arial"/>
              <w:lang w:val="en-US"/>
            </w:rPr>
          </w:rPrChange>
        </w:rPr>
        <w:t>48.</w:t>
      </w:r>
      <w:r w:rsidRPr="002A27CD">
        <w:rPr>
          <w:rFonts w:ascii="Arial" w:hAnsi="Arial"/>
          <w:lang w:val="en-US"/>
          <w:rPrChange w:id="1796" w:author="Simon Renny-Byfield" w:date="2014-10-22T14:51:00Z">
            <w:rPr>
              <w:rFonts w:ascii="Arial"/>
              <w:lang w:val="en-US"/>
            </w:rPr>
          </w:rPrChange>
        </w:rPr>
        <w:tab/>
        <w:t>Hill WG &amp; Robert</w:t>
      </w:r>
      <w:r w:rsidRPr="002A27CD">
        <w:rPr>
          <w:rFonts w:ascii="Arial" w:hAnsi="Arial"/>
          <w:lang w:val="en-US"/>
          <w:rPrChange w:id="1797" w:author="Simon Renny-Byfield" w:date="2014-10-22T14:51:00Z">
            <w:rPr>
              <w:rFonts w:ascii="Arial"/>
              <w:lang w:val="en-US"/>
            </w:rPr>
          </w:rPrChange>
        </w:rPr>
        <w:t xml:space="preserve">so.A (1966) Effect of linkage on limits of artificial selection. </w:t>
      </w:r>
      <w:r w:rsidRPr="002A27CD">
        <w:rPr>
          <w:rFonts w:ascii="Arial" w:hAnsi="Arial"/>
          <w:i/>
          <w:iCs/>
          <w:lang w:val="en-US"/>
          <w:rPrChange w:id="1798" w:author="Simon Renny-Byfield" w:date="2014-10-22T14:51:00Z">
            <w:rPr>
              <w:rFonts w:ascii="Arial"/>
              <w:i/>
              <w:iCs/>
              <w:lang w:val="en-US"/>
            </w:rPr>
          </w:rPrChange>
        </w:rPr>
        <w:t>Genetical Research</w:t>
      </w:r>
      <w:r w:rsidRPr="002A27CD">
        <w:rPr>
          <w:rFonts w:ascii="Arial" w:hAnsi="Arial"/>
          <w:rPrChange w:id="1799" w:author="Simon Renny-Byfield" w:date="2014-10-22T14:51:00Z">
            <w:rPr>
              <w:rFonts w:ascii="Arial"/>
            </w:rPr>
          </w:rPrChange>
        </w:rPr>
        <w:t xml:space="preserve"> 8(3):269-&amp;.</w:t>
      </w:r>
    </w:p>
    <w:p w:rsidR="00ED6418" w:rsidRPr="002A27CD" w:rsidRDefault="002A27CD">
      <w:pPr>
        <w:pStyle w:val="Body"/>
        <w:spacing w:line="360" w:lineRule="auto"/>
        <w:ind w:left="720" w:hanging="720"/>
        <w:rPr>
          <w:rFonts w:ascii="Arial" w:eastAsia="Arial" w:hAnsi="Arial" w:cs="Arial"/>
          <w:rPrChange w:id="1800" w:author="Simon Renny-Byfield" w:date="2014-10-22T14:51:00Z">
            <w:rPr>
              <w:rFonts w:ascii="Arial" w:eastAsia="Arial" w:hAnsi="Arial" w:cs="Arial"/>
            </w:rPr>
          </w:rPrChange>
        </w:rPr>
      </w:pPr>
      <w:r w:rsidRPr="002A27CD">
        <w:rPr>
          <w:rFonts w:ascii="Arial" w:hAnsi="Arial"/>
          <w:lang w:val="en-US"/>
          <w:rPrChange w:id="1801" w:author="Simon Renny-Byfield" w:date="2014-10-22T14:51:00Z">
            <w:rPr>
              <w:rFonts w:ascii="Arial"/>
              <w:lang w:val="en-US"/>
            </w:rPr>
          </w:rPrChange>
        </w:rPr>
        <w:t>49.</w:t>
      </w:r>
      <w:r w:rsidRPr="002A27CD">
        <w:rPr>
          <w:rFonts w:ascii="Arial" w:hAnsi="Arial"/>
          <w:lang w:val="en-US"/>
          <w:rPrChange w:id="1802" w:author="Simon Renny-Byfield" w:date="2014-10-22T14:51:00Z">
            <w:rPr>
              <w:rFonts w:ascii="Arial"/>
              <w:lang w:val="en-US"/>
            </w:rPr>
          </w:rPrChange>
        </w:rPr>
        <w:tab/>
        <w:t xml:space="preserve">Kliman RM &amp; Hey J (1993) Reduced natural-selection associated with low recombination in </w:t>
      </w:r>
      <w:r w:rsidRPr="002A27CD">
        <w:rPr>
          <w:rFonts w:ascii="Arial" w:hAnsi="Arial"/>
          <w:i/>
          <w:iCs/>
          <w:lang w:val="en-US"/>
          <w:rPrChange w:id="1803" w:author="Simon Renny-Byfield" w:date="2014-10-22T14:51:00Z">
            <w:rPr>
              <w:rFonts w:ascii="Arial"/>
              <w:i/>
              <w:iCs/>
              <w:lang w:val="en-US"/>
            </w:rPr>
          </w:rPrChange>
        </w:rPr>
        <w:t>Drosophila melanogaster Molecular Biology and Evolution</w:t>
      </w:r>
      <w:r w:rsidRPr="002A27CD">
        <w:rPr>
          <w:rFonts w:ascii="Arial" w:hAnsi="Arial"/>
          <w:rPrChange w:id="1804" w:author="Simon Renny-Byfield" w:date="2014-10-22T14:51:00Z">
            <w:rPr>
              <w:rFonts w:ascii="Arial"/>
            </w:rPr>
          </w:rPrChange>
        </w:rPr>
        <w:t xml:space="preserve"> 10(6):1239-1</w:t>
      </w:r>
      <w:r w:rsidRPr="002A27CD">
        <w:rPr>
          <w:rFonts w:ascii="Arial" w:hAnsi="Arial"/>
          <w:rPrChange w:id="1805" w:author="Simon Renny-Byfield" w:date="2014-10-22T14:51:00Z">
            <w:rPr>
              <w:rFonts w:ascii="Arial"/>
            </w:rPr>
          </w:rPrChange>
        </w:rPr>
        <w:t>258.</w:t>
      </w:r>
    </w:p>
    <w:p w:rsidR="00ED6418" w:rsidRPr="002A27CD" w:rsidRDefault="002A27CD">
      <w:pPr>
        <w:pStyle w:val="Body"/>
        <w:spacing w:line="360" w:lineRule="auto"/>
        <w:ind w:left="720" w:hanging="720"/>
        <w:rPr>
          <w:rFonts w:ascii="Arial" w:eastAsia="Arial" w:hAnsi="Arial" w:cs="Arial"/>
          <w:rPrChange w:id="1806" w:author="Simon Renny-Byfield" w:date="2014-10-22T14:51:00Z">
            <w:rPr>
              <w:rFonts w:ascii="Arial" w:eastAsia="Arial" w:hAnsi="Arial" w:cs="Arial"/>
            </w:rPr>
          </w:rPrChange>
        </w:rPr>
      </w:pPr>
      <w:r w:rsidRPr="002A27CD">
        <w:rPr>
          <w:rFonts w:ascii="Arial" w:hAnsi="Arial"/>
          <w:lang w:val="fr-FR"/>
          <w:rPrChange w:id="1807" w:author="Simon Renny-Byfield" w:date="2014-10-22T14:51:00Z">
            <w:rPr>
              <w:rFonts w:ascii="Arial"/>
              <w:lang w:val="fr-FR"/>
            </w:rPr>
          </w:rPrChange>
        </w:rPr>
        <w:t>50.</w:t>
      </w:r>
      <w:r w:rsidRPr="002A27CD">
        <w:rPr>
          <w:rFonts w:ascii="Arial" w:hAnsi="Arial"/>
          <w:lang w:val="fr-FR"/>
          <w:rPrChange w:id="1808" w:author="Simon Renny-Byfield" w:date="2014-10-22T14:51:00Z">
            <w:rPr>
              <w:rFonts w:ascii="Arial"/>
              <w:lang w:val="fr-FR"/>
            </w:rPr>
          </w:rPrChange>
        </w:rPr>
        <w:tab/>
        <w:t>Argout X</w:t>
      </w:r>
      <w:r w:rsidRPr="002A27CD">
        <w:rPr>
          <w:rFonts w:ascii="Arial" w:hAnsi="Arial"/>
          <w:i/>
          <w:iCs/>
          <w:lang w:val="fr-FR"/>
          <w:rPrChange w:id="1809" w:author="Simon Renny-Byfield" w:date="2014-10-22T14:51:00Z">
            <w:rPr>
              <w:rFonts w:ascii="Arial"/>
              <w:i/>
              <w:iCs/>
              <w:lang w:val="fr-FR"/>
            </w:rPr>
          </w:rPrChange>
        </w:rPr>
        <w:t>, et al.</w:t>
      </w:r>
      <w:r w:rsidRPr="002A27CD">
        <w:rPr>
          <w:rFonts w:ascii="Arial" w:hAnsi="Arial"/>
          <w:lang w:val="en-US"/>
          <w:rPrChange w:id="1810" w:author="Simon Renny-Byfield" w:date="2014-10-22T14:51:00Z">
            <w:rPr>
              <w:rFonts w:ascii="Arial"/>
              <w:lang w:val="en-US"/>
            </w:rPr>
          </w:rPrChange>
        </w:rPr>
        <w:t xml:space="preserve"> (2011) The genome of </w:t>
      </w:r>
      <w:r w:rsidRPr="002A27CD">
        <w:rPr>
          <w:rFonts w:ascii="Arial" w:hAnsi="Arial"/>
          <w:i/>
          <w:iCs/>
          <w:lang w:val="es-ES_tradnl"/>
          <w:rPrChange w:id="1811" w:author="Simon Renny-Byfield" w:date="2014-10-22T14:51:00Z">
            <w:rPr>
              <w:rFonts w:ascii="Arial"/>
              <w:i/>
              <w:iCs/>
              <w:lang w:val="es-ES_tradnl"/>
            </w:rPr>
          </w:rPrChange>
        </w:rPr>
        <w:t>Theobroma cacao</w:t>
      </w:r>
      <w:r w:rsidRPr="002A27CD">
        <w:rPr>
          <w:rFonts w:ascii="Arial" w:hAnsi="Arial"/>
          <w:rPrChange w:id="1812" w:author="Simon Renny-Byfield" w:date="2014-10-22T14:51:00Z">
            <w:rPr>
              <w:rFonts w:ascii="Arial"/>
            </w:rPr>
          </w:rPrChange>
        </w:rPr>
        <w:t xml:space="preserve">. </w:t>
      </w:r>
      <w:r w:rsidRPr="002A27CD">
        <w:rPr>
          <w:rFonts w:ascii="Arial" w:hAnsi="Arial"/>
          <w:i/>
          <w:iCs/>
          <w:lang w:val="en-US"/>
          <w:rPrChange w:id="1813" w:author="Simon Renny-Byfield" w:date="2014-10-22T14:51:00Z">
            <w:rPr>
              <w:rFonts w:ascii="Arial"/>
              <w:i/>
              <w:iCs/>
              <w:lang w:val="en-US"/>
            </w:rPr>
          </w:rPrChange>
        </w:rPr>
        <w:t>Nature Genetics</w:t>
      </w:r>
      <w:r w:rsidRPr="002A27CD">
        <w:rPr>
          <w:rFonts w:ascii="Arial" w:hAnsi="Arial"/>
          <w:rPrChange w:id="1814" w:author="Simon Renny-Byfield" w:date="2014-10-22T14:51:00Z">
            <w:rPr>
              <w:rFonts w:ascii="Arial"/>
            </w:rPr>
          </w:rPrChange>
        </w:rPr>
        <w:t xml:space="preserve"> 43(2):101-108.</w:t>
      </w:r>
    </w:p>
    <w:p w:rsidR="00ED6418" w:rsidRPr="002A27CD" w:rsidRDefault="002A27CD">
      <w:pPr>
        <w:pStyle w:val="Body"/>
        <w:spacing w:line="360" w:lineRule="auto"/>
        <w:ind w:left="720" w:hanging="720"/>
        <w:rPr>
          <w:rFonts w:ascii="Arial" w:eastAsia="Arial" w:hAnsi="Arial" w:cs="Arial"/>
          <w:rPrChange w:id="1815" w:author="Simon Renny-Byfield" w:date="2014-10-22T14:51:00Z">
            <w:rPr>
              <w:rFonts w:ascii="Arial" w:eastAsia="Arial" w:hAnsi="Arial" w:cs="Arial"/>
            </w:rPr>
          </w:rPrChange>
        </w:rPr>
      </w:pPr>
      <w:r w:rsidRPr="002A27CD">
        <w:rPr>
          <w:rFonts w:ascii="Arial" w:hAnsi="Arial"/>
          <w:rPrChange w:id="1816" w:author="Simon Renny-Byfield" w:date="2014-10-22T14:51:00Z">
            <w:rPr>
              <w:rFonts w:ascii="Arial"/>
            </w:rPr>
          </w:rPrChange>
        </w:rPr>
        <w:t>51.</w:t>
      </w:r>
      <w:r w:rsidRPr="002A27CD">
        <w:rPr>
          <w:rFonts w:ascii="Arial" w:hAnsi="Arial"/>
          <w:rPrChange w:id="1817" w:author="Simon Renny-Byfield" w:date="2014-10-22T14:51:00Z">
            <w:rPr>
              <w:rFonts w:ascii="Arial"/>
            </w:rPr>
          </w:rPrChange>
        </w:rPr>
        <w:tab/>
        <w:t>Kasahara M</w:t>
      </w:r>
      <w:r w:rsidRPr="002A27CD">
        <w:rPr>
          <w:rFonts w:ascii="Arial" w:hAnsi="Arial"/>
          <w:i/>
          <w:iCs/>
          <w:lang w:val="fr-FR"/>
          <w:rPrChange w:id="1818" w:author="Simon Renny-Byfield" w:date="2014-10-22T14:51:00Z">
            <w:rPr>
              <w:rFonts w:ascii="Arial"/>
              <w:i/>
              <w:iCs/>
              <w:lang w:val="fr-FR"/>
            </w:rPr>
          </w:rPrChange>
        </w:rPr>
        <w:t>, et al.</w:t>
      </w:r>
      <w:r w:rsidRPr="002A27CD">
        <w:rPr>
          <w:rFonts w:ascii="Arial" w:hAnsi="Arial"/>
          <w:lang w:val="en-US"/>
          <w:rPrChange w:id="1819" w:author="Simon Renny-Byfield" w:date="2014-10-22T14:51:00Z">
            <w:rPr>
              <w:rFonts w:ascii="Arial"/>
              <w:lang w:val="en-US"/>
            </w:rPr>
          </w:rPrChange>
        </w:rPr>
        <w:t xml:space="preserve"> (2007) The medaka draft genome and insights into vertebrate genome evolution. </w:t>
      </w:r>
      <w:r w:rsidRPr="002A27CD">
        <w:rPr>
          <w:rFonts w:ascii="Arial" w:hAnsi="Arial"/>
          <w:i/>
          <w:iCs/>
          <w:rPrChange w:id="1820" w:author="Simon Renny-Byfield" w:date="2014-10-22T14:51:00Z">
            <w:rPr>
              <w:rFonts w:ascii="Arial"/>
              <w:i/>
              <w:iCs/>
            </w:rPr>
          </w:rPrChange>
        </w:rPr>
        <w:t>Nature</w:t>
      </w:r>
      <w:r w:rsidRPr="002A27CD">
        <w:rPr>
          <w:rFonts w:ascii="Arial" w:hAnsi="Arial"/>
          <w:rPrChange w:id="1821" w:author="Simon Renny-Byfield" w:date="2014-10-22T14:51:00Z">
            <w:rPr>
              <w:rFonts w:ascii="Arial"/>
            </w:rPr>
          </w:rPrChange>
        </w:rPr>
        <w:t xml:space="preserve"> 447(7145):714-719.</w:t>
      </w:r>
    </w:p>
    <w:p w:rsidR="00ED6418" w:rsidRPr="002A27CD" w:rsidRDefault="002A27CD">
      <w:pPr>
        <w:pStyle w:val="Body"/>
        <w:spacing w:line="360" w:lineRule="auto"/>
        <w:ind w:left="720" w:hanging="720"/>
        <w:rPr>
          <w:rFonts w:ascii="Arial" w:eastAsia="Arial" w:hAnsi="Arial" w:cs="Arial"/>
          <w:rPrChange w:id="1822" w:author="Simon Renny-Byfield" w:date="2014-10-22T14:51:00Z">
            <w:rPr>
              <w:rFonts w:ascii="Arial" w:eastAsia="Arial" w:hAnsi="Arial" w:cs="Arial"/>
            </w:rPr>
          </w:rPrChange>
        </w:rPr>
      </w:pPr>
      <w:r w:rsidRPr="002A27CD">
        <w:rPr>
          <w:rFonts w:ascii="Arial" w:hAnsi="Arial"/>
          <w:lang w:val="en-US"/>
          <w:rPrChange w:id="1823" w:author="Simon Renny-Byfield" w:date="2014-10-22T14:51:00Z">
            <w:rPr>
              <w:rFonts w:ascii="Arial"/>
              <w:lang w:val="en-US"/>
            </w:rPr>
          </w:rPrChange>
        </w:rPr>
        <w:t>52.</w:t>
      </w:r>
      <w:r w:rsidRPr="002A27CD">
        <w:rPr>
          <w:rFonts w:ascii="Arial" w:hAnsi="Arial"/>
          <w:lang w:val="en-US"/>
          <w:rPrChange w:id="1824" w:author="Simon Renny-Byfield" w:date="2014-10-22T14:51:00Z">
            <w:rPr>
              <w:rFonts w:ascii="Arial"/>
              <w:lang w:val="en-US"/>
            </w:rPr>
          </w:rPrChange>
        </w:rPr>
        <w:tab/>
        <w:t xml:space="preserve">Gong L, Kakrana A, Arikit S, </w:t>
      </w:r>
      <w:r w:rsidRPr="002A27CD">
        <w:rPr>
          <w:rFonts w:ascii="Arial" w:hAnsi="Arial"/>
          <w:lang w:val="en-US"/>
          <w:rPrChange w:id="1825" w:author="Simon Renny-Byfield" w:date="2014-10-22T14:51:00Z">
            <w:rPr>
              <w:rFonts w:ascii="Arial"/>
              <w:lang w:val="en-US"/>
            </w:rPr>
          </w:rPrChange>
        </w:rPr>
        <w:t>Meyers BC, &amp; Wendel JF (2013) Composition and expression of conserved microRNA genes in diploid cotton (</w:t>
      </w:r>
      <w:r w:rsidRPr="002A27CD">
        <w:rPr>
          <w:rFonts w:ascii="Arial" w:hAnsi="Arial"/>
          <w:i/>
          <w:iCs/>
          <w:rPrChange w:id="1826" w:author="Simon Renny-Byfield" w:date="2014-10-22T14:51:00Z">
            <w:rPr>
              <w:rFonts w:ascii="Arial"/>
              <w:i/>
              <w:iCs/>
            </w:rPr>
          </w:rPrChange>
        </w:rPr>
        <w:t>Gossypium</w:t>
      </w:r>
      <w:r w:rsidRPr="002A27CD">
        <w:rPr>
          <w:rFonts w:ascii="Arial" w:hAnsi="Arial"/>
          <w:lang w:val="en-US"/>
          <w:rPrChange w:id="1827" w:author="Simon Renny-Byfield" w:date="2014-10-22T14:51:00Z">
            <w:rPr>
              <w:rFonts w:ascii="Arial"/>
              <w:lang w:val="en-US"/>
            </w:rPr>
          </w:rPrChange>
        </w:rPr>
        <w:t xml:space="preserve">) species. </w:t>
      </w:r>
      <w:r w:rsidRPr="002A27CD">
        <w:rPr>
          <w:rFonts w:ascii="Arial" w:hAnsi="Arial"/>
          <w:i/>
          <w:iCs/>
          <w:lang w:val="en-US"/>
          <w:rPrChange w:id="1828" w:author="Simon Renny-Byfield" w:date="2014-10-22T14:51:00Z">
            <w:rPr>
              <w:rFonts w:ascii="Arial"/>
              <w:i/>
              <w:iCs/>
              <w:lang w:val="en-US"/>
            </w:rPr>
          </w:rPrChange>
        </w:rPr>
        <w:t>Genome Biology and Evolution</w:t>
      </w:r>
      <w:r w:rsidRPr="002A27CD">
        <w:rPr>
          <w:rFonts w:ascii="Arial" w:hAnsi="Arial"/>
          <w:rPrChange w:id="1829" w:author="Simon Renny-Byfield" w:date="2014-10-22T14:51:00Z">
            <w:rPr>
              <w:rFonts w:ascii="Arial"/>
            </w:rPr>
          </w:rPrChange>
        </w:rPr>
        <w:t xml:space="preserve"> 5(12):2449-2459.</w:t>
      </w:r>
    </w:p>
    <w:p w:rsidR="00ED6418" w:rsidRPr="002A27CD" w:rsidRDefault="002A27CD">
      <w:pPr>
        <w:pStyle w:val="Body"/>
        <w:spacing w:line="360" w:lineRule="auto"/>
        <w:ind w:left="720" w:hanging="720"/>
        <w:rPr>
          <w:rFonts w:ascii="Arial" w:eastAsia="Arial" w:hAnsi="Arial" w:cs="Arial"/>
          <w:rPrChange w:id="1830" w:author="Simon Renny-Byfield" w:date="2014-10-22T14:51:00Z">
            <w:rPr>
              <w:rFonts w:ascii="Arial" w:eastAsia="Arial" w:hAnsi="Arial" w:cs="Arial"/>
            </w:rPr>
          </w:rPrChange>
        </w:rPr>
      </w:pPr>
      <w:r w:rsidRPr="002A27CD">
        <w:rPr>
          <w:rFonts w:ascii="Arial" w:hAnsi="Arial"/>
          <w:lang w:val="en-US"/>
          <w:rPrChange w:id="1831" w:author="Simon Renny-Byfield" w:date="2014-10-22T14:51:00Z">
            <w:rPr>
              <w:rFonts w:ascii="Arial"/>
              <w:lang w:val="en-US"/>
            </w:rPr>
          </w:rPrChange>
        </w:rPr>
        <w:t>53.</w:t>
      </w:r>
      <w:r w:rsidRPr="002A27CD">
        <w:rPr>
          <w:rFonts w:ascii="Arial" w:hAnsi="Arial"/>
          <w:lang w:val="en-US"/>
          <w:rPrChange w:id="1832" w:author="Simon Renny-Byfield" w:date="2014-10-22T14:51:00Z">
            <w:rPr>
              <w:rFonts w:ascii="Arial"/>
              <w:lang w:val="en-US"/>
            </w:rPr>
          </w:rPrChange>
        </w:rPr>
        <w:tab/>
        <w:t>Langmead B, Trapnell C, Pop M, &amp; Salzberg SL (2009) Ultrafast and memory-efficient</w:t>
      </w:r>
      <w:r w:rsidRPr="002A27CD">
        <w:rPr>
          <w:rFonts w:ascii="Arial" w:hAnsi="Arial"/>
          <w:lang w:val="en-US"/>
          <w:rPrChange w:id="1833" w:author="Simon Renny-Byfield" w:date="2014-10-22T14:51:00Z">
            <w:rPr>
              <w:rFonts w:ascii="Arial"/>
              <w:lang w:val="en-US"/>
            </w:rPr>
          </w:rPrChange>
        </w:rPr>
        <w:t xml:space="preserve"> alignment of short DNA sequences to the human genome. </w:t>
      </w:r>
      <w:r w:rsidRPr="002A27CD">
        <w:rPr>
          <w:rFonts w:ascii="Arial" w:hAnsi="Arial"/>
          <w:i/>
          <w:iCs/>
          <w:lang w:val="en-US"/>
          <w:rPrChange w:id="1834" w:author="Simon Renny-Byfield" w:date="2014-10-22T14:51:00Z">
            <w:rPr>
              <w:rFonts w:ascii="Arial"/>
              <w:i/>
              <w:iCs/>
              <w:lang w:val="en-US"/>
            </w:rPr>
          </w:rPrChange>
        </w:rPr>
        <w:t>Genome Biology</w:t>
      </w:r>
      <w:r w:rsidRPr="002A27CD">
        <w:rPr>
          <w:rFonts w:ascii="Arial" w:hAnsi="Arial"/>
          <w:rPrChange w:id="1835" w:author="Simon Renny-Byfield" w:date="2014-10-22T14:51:00Z">
            <w:rPr>
              <w:rFonts w:ascii="Arial"/>
            </w:rPr>
          </w:rPrChange>
        </w:rPr>
        <w:t xml:space="preserve"> 10(3).</w:t>
      </w:r>
    </w:p>
    <w:p w:rsidR="00ED6418" w:rsidRPr="002A27CD" w:rsidRDefault="00ED6418">
      <w:pPr>
        <w:pStyle w:val="Body"/>
        <w:spacing w:line="360" w:lineRule="auto"/>
        <w:rPr>
          <w:rFonts w:ascii="Arial" w:eastAsia="Arial" w:hAnsi="Arial" w:cs="Arial"/>
          <w:rPrChange w:id="1836" w:author="Simon Renny-Byfield" w:date="2014-10-22T14:51:00Z">
            <w:rPr>
              <w:rFonts w:ascii="Arial" w:eastAsia="Arial" w:hAnsi="Arial" w:cs="Arial"/>
            </w:rPr>
          </w:rPrChange>
        </w:rPr>
      </w:pPr>
      <w:r w:rsidRPr="002A27CD">
        <w:rPr>
          <w:rFonts w:ascii="Arial" w:eastAsia="Arial" w:hAnsi="Arial" w:cs="Arial"/>
          <w:rPrChange w:id="1837" w:author="Simon Renny-Byfield" w:date="2014-10-22T14:51:00Z">
            <w:rPr>
              <w:rFonts w:ascii="Arial" w:eastAsia="Arial" w:hAnsi="Arial" w:cs="Arial"/>
            </w:rPr>
          </w:rPrChange>
        </w:rPr>
        <w:fldChar w:fldCharType="end"/>
      </w:r>
    </w:p>
    <w:p w:rsidR="00ED6418" w:rsidRPr="002A27CD" w:rsidRDefault="00ED6418">
      <w:pPr>
        <w:pStyle w:val="Body"/>
        <w:spacing w:line="360" w:lineRule="auto"/>
        <w:rPr>
          <w:rFonts w:ascii="Arial" w:eastAsia="Arial" w:hAnsi="Arial" w:cs="Arial"/>
          <w:rPrChange w:id="1838" w:author="Simon Renny-Byfield" w:date="2014-10-22T14:51:00Z">
            <w:rPr>
              <w:rFonts w:ascii="Arial" w:eastAsia="Arial" w:hAnsi="Arial" w:cs="Arial"/>
            </w:rPr>
          </w:rPrChange>
        </w:rPr>
      </w:pPr>
    </w:p>
    <w:p w:rsidR="00ED6418" w:rsidRPr="002A27CD" w:rsidRDefault="002A27CD">
      <w:pPr>
        <w:pStyle w:val="Body"/>
        <w:spacing w:line="360" w:lineRule="auto"/>
        <w:rPr>
          <w:rFonts w:ascii="Arial" w:hAnsi="Arial"/>
          <w:rPrChange w:id="1839" w:author="Simon Renny-Byfield" w:date="2014-10-22T14:51:00Z">
            <w:rPr/>
          </w:rPrChange>
        </w:rPr>
      </w:pPr>
      <w:r w:rsidRPr="002A27CD">
        <w:rPr>
          <w:rFonts w:ascii="Arial" w:eastAsia="Arial Bold" w:hAnsi="Arial" w:cs="Arial Bold"/>
          <w:rPrChange w:id="1840" w:author="Simon Renny-Byfield" w:date="2014-10-22T14:51:00Z">
            <w:rPr>
              <w:rFonts w:ascii="Arial Bold" w:eastAsia="Arial Bold" w:hAnsi="Arial Bold" w:cs="Arial Bold"/>
            </w:rPr>
          </w:rPrChange>
        </w:rPr>
        <w:br w:type="page"/>
      </w:r>
    </w:p>
    <w:p w:rsidR="00ED6418" w:rsidRPr="002A27CD" w:rsidRDefault="00ED6418">
      <w:pPr>
        <w:pStyle w:val="Body"/>
        <w:spacing w:line="360" w:lineRule="auto"/>
        <w:rPr>
          <w:rFonts w:ascii="Arial" w:eastAsia="Arial Bold" w:hAnsi="Arial" w:cs="Arial Bold"/>
          <w:rPrChange w:id="1841" w:author="Simon Renny-Byfield" w:date="2014-10-22T14:51:00Z">
            <w:rPr>
              <w:rFonts w:ascii="Arial Bold" w:eastAsia="Arial Bold" w:hAnsi="Arial Bold" w:cs="Arial Bold"/>
            </w:rPr>
          </w:rPrChange>
        </w:rPr>
      </w:pPr>
    </w:p>
    <w:p w:rsidR="00ED6418" w:rsidRPr="002A27CD" w:rsidRDefault="002A27CD">
      <w:pPr>
        <w:pStyle w:val="Body"/>
        <w:spacing w:line="360" w:lineRule="auto"/>
        <w:rPr>
          <w:rFonts w:ascii="Arial" w:eastAsia="Arial" w:hAnsi="Arial" w:cs="Arial"/>
          <w:rPrChange w:id="1842" w:author="Simon Renny-Byfield" w:date="2014-10-22T14:51:00Z">
            <w:rPr>
              <w:rFonts w:ascii="Arial" w:eastAsia="Arial" w:hAnsi="Arial" w:cs="Arial"/>
            </w:rPr>
          </w:rPrChange>
        </w:rPr>
      </w:pPr>
      <w:r w:rsidRPr="002A27CD">
        <w:rPr>
          <w:rFonts w:ascii="Arial" w:hAnsi="Arial"/>
          <w:lang w:val="en-US"/>
          <w:rPrChange w:id="1843" w:author="Simon Renny-Byfield" w:date="2014-10-22T14:51:00Z">
            <w:rPr>
              <w:rFonts w:ascii="Arial Bold"/>
              <w:lang w:val="en-US"/>
            </w:rPr>
          </w:rPrChange>
        </w:rPr>
        <w:t>Figure Legends</w:t>
      </w:r>
    </w:p>
    <w:p w:rsidR="00ED6418" w:rsidRPr="002A27CD" w:rsidRDefault="00ED6418">
      <w:pPr>
        <w:pStyle w:val="Body"/>
        <w:spacing w:line="360" w:lineRule="auto"/>
        <w:rPr>
          <w:rFonts w:ascii="Arial" w:eastAsia="Arial" w:hAnsi="Arial" w:cs="Arial"/>
          <w:rPrChange w:id="1844"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845" w:author="Simon Renny-Byfield" w:date="2014-10-22T14:51:00Z">
            <w:rPr>
              <w:rFonts w:ascii="Arial" w:eastAsia="Arial" w:hAnsi="Arial" w:cs="Arial"/>
            </w:rPr>
          </w:rPrChange>
        </w:rPr>
      </w:pPr>
      <w:r w:rsidRPr="002A27CD">
        <w:rPr>
          <w:rFonts w:ascii="Arial" w:hAnsi="Arial"/>
          <w:lang w:val="en-US"/>
          <w:rPrChange w:id="1846" w:author="Simon Renny-Byfield" w:date="2014-10-22T14:51:00Z">
            <w:rPr>
              <w:rFonts w:ascii="Arial Bold"/>
              <w:lang w:val="en-US"/>
            </w:rPr>
          </w:rPrChange>
        </w:rPr>
        <w:t>Figure 1</w:t>
      </w:r>
      <w:r w:rsidRPr="002A27CD">
        <w:rPr>
          <w:rFonts w:ascii="Arial" w:hAnsi="Arial"/>
          <w:lang w:val="en-US"/>
          <w:rPrChange w:id="1847" w:author="Simon Renny-Byfield" w:date="2014-10-22T14:51:00Z">
            <w:rPr>
              <w:rFonts w:ascii="Arial"/>
              <w:lang w:val="en-US"/>
            </w:rPr>
          </w:rPrChange>
        </w:rPr>
        <w:t xml:space="preserve">. Gene expression in LF and MF fractions of the genome. Syntenic paralogs were binned according to residency on least fractionated (LF) or most </w:t>
      </w:r>
      <w:r w:rsidRPr="002A27CD">
        <w:rPr>
          <w:rFonts w:ascii="Arial" w:hAnsi="Arial"/>
          <w:lang w:val="en-US"/>
          <w:rPrChange w:id="1848" w:author="Simon Renny-Byfield" w:date="2014-10-22T14:51:00Z">
            <w:rPr>
              <w:rFonts w:ascii="Arial"/>
              <w:lang w:val="en-US"/>
            </w:rPr>
          </w:rPrChange>
        </w:rPr>
        <w:t>fractionated (MF) chromosome reconstructions, and compared for gene expression levels in three tissues, petal, leaf and seed. Three biological replicates were used in each tissue comparison. (A) The number of genes more highly expressed in each category is</w:t>
      </w:r>
      <w:r w:rsidRPr="002A27CD">
        <w:rPr>
          <w:rFonts w:ascii="Arial" w:hAnsi="Arial"/>
          <w:lang w:val="en-US"/>
          <w:rPrChange w:id="1849" w:author="Simon Renny-Byfield" w:date="2014-10-22T14:51:00Z">
            <w:rPr>
              <w:rFonts w:ascii="Arial"/>
              <w:lang w:val="en-US"/>
            </w:rPr>
          </w:rPrChange>
        </w:rPr>
        <w:t xml:space="preserve"> given; significance deviation from an equal number of genes being more highly expressed in each category was examined using a cumulative binomial distribution with the odds of an LF gene being more highly expressed at 0.5. (B) Density plots comparing gene</w:t>
      </w:r>
      <w:r w:rsidRPr="002A27CD">
        <w:rPr>
          <w:rFonts w:ascii="Arial" w:hAnsi="Arial"/>
          <w:lang w:val="en-US"/>
          <w:rPrChange w:id="1850" w:author="Simon Renny-Byfield" w:date="2014-10-22T14:51:00Z">
            <w:rPr>
              <w:rFonts w:ascii="Arial"/>
              <w:lang w:val="en-US"/>
            </w:rPr>
          </w:rPrChange>
        </w:rPr>
        <w:t xml:space="preserve"> expression values for syntenic paralogs on LF and MF fragments of the genome. The white line in each plot indicates a 1:1 relationship and equal expression of syntenic paralogs.</w:t>
      </w:r>
    </w:p>
    <w:p w:rsidR="00ED6418" w:rsidRPr="002A27CD" w:rsidRDefault="00ED6418">
      <w:pPr>
        <w:pStyle w:val="Body"/>
        <w:spacing w:line="360" w:lineRule="auto"/>
        <w:rPr>
          <w:rFonts w:ascii="Arial" w:eastAsia="Arial" w:hAnsi="Arial" w:cs="Arial"/>
          <w:rPrChange w:id="1851"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852" w:author="Simon Renny-Byfield" w:date="2014-10-22T14:51:00Z">
            <w:rPr>
              <w:rFonts w:ascii="Arial" w:eastAsia="Arial" w:hAnsi="Arial" w:cs="Arial"/>
            </w:rPr>
          </w:rPrChange>
        </w:rPr>
      </w:pPr>
      <w:r w:rsidRPr="002A27CD">
        <w:rPr>
          <w:rFonts w:ascii="Arial" w:hAnsi="Arial"/>
          <w:lang w:val="en-US"/>
          <w:rPrChange w:id="1853" w:author="Simon Renny-Byfield" w:date="2014-10-22T14:51:00Z">
            <w:rPr>
              <w:rFonts w:ascii="Arial Bold"/>
              <w:lang w:val="en-US"/>
            </w:rPr>
          </w:rPrChange>
        </w:rPr>
        <w:t>Figure 2</w:t>
      </w:r>
      <w:r w:rsidRPr="002A27CD">
        <w:rPr>
          <w:rFonts w:ascii="Arial" w:hAnsi="Arial"/>
          <w:lang w:val="en-US"/>
          <w:rPrChange w:id="1854" w:author="Simon Renny-Byfield" w:date="2014-10-22T14:51:00Z">
            <w:rPr>
              <w:rFonts w:ascii="Arial"/>
              <w:lang w:val="en-US"/>
            </w:rPr>
          </w:rPrChange>
        </w:rPr>
        <w:t>. Transposable element (TE) density flanking genes in LF and MF frac</w:t>
      </w:r>
      <w:r w:rsidRPr="002A27CD">
        <w:rPr>
          <w:rFonts w:ascii="Arial" w:hAnsi="Arial"/>
          <w:lang w:val="en-US"/>
          <w:rPrChange w:id="1855" w:author="Simon Renny-Byfield" w:date="2014-10-22T14:51:00Z">
            <w:rPr>
              <w:rFonts w:ascii="Arial"/>
              <w:lang w:val="en-US"/>
            </w:rPr>
          </w:rPrChange>
        </w:rPr>
        <w:t>tions of the genome. Annotations from the cotton reference genome were used to identify TEs, and the proportion of base pairs annotated as TE-derived was calculated over sliding windows of 5000 bp (10 bp increments), either side of transcription start/stop</w:t>
      </w:r>
      <w:r w:rsidRPr="002A27CD">
        <w:rPr>
          <w:rFonts w:ascii="Arial" w:hAnsi="Arial"/>
          <w:lang w:val="en-US"/>
          <w:rPrChange w:id="1856" w:author="Simon Renny-Byfield" w:date="2014-10-22T14:51:00Z">
            <w:rPr>
              <w:rFonts w:ascii="Arial"/>
              <w:lang w:val="en-US"/>
            </w:rPr>
          </w:rPrChange>
        </w:rPr>
        <w:t xml:space="preserve"> sites. Mean density for LF and MF genes are displayed separately. The dashed line indicates the start/stop site and the intervening genic region is excluded from the plot.</w:t>
      </w:r>
    </w:p>
    <w:p w:rsidR="00ED6418" w:rsidRPr="002A27CD" w:rsidRDefault="00ED6418">
      <w:pPr>
        <w:pStyle w:val="Body"/>
        <w:spacing w:line="360" w:lineRule="auto"/>
        <w:rPr>
          <w:rFonts w:ascii="Arial" w:eastAsia="Arial" w:hAnsi="Arial" w:cs="Arial"/>
          <w:rPrChange w:id="1857"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858" w:author="Simon Renny-Byfield" w:date="2014-10-22T14:51:00Z">
            <w:rPr>
              <w:rFonts w:ascii="Arial" w:eastAsia="Arial" w:hAnsi="Arial" w:cs="Arial"/>
            </w:rPr>
          </w:rPrChange>
        </w:rPr>
      </w:pPr>
      <w:r w:rsidRPr="002A27CD">
        <w:rPr>
          <w:rFonts w:ascii="Arial" w:hAnsi="Arial"/>
          <w:lang w:val="en-US"/>
          <w:rPrChange w:id="1859" w:author="Simon Renny-Byfield" w:date="2014-10-22T14:51:00Z">
            <w:rPr>
              <w:rFonts w:ascii="Arial Bold"/>
              <w:lang w:val="en-US"/>
            </w:rPr>
          </w:rPrChange>
        </w:rPr>
        <w:t>Figure 3</w:t>
      </w:r>
      <w:r w:rsidRPr="002A27CD">
        <w:rPr>
          <w:rFonts w:ascii="Arial" w:hAnsi="Arial"/>
          <w:lang w:val="en-US"/>
          <w:rPrChange w:id="1860" w:author="Simon Renny-Byfield" w:date="2014-10-22T14:51:00Z">
            <w:rPr>
              <w:rFonts w:ascii="Arial"/>
              <w:lang w:val="en-US"/>
            </w:rPr>
          </w:rPrChange>
        </w:rPr>
        <w:t>. GC content in LF and MF fractions of the genome. Shown are the proportio</w:t>
      </w:r>
      <w:r w:rsidRPr="002A27CD">
        <w:rPr>
          <w:rFonts w:ascii="Arial" w:hAnsi="Arial"/>
          <w:lang w:val="en-US"/>
          <w:rPrChange w:id="1861" w:author="Simon Renny-Byfield" w:date="2014-10-22T14:51:00Z">
            <w:rPr>
              <w:rFonts w:ascii="Arial"/>
              <w:lang w:val="en-US"/>
            </w:rPr>
          </w:rPrChange>
        </w:rPr>
        <w:t>ns of GC nucleotides in regions surrounding LF and MF genes 5000 bp either side of gene transcription start/stop sites. The vertical dashed line indicates the start/stop site and the intervening genic region is excluded from the plot.</w:t>
      </w:r>
    </w:p>
    <w:p w:rsidR="00ED6418" w:rsidRPr="002A27CD" w:rsidRDefault="00ED6418">
      <w:pPr>
        <w:pStyle w:val="Body"/>
        <w:spacing w:line="360" w:lineRule="auto"/>
        <w:rPr>
          <w:rFonts w:ascii="Arial" w:eastAsia="Arial" w:hAnsi="Arial" w:cs="Arial"/>
          <w:rPrChange w:id="1862"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863" w:author="Simon Renny-Byfield" w:date="2014-10-22T14:51:00Z">
            <w:rPr>
              <w:rFonts w:ascii="Arial" w:eastAsia="Arial" w:hAnsi="Arial" w:cs="Arial"/>
            </w:rPr>
          </w:rPrChange>
        </w:rPr>
      </w:pPr>
      <w:r w:rsidRPr="002A27CD">
        <w:rPr>
          <w:rFonts w:ascii="Arial" w:hAnsi="Arial"/>
          <w:lang w:val="en-US"/>
          <w:rPrChange w:id="1864" w:author="Simon Renny-Byfield" w:date="2014-10-22T14:51:00Z">
            <w:rPr>
              <w:rFonts w:ascii="Arial Bold"/>
              <w:lang w:val="en-US"/>
            </w:rPr>
          </w:rPrChange>
        </w:rPr>
        <w:t>Figure 4</w:t>
      </w:r>
      <w:r w:rsidRPr="002A27CD">
        <w:rPr>
          <w:rFonts w:ascii="Arial" w:hAnsi="Arial"/>
          <w:lang w:val="en-US"/>
          <w:rPrChange w:id="1865" w:author="Simon Renny-Byfield" w:date="2014-10-22T14:51:00Z">
            <w:rPr>
              <w:rFonts w:ascii="Arial"/>
              <w:lang w:val="en-US"/>
            </w:rPr>
          </w:rPrChange>
        </w:rPr>
        <w:t>. Enrichment</w:t>
      </w:r>
      <w:r w:rsidRPr="002A27CD">
        <w:rPr>
          <w:rFonts w:ascii="Arial" w:hAnsi="Arial"/>
          <w:lang w:val="en-US"/>
          <w:rPrChange w:id="1866" w:author="Simon Renny-Byfield" w:date="2014-10-22T14:51:00Z">
            <w:rPr>
              <w:rFonts w:ascii="Arial"/>
              <w:lang w:val="en-US"/>
            </w:rPr>
          </w:rPrChange>
        </w:rPr>
        <w:t xml:space="preserve"> of 24-nt siRNAs mapped to TEs that flank MF genes. All genes in LF and MF categories were assessed for uniquely mapped siRNAs, allowing no mismatches, 1,250 bp either side of transcription start/stop sites. I n order to limit mapping of TE-derived siRNA n</w:t>
      </w:r>
      <w:r w:rsidRPr="002A27CD">
        <w:rPr>
          <w:rFonts w:ascii="Arial" w:hAnsi="Arial"/>
          <w:lang w:val="en-US"/>
          <w:rPrChange w:id="1867" w:author="Simon Renny-Byfield" w:date="2014-10-22T14:51:00Z">
            <w:rPr>
              <w:rFonts w:ascii="Arial"/>
              <w:lang w:val="en-US"/>
            </w:rPr>
          </w:rPrChange>
        </w:rPr>
        <w:t xml:space="preserve">on-TE derived genomic sequences were masked. The vertical dashed line indicates the start/stop site and the intervening genic region is excluded from the plot. </w:t>
      </w:r>
    </w:p>
    <w:p w:rsidR="00ED6418" w:rsidRPr="002A27CD" w:rsidRDefault="00ED6418">
      <w:pPr>
        <w:pStyle w:val="Body"/>
        <w:spacing w:line="360" w:lineRule="auto"/>
        <w:rPr>
          <w:rFonts w:ascii="Arial" w:eastAsia="Arial" w:hAnsi="Arial" w:cs="Arial"/>
          <w:rPrChange w:id="1868" w:author="Simon Renny-Byfield" w:date="2014-10-22T14:51:00Z">
            <w:rPr>
              <w:rFonts w:ascii="Arial" w:eastAsia="Arial" w:hAnsi="Arial" w:cs="Arial"/>
            </w:rPr>
          </w:rPrChange>
        </w:rPr>
      </w:pPr>
    </w:p>
    <w:p w:rsidR="00ED6418" w:rsidRPr="002A27CD" w:rsidRDefault="002A27CD">
      <w:pPr>
        <w:pStyle w:val="Body"/>
        <w:spacing w:line="360" w:lineRule="auto"/>
        <w:rPr>
          <w:rFonts w:ascii="Arial" w:eastAsia="Arial" w:hAnsi="Arial" w:cs="Arial"/>
          <w:rPrChange w:id="1869" w:author="Simon Renny-Byfield" w:date="2014-10-22T14:51:00Z">
            <w:rPr>
              <w:rFonts w:ascii="Arial" w:eastAsia="Arial" w:hAnsi="Arial" w:cs="Arial"/>
            </w:rPr>
          </w:rPrChange>
        </w:rPr>
      </w:pPr>
      <w:r w:rsidRPr="002A27CD">
        <w:rPr>
          <w:rFonts w:ascii="Arial" w:hAnsi="Arial"/>
          <w:lang w:val="en-US"/>
          <w:rPrChange w:id="1870" w:author="Simon Renny-Byfield" w:date="2014-10-22T14:51:00Z">
            <w:rPr>
              <w:rFonts w:ascii="Arial Bold"/>
              <w:lang w:val="en-US"/>
            </w:rPr>
          </w:rPrChange>
        </w:rPr>
        <w:t>Figure 5</w:t>
      </w:r>
      <w:r w:rsidRPr="002A27CD">
        <w:rPr>
          <w:rFonts w:ascii="Arial" w:hAnsi="Arial"/>
          <w:lang w:val="en-US"/>
          <w:rPrChange w:id="1871" w:author="Simon Renny-Byfield" w:date="2014-10-22T14:51:00Z">
            <w:rPr>
              <w:rFonts w:ascii="Arial"/>
              <w:lang w:val="en-US"/>
            </w:rPr>
          </w:rPrChange>
        </w:rPr>
        <w:t>. TE proximity, siRNAs and gene expression. (A) Boxplot of a transcriptomic analysis o</w:t>
      </w:r>
      <w:r w:rsidRPr="002A27CD">
        <w:rPr>
          <w:rFonts w:ascii="Arial" w:hAnsi="Arial"/>
          <w:lang w:val="en-US"/>
          <w:rPrChange w:id="1872" w:author="Simon Renny-Byfield" w:date="2014-10-22T14:51:00Z">
            <w:rPr>
              <w:rFonts w:ascii="Arial"/>
              <w:lang w:val="en-US"/>
            </w:rPr>
          </w:rPrChange>
        </w:rPr>
        <w:t>f 37,200 cotton genes examined for expression level and binned according the proximity to the nearest TE. Gene expression levels are given for each of three tissues. Boxes indicate 95% confidence intervals for median gene expression (solid black lines), me</w:t>
      </w:r>
      <w:r w:rsidRPr="002A27CD">
        <w:rPr>
          <w:rFonts w:ascii="Arial" w:hAnsi="Arial"/>
          <w:lang w:val="en-US"/>
          <w:rPrChange w:id="1873" w:author="Simon Renny-Byfield" w:date="2014-10-22T14:51:00Z">
            <w:rPr>
              <w:rFonts w:ascii="Arial"/>
              <w:lang w:val="en-US"/>
            </w:rPr>
          </w:rPrChange>
        </w:rPr>
        <w:t>an expression is indicated by solid diamonds, and outliers are indicated with solid circles. (B) Expression of genes grouped into those with local siRNA producing TEs (siRNA+) and genes lacking local siRNA-inducing TEs (siRNA-). Linear modeling and ANOVA r</w:t>
      </w:r>
      <w:r w:rsidRPr="002A27CD">
        <w:rPr>
          <w:rFonts w:ascii="Arial" w:hAnsi="Arial"/>
          <w:lang w:val="en-US"/>
          <w:rPrChange w:id="1874" w:author="Simon Renny-Byfield" w:date="2014-10-22T14:51:00Z">
            <w:rPr>
              <w:rFonts w:ascii="Arial"/>
              <w:lang w:val="en-US"/>
            </w:rPr>
          </w:rPrChange>
        </w:rPr>
        <w:t>evealed that the presence or absence of siRNAs mapping to nearby TEs had no statistically significant effect on gene expression (Table S1).</w:t>
      </w:r>
    </w:p>
    <w:p w:rsidR="00ED6418" w:rsidRPr="002A27CD" w:rsidRDefault="00ED6418">
      <w:pPr>
        <w:pStyle w:val="Body"/>
        <w:spacing w:line="360" w:lineRule="auto"/>
        <w:rPr>
          <w:rFonts w:ascii="Arial" w:hAnsi="Arial"/>
          <w:rPrChange w:id="1875" w:author="Simon Renny-Byfield" w:date="2014-10-22T14:51:00Z">
            <w:rPr/>
          </w:rPrChange>
        </w:rPr>
      </w:pPr>
    </w:p>
    <w:sectPr w:rsidR="00ED6418" w:rsidRPr="002A27CD" w:rsidSect="00ED6418">
      <w:headerReference w:type="default" r:id="rId4"/>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18" w:rsidRDefault="00ED6418">
    <w:pPr>
      <w:pStyle w:val="Header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18" w:rsidRDefault="00ED6418">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trackRevisions/>
  <w:doNotTrackMoves/>
  <w:defaultTabStop w:val="720"/>
  <w:characterSpacingControl w:val="doNotCompress"/>
  <w:compat/>
  <w:rsids>
    <w:rsidRoot w:val="00ED6418"/>
    <w:rsid w:val="002A27CD"/>
    <w:rsid w:val="00ED6418"/>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13121</Words>
  <Characters>74792</Characters>
  <Application>Microsoft Macintosh Word</Application>
  <DocSecurity>0</DocSecurity>
  <Lines>623</Lines>
  <Paragraphs>149</Paragraphs>
  <ScaleCrop>false</ScaleCrop>
  <LinksUpToDate>false</LinksUpToDate>
  <CharactersWithSpaces>91849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Renny-Byfield</cp:lastModifiedBy>
  <cp:revision>2</cp:revision>
  <dcterms:created xsi:type="dcterms:W3CDTF">2014-10-22T21:51:00Z</dcterms:created>
  <dcterms:modified xsi:type="dcterms:W3CDTF">2014-10-22T21:51:00Z</dcterms:modified>
</cp:coreProperties>
</file>